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174" w:type="dxa"/>
        <w:tblLayout w:type="fixed"/>
        <w:tblLook w:val="04A0" w:firstRow="1" w:lastRow="0" w:firstColumn="1" w:lastColumn="0" w:noHBand="0" w:noVBand="1"/>
      </w:tblPr>
      <w:tblGrid>
        <w:gridCol w:w="846"/>
        <w:gridCol w:w="1843"/>
        <w:gridCol w:w="425"/>
        <w:gridCol w:w="11060"/>
      </w:tblGrid>
      <w:tr w:rsidR="00FD78F8" w:rsidRPr="001455C2" w14:paraId="3B867003" w14:textId="77777777" w:rsidTr="008B4465">
        <w:trPr>
          <w:trHeight w:val="340"/>
        </w:trPr>
        <w:tc>
          <w:tcPr>
            <w:tcW w:w="3114" w:type="dxa"/>
            <w:gridSpan w:val="3"/>
            <w:vAlign w:val="center"/>
          </w:tcPr>
          <w:p w14:paraId="6D6B6D52" w14:textId="77777777" w:rsidR="00FD78F8" w:rsidRPr="001455C2" w:rsidRDefault="00FD78F8" w:rsidP="00157EFE">
            <w:pPr>
              <w:rPr>
                <w:rFonts w:ascii="Arial" w:hAnsi="Arial" w:cs="Arial"/>
              </w:rPr>
            </w:pPr>
            <w:r w:rsidRPr="001455C2">
              <w:rPr>
                <w:rFonts w:ascii="Arial" w:hAnsi="Arial" w:cs="Arial"/>
                <w:b/>
              </w:rPr>
              <w:t xml:space="preserve">COURSE NAME &amp; DURATION: </w:t>
            </w:r>
          </w:p>
        </w:tc>
        <w:tc>
          <w:tcPr>
            <w:tcW w:w="11060" w:type="dxa"/>
            <w:vAlign w:val="center"/>
          </w:tcPr>
          <w:p w14:paraId="4D4DC4DF" w14:textId="4CBB1493" w:rsidR="00FD78F8" w:rsidRPr="007E7A9E" w:rsidRDefault="00376250" w:rsidP="00D40530">
            <w:pPr>
              <w:rPr>
                <w:rFonts w:ascii="Arial" w:hAnsi="Arial" w:cs="Arial"/>
                <w:b/>
                <w:bCs/>
              </w:rPr>
            </w:pPr>
            <w:r w:rsidRPr="00073D7E">
              <w:rPr>
                <w:rFonts w:ascii="Arial" w:hAnsi="Arial" w:cs="Arial"/>
                <w:b/>
                <w:bCs/>
                <w:sz w:val="24"/>
                <w:szCs w:val="24"/>
              </w:rPr>
              <w:t xml:space="preserve">Cerner ED </w:t>
            </w:r>
            <w:r w:rsidR="008D54A6" w:rsidRPr="00073D7E">
              <w:rPr>
                <w:rFonts w:ascii="Arial" w:hAnsi="Arial" w:cs="Arial"/>
                <w:b/>
                <w:bCs/>
                <w:sz w:val="24"/>
                <w:szCs w:val="24"/>
              </w:rPr>
              <w:t>Nurse</w:t>
            </w:r>
            <w:r w:rsidR="00022C6D">
              <w:rPr>
                <w:rFonts w:ascii="Arial" w:hAnsi="Arial" w:cs="Arial"/>
                <w:b/>
                <w:bCs/>
                <w:sz w:val="24"/>
                <w:szCs w:val="24"/>
              </w:rPr>
              <w:t xml:space="preserve"> Lesson Plan</w:t>
            </w:r>
          </w:p>
        </w:tc>
      </w:tr>
      <w:tr w:rsidR="00FD78F8" w:rsidRPr="001455C2" w14:paraId="3DD96949" w14:textId="77777777" w:rsidTr="008B4465">
        <w:trPr>
          <w:trHeight w:val="2041"/>
        </w:trPr>
        <w:tc>
          <w:tcPr>
            <w:tcW w:w="3114" w:type="dxa"/>
            <w:gridSpan w:val="3"/>
          </w:tcPr>
          <w:p w14:paraId="4ACB5C4F" w14:textId="77777777" w:rsidR="00FD78F8" w:rsidRDefault="00FD78F8" w:rsidP="00157EFE">
            <w:pPr>
              <w:rPr>
                <w:rFonts w:ascii="Arial" w:hAnsi="Arial" w:cs="Arial"/>
                <w:b/>
              </w:rPr>
            </w:pPr>
            <w:r w:rsidRPr="001455C2">
              <w:rPr>
                <w:rFonts w:ascii="Arial" w:hAnsi="Arial" w:cs="Arial"/>
                <w:b/>
              </w:rPr>
              <w:t>COURSE AIMS &amp; OBJECTIVES:</w:t>
            </w:r>
          </w:p>
          <w:p w14:paraId="1F185D10" w14:textId="77777777" w:rsidR="006A3DC4" w:rsidRDefault="006A3DC4" w:rsidP="00157EFE">
            <w:pPr>
              <w:rPr>
                <w:rFonts w:ascii="Arial" w:hAnsi="Arial" w:cs="Arial"/>
                <w:b/>
              </w:rPr>
            </w:pPr>
          </w:p>
          <w:p w14:paraId="2F83E421" w14:textId="6B91979A" w:rsidR="006A3DC4" w:rsidRPr="001455C2" w:rsidRDefault="006A3DC4" w:rsidP="00157EFE">
            <w:pPr>
              <w:rPr>
                <w:rFonts w:ascii="Arial" w:hAnsi="Arial" w:cs="Arial"/>
              </w:rPr>
            </w:pPr>
            <w:r>
              <w:rPr>
                <w:rFonts w:ascii="Arial" w:hAnsi="Arial" w:cs="Arial"/>
                <w:b/>
              </w:rPr>
              <w:t>CONTACT</w:t>
            </w:r>
            <w:r w:rsidR="007E7A9E">
              <w:rPr>
                <w:rFonts w:ascii="Arial" w:hAnsi="Arial" w:cs="Arial"/>
                <w:b/>
              </w:rPr>
              <w:t>S</w:t>
            </w:r>
            <w:r>
              <w:rPr>
                <w:rFonts w:ascii="Arial" w:hAnsi="Arial" w:cs="Arial"/>
                <w:b/>
              </w:rPr>
              <w:t xml:space="preserve">: </w:t>
            </w:r>
            <w:r w:rsidR="007E7A9E">
              <w:rPr>
                <w:rFonts w:ascii="Arial" w:hAnsi="Arial" w:cs="Arial"/>
                <w:b/>
              </w:rPr>
              <w:t xml:space="preserve">HELEN TURNER, </w:t>
            </w:r>
            <w:r>
              <w:rPr>
                <w:rFonts w:ascii="Arial" w:hAnsi="Arial" w:cs="Arial"/>
                <w:b/>
              </w:rPr>
              <w:t xml:space="preserve">CLARE </w:t>
            </w:r>
            <w:r w:rsidR="008B4465">
              <w:rPr>
                <w:rFonts w:ascii="Arial" w:hAnsi="Arial" w:cs="Arial"/>
                <w:b/>
              </w:rPr>
              <w:t xml:space="preserve">ASHCROFT &amp; </w:t>
            </w:r>
            <w:r>
              <w:rPr>
                <w:rFonts w:ascii="Arial" w:hAnsi="Arial" w:cs="Arial"/>
                <w:b/>
              </w:rPr>
              <w:t>GEORGINA DAVIS</w:t>
            </w:r>
          </w:p>
        </w:tc>
        <w:tc>
          <w:tcPr>
            <w:tcW w:w="11060" w:type="dxa"/>
          </w:tcPr>
          <w:p w14:paraId="71D392F0" w14:textId="64ECED6D" w:rsidR="00FD78F8" w:rsidRPr="009A5552" w:rsidRDefault="00FD78F8" w:rsidP="007E7A9E">
            <w:pPr>
              <w:pStyle w:val="ListParagraph"/>
              <w:rPr>
                <w:rFonts w:ascii="Arial" w:hAnsi="Arial" w:cs="Arial"/>
                <w:b/>
              </w:rPr>
            </w:pPr>
            <w:r w:rsidRPr="009A5552">
              <w:rPr>
                <w:rFonts w:ascii="Arial" w:hAnsi="Arial" w:cs="Arial"/>
                <w:b/>
              </w:rPr>
              <w:t>By the</w:t>
            </w:r>
            <w:r w:rsidR="001455C2" w:rsidRPr="009A5552">
              <w:rPr>
                <w:rFonts w:ascii="Arial" w:hAnsi="Arial" w:cs="Arial"/>
                <w:b/>
              </w:rPr>
              <w:t xml:space="preserve"> end of this training, trainees</w:t>
            </w:r>
            <w:r w:rsidRPr="009A5552">
              <w:rPr>
                <w:rFonts w:ascii="Arial" w:hAnsi="Arial" w:cs="Arial"/>
                <w:b/>
              </w:rPr>
              <w:t xml:space="preserve"> will be able to:</w:t>
            </w:r>
          </w:p>
          <w:p w14:paraId="705D5E17" w14:textId="77777777" w:rsidR="00376250" w:rsidRPr="009A5552" w:rsidRDefault="00376250" w:rsidP="004C6B78">
            <w:pPr>
              <w:rPr>
                <w:rFonts w:ascii="Arial" w:hAnsi="Arial" w:cs="Arial"/>
                <w:b/>
              </w:rPr>
            </w:pPr>
          </w:p>
          <w:p w14:paraId="3C3F814E" w14:textId="62E01298" w:rsidR="0029718F" w:rsidRPr="00320152" w:rsidRDefault="00320152" w:rsidP="00320152">
            <w:pPr>
              <w:pStyle w:val="ListParagraph"/>
              <w:numPr>
                <w:ilvl w:val="0"/>
                <w:numId w:val="43"/>
              </w:numPr>
              <w:outlineLvl w:val="0"/>
              <w:rPr>
                <w:rFonts w:ascii="Arial" w:hAnsi="Arial" w:cs="Arial"/>
                <w:bCs/>
              </w:rPr>
            </w:pPr>
            <w:r w:rsidRPr="00320152">
              <w:rPr>
                <w:rFonts w:ascii="Arial" w:hAnsi="Arial" w:cs="Arial"/>
                <w:bCs/>
              </w:rPr>
              <w:t xml:space="preserve">Log on and Access </w:t>
            </w:r>
            <w:proofErr w:type="spellStart"/>
            <w:r w:rsidRPr="00320152">
              <w:rPr>
                <w:rFonts w:ascii="Arial" w:hAnsi="Arial" w:cs="Arial"/>
                <w:bCs/>
              </w:rPr>
              <w:t>Launchpoint</w:t>
            </w:r>
            <w:proofErr w:type="spellEnd"/>
          </w:p>
          <w:p w14:paraId="08BB762F" w14:textId="68798A1E" w:rsidR="00320152" w:rsidRPr="00320152" w:rsidRDefault="00320152" w:rsidP="00320152">
            <w:pPr>
              <w:pStyle w:val="ListParagraph"/>
              <w:numPr>
                <w:ilvl w:val="0"/>
                <w:numId w:val="43"/>
              </w:numPr>
              <w:outlineLvl w:val="0"/>
              <w:rPr>
                <w:rFonts w:ascii="Arial" w:hAnsi="Arial" w:cs="Arial"/>
                <w:bCs/>
              </w:rPr>
            </w:pPr>
            <w:r w:rsidRPr="00320152">
              <w:rPr>
                <w:rFonts w:ascii="Arial" w:hAnsi="Arial" w:cs="Arial"/>
                <w:bCs/>
              </w:rPr>
              <w:t xml:space="preserve">To be able to Check in/Check </w:t>
            </w:r>
            <w:proofErr w:type="gramStart"/>
            <w:r w:rsidRPr="00320152">
              <w:rPr>
                <w:rFonts w:ascii="Arial" w:hAnsi="Arial" w:cs="Arial"/>
                <w:bCs/>
              </w:rPr>
              <w:t>out</w:t>
            </w:r>
            <w:proofErr w:type="gramEnd"/>
          </w:p>
          <w:p w14:paraId="09F29959" w14:textId="4E1F2A43" w:rsidR="00320152" w:rsidRPr="00320152" w:rsidRDefault="00320152" w:rsidP="00320152">
            <w:pPr>
              <w:pStyle w:val="ListParagraph"/>
              <w:numPr>
                <w:ilvl w:val="0"/>
                <w:numId w:val="43"/>
              </w:numPr>
              <w:outlineLvl w:val="0"/>
              <w:rPr>
                <w:rFonts w:ascii="Arial" w:hAnsi="Arial" w:cs="Arial"/>
                <w:bCs/>
              </w:rPr>
            </w:pPr>
            <w:r w:rsidRPr="00320152">
              <w:rPr>
                <w:rFonts w:ascii="Arial" w:hAnsi="Arial" w:cs="Arial"/>
                <w:bCs/>
              </w:rPr>
              <w:t xml:space="preserve">Overview of </w:t>
            </w:r>
            <w:proofErr w:type="spellStart"/>
            <w:r w:rsidRPr="00320152">
              <w:rPr>
                <w:rFonts w:ascii="Arial" w:hAnsi="Arial" w:cs="Arial"/>
                <w:bCs/>
              </w:rPr>
              <w:t>Launchpoint</w:t>
            </w:r>
            <w:proofErr w:type="spellEnd"/>
            <w:r w:rsidRPr="00320152">
              <w:rPr>
                <w:rFonts w:ascii="Arial" w:hAnsi="Arial" w:cs="Arial"/>
                <w:bCs/>
              </w:rPr>
              <w:t xml:space="preserve"> and the Tracking Board</w:t>
            </w:r>
          </w:p>
          <w:p w14:paraId="10580D8A" w14:textId="467BD4A5" w:rsidR="00320152" w:rsidRPr="00320152" w:rsidRDefault="00320152" w:rsidP="00320152">
            <w:pPr>
              <w:pStyle w:val="ListParagraph"/>
              <w:numPr>
                <w:ilvl w:val="0"/>
                <w:numId w:val="43"/>
              </w:numPr>
              <w:outlineLvl w:val="0"/>
              <w:rPr>
                <w:rFonts w:ascii="Arial" w:hAnsi="Arial" w:cs="Arial"/>
                <w:bCs/>
              </w:rPr>
            </w:pPr>
            <w:r w:rsidRPr="00320152">
              <w:rPr>
                <w:rFonts w:ascii="Arial" w:hAnsi="Arial" w:cs="Arial"/>
                <w:bCs/>
              </w:rPr>
              <w:t xml:space="preserve">Access the Triage and Assessment Form and fill in </w:t>
            </w:r>
            <w:proofErr w:type="gramStart"/>
            <w:r w:rsidRPr="00320152">
              <w:rPr>
                <w:rFonts w:ascii="Arial" w:hAnsi="Arial" w:cs="Arial"/>
                <w:bCs/>
              </w:rPr>
              <w:t>accordingly</w:t>
            </w:r>
            <w:proofErr w:type="gramEnd"/>
          </w:p>
          <w:p w14:paraId="6E795B02" w14:textId="2ED28379" w:rsidR="00320152" w:rsidRPr="00320152" w:rsidRDefault="00320152" w:rsidP="00320152">
            <w:pPr>
              <w:pStyle w:val="ListParagraph"/>
              <w:numPr>
                <w:ilvl w:val="0"/>
                <w:numId w:val="43"/>
              </w:numPr>
              <w:outlineLvl w:val="0"/>
              <w:rPr>
                <w:rFonts w:ascii="Arial" w:hAnsi="Arial" w:cs="Arial"/>
                <w:bCs/>
              </w:rPr>
            </w:pPr>
            <w:r w:rsidRPr="00320152">
              <w:rPr>
                <w:rFonts w:ascii="Arial" w:hAnsi="Arial" w:cs="Arial"/>
                <w:bCs/>
              </w:rPr>
              <w:t>Place Orders for Bloods and Urine and Collect Specimens</w:t>
            </w:r>
          </w:p>
          <w:p w14:paraId="152D2B7C" w14:textId="3F02AA35" w:rsidR="00320152" w:rsidRDefault="00320152" w:rsidP="00320152">
            <w:pPr>
              <w:pStyle w:val="ListParagraph"/>
              <w:numPr>
                <w:ilvl w:val="0"/>
                <w:numId w:val="43"/>
              </w:numPr>
              <w:outlineLvl w:val="0"/>
              <w:rPr>
                <w:rFonts w:ascii="Arial" w:hAnsi="Arial" w:cs="Arial"/>
                <w:bCs/>
              </w:rPr>
            </w:pPr>
            <w:r w:rsidRPr="00320152">
              <w:rPr>
                <w:rFonts w:ascii="Arial" w:hAnsi="Arial" w:cs="Arial"/>
                <w:bCs/>
              </w:rPr>
              <w:t xml:space="preserve">Have an overview of </w:t>
            </w:r>
            <w:proofErr w:type="spellStart"/>
            <w:r w:rsidRPr="00320152">
              <w:rPr>
                <w:rFonts w:ascii="Arial" w:hAnsi="Arial" w:cs="Arial"/>
                <w:bCs/>
              </w:rPr>
              <w:t>PowerChart</w:t>
            </w:r>
            <w:proofErr w:type="spellEnd"/>
            <w:r w:rsidRPr="00320152">
              <w:rPr>
                <w:rFonts w:ascii="Arial" w:hAnsi="Arial" w:cs="Arial"/>
                <w:bCs/>
              </w:rPr>
              <w:t xml:space="preserve"> and be able to update patient </w:t>
            </w:r>
            <w:proofErr w:type="gramStart"/>
            <w:r w:rsidRPr="00320152">
              <w:rPr>
                <w:rFonts w:ascii="Arial" w:hAnsi="Arial" w:cs="Arial"/>
                <w:bCs/>
              </w:rPr>
              <w:t>details</w:t>
            </w:r>
            <w:proofErr w:type="gramEnd"/>
          </w:p>
          <w:p w14:paraId="64488380" w14:textId="15562252" w:rsidR="00A323E3" w:rsidRPr="00320152" w:rsidRDefault="00A323E3" w:rsidP="00320152">
            <w:pPr>
              <w:pStyle w:val="ListParagraph"/>
              <w:numPr>
                <w:ilvl w:val="0"/>
                <w:numId w:val="43"/>
              </w:numPr>
              <w:outlineLvl w:val="0"/>
              <w:rPr>
                <w:rFonts w:ascii="Arial" w:hAnsi="Arial" w:cs="Arial"/>
                <w:bCs/>
              </w:rPr>
            </w:pPr>
            <w:r>
              <w:rPr>
                <w:rFonts w:ascii="Arial" w:hAnsi="Arial" w:cs="Arial"/>
                <w:bCs/>
              </w:rPr>
              <w:t>Understand</w:t>
            </w:r>
            <w:r w:rsidR="00354D68">
              <w:rPr>
                <w:rFonts w:ascii="Arial" w:hAnsi="Arial" w:cs="Arial"/>
                <w:bCs/>
              </w:rPr>
              <w:t>ing</w:t>
            </w:r>
            <w:r>
              <w:rPr>
                <w:rFonts w:ascii="Arial" w:hAnsi="Arial" w:cs="Arial"/>
                <w:bCs/>
              </w:rPr>
              <w:t xml:space="preserve"> and creating </w:t>
            </w:r>
            <w:r w:rsidR="00354D68">
              <w:rPr>
                <w:rFonts w:ascii="Arial" w:hAnsi="Arial" w:cs="Arial"/>
                <w:bCs/>
              </w:rPr>
              <w:t>C</w:t>
            </w:r>
            <w:r>
              <w:rPr>
                <w:rFonts w:ascii="Arial" w:hAnsi="Arial" w:cs="Arial"/>
                <w:bCs/>
              </w:rPr>
              <w:t xml:space="preserve">are </w:t>
            </w:r>
            <w:r w:rsidR="00354D68">
              <w:rPr>
                <w:rFonts w:ascii="Arial" w:hAnsi="Arial" w:cs="Arial"/>
                <w:bCs/>
              </w:rPr>
              <w:t>P</w:t>
            </w:r>
            <w:r>
              <w:rPr>
                <w:rFonts w:ascii="Arial" w:hAnsi="Arial" w:cs="Arial"/>
                <w:bCs/>
              </w:rPr>
              <w:t>lans</w:t>
            </w:r>
          </w:p>
          <w:p w14:paraId="6AAB440F" w14:textId="339AF7EA" w:rsidR="00320152" w:rsidRDefault="00320152" w:rsidP="00320152">
            <w:pPr>
              <w:pStyle w:val="ListParagraph"/>
              <w:numPr>
                <w:ilvl w:val="0"/>
                <w:numId w:val="43"/>
              </w:numPr>
              <w:outlineLvl w:val="0"/>
              <w:rPr>
                <w:rFonts w:ascii="Arial" w:hAnsi="Arial" w:cs="Arial"/>
                <w:bCs/>
              </w:rPr>
            </w:pPr>
            <w:r w:rsidRPr="00320152">
              <w:rPr>
                <w:rFonts w:ascii="Arial" w:hAnsi="Arial" w:cs="Arial"/>
                <w:bCs/>
              </w:rPr>
              <w:t>Access and update Fluid Balance/Assessments</w:t>
            </w:r>
          </w:p>
          <w:p w14:paraId="5B258ADF" w14:textId="15BB81BF" w:rsidR="00D912EE" w:rsidRPr="00320152" w:rsidRDefault="00D912EE" w:rsidP="00320152">
            <w:pPr>
              <w:pStyle w:val="ListParagraph"/>
              <w:numPr>
                <w:ilvl w:val="0"/>
                <w:numId w:val="43"/>
              </w:numPr>
              <w:outlineLvl w:val="0"/>
              <w:rPr>
                <w:rFonts w:ascii="Arial" w:hAnsi="Arial" w:cs="Arial"/>
                <w:bCs/>
              </w:rPr>
            </w:pPr>
            <w:r>
              <w:rPr>
                <w:rFonts w:ascii="Arial" w:hAnsi="Arial" w:cs="Arial"/>
                <w:bCs/>
              </w:rPr>
              <w:t>How to record Lines, Drains, Tubes</w:t>
            </w:r>
          </w:p>
          <w:p w14:paraId="038348BA" w14:textId="340064D8" w:rsidR="00320152" w:rsidRPr="00320152" w:rsidRDefault="00320152" w:rsidP="00320152">
            <w:pPr>
              <w:pStyle w:val="ListParagraph"/>
              <w:numPr>
                <w:ilvl w:val="0"/>
                <w:numId w:val="43"/>
              </w:numPr>
              <w:outlineLvl w:val="0"/>
              <w:rPr>
                <w:rFonts w:ascii="Arial" w:hAnsi="Arial" w:cs="Arial"/>
                <w:bCs/>
              </w:rPr>
            </w:pPr>
            <w:r w:rsidRPr="00320152">
              <w:rPr>
                <w:rFonts w:ascii="Arial" w:hAnsi="Arial" w:cs="Arial"/>
                <w:bCs/>
              </w:rPr>
              <w:t>Prescribe and Administer Medications</w:t>
            </w:r>
          </w:p>
          <w:p w14:paraId="34988AF7" w14:textId="16DE0EF3" w:rsidR="00320152" w:rsidRPr="00320152" w:rsidRDefault="00320152" w:rsidP="00320152">
            <w:pPr>
              <w:pStyle w:val="ListParagraph"/>
              <w:numPr>
                <w:ilvl w:val="0"/>
                <w:numId w:val="43"/>
              </w:numPr>
              <w:outlineLvl w:val="0"/>
              <w:rPr>
                <w:rFonts w:ascii="Arial" w:hAnsi="Arial" w:cs="Arial"/>
                <w:bCs/>
              </w:rPr>
            </w:pPr>
            <w:r w:rsidRPr="00320152">
              <w:rPr>
                <w:rFonts w:ascii="Arial" w:hAnsi="Arial" w:cs="Arial"/>
                <w:bCs/>
              </w:rPr>
              <w:t>Access and complete Handover details</w:t>
            </w:r>
          </w:p>
          <w:p w14:paraId="349F2B62" w14:textId="5B0DFDCC" w:rsidR="00320152" w:rsidRPr="00320152" w:rsidRDefault="00320152" w:rsidP="00320152">
            <w:pPr>
              <w:pStyle w:val="ListParagraph"/>
              <w:numPr>
                <w:ilvl w:val="0"/>
                <w:numId w:val="43"/>
              </w:numPr>
              <w:outlineLvl w:val="0"/>
              <w:rPr>
                <w:rFonts w:ascii="Arial" w:hAnsi="Arial" w:cs="Arial"/>
                <w:bCs/>
              </w:rPr>
            </w:pPr>
            <w:r w:rsidRPr="00320152">
              <w:rPr>
                <w:rFonts w:ascii="Arial" w:hAnsi="Arial" w:cs="Arial"/>
                <w:bCs/>
              </w:rPr>
              <w:t xml:space="preserve">Transfer a patient to a ward </w:t>
            </w:r>
            <w:proofErr w:type="gramStart"/>
            <w:r w:rsidRPr="00320152">
              <w:rPr>
                <w:rFonts w:ascii="Arial" w:hAnsi="Arial" w:cs="Arial"/>
                <w:bCs/>
              </w:rPr>
              <w:t>area</w:t>
            </w:r>
            <w:proofErr w:type="gramEnd"/>
          </w:p>
          <w:p w14:paraId="1D9C29B1" w14:textId="77777777" w:rsidR="00320152" w:rsidRPr="00320152" w:rsidRDefault="00320152" w:rsidP="00320152">
            <w:pPr>
              <w:pStyle w:val="ListParagraph"/>
              <w:numPr>
                <w:ilvl w:val="0"/>
                <w:numId w:val="43"/>
              </w:numPr>
              <w:outlineLvl w:val="0"/>
              <w:rPr>
                <w:rFonts w:ascii="Arial" w:hAnsi="Arial" w:cs="Arial"/>
                <w:bCs/>
              </w:rPr>
            </w:pPr>
            <w:r w:rsidRPr="00320152">
              <w:rPr>
                <w:rFonts w:ascii="Arial" w:hAnsi="Arial" w:cs="Arial"/>
                <w:bCs/>
              </w:rPr>
              <w:t xml:space="preserve">Discharge a </w:t>
            </w:r>
            <w:proofErr w:type="gramStart"/>
            <w:r w:rsidRPr="00320152">
              <w:rPr>
                <w:rFonts w:ascii="Arial" w:hAnsi="Arial" w:cs="Arial"/>
                <w:bCs/>
              </w:rPr>
              <w:t>patient</w:t>
            </w:r>
            <w:proofErr w:type="gramEnd"/>
          </w:p>
          <w:p w14:paraId="0FD4C7B7" w14:textId="77777777" w:rsidR="00320152" w:rsidRPr="00320152" w:rsidRDefault="00320152" w:rsidP="00320152">
            <w:pPr>
              <w:pStyle w:val="ListParagraph"/>
              <w:numPr>
                <w:ilvl w:val="0"/>
                <w:numId w:val="43"/>
              </w:numPr>
              <w:outlineLvl w:val="0"/>
              <w:rPr>
                <w:rFonts w:ascii="Arial" w:hAnsi="Arial" w:cs="Arial"/>
                <w:bCs/>
              </w:rPr>
            </w:pPr>
            <w:r w:rsidRPr="00320152">
              <w:rPr>
                <w:rFonts w:ascii="Arial" w:hAnsi="Arial" w:cs="Arial"/>
                <w:bCs/>
              </w:rPr>
              <w:t>Record a Pre-Arrival</w:t>
            </w:r>
          </w:p>
          <w:p w14:paraId="2374FF07" w14:textId="6F7E7484" w:rsidR="00320152" w:rsidRPr="00320152" w:rsidRDefault="00320152" w:rsidP="00320152">
            <w:pPr>
              <w:pStyle w:val="ListParagraph"/>
              <w:numPr>
                <w:ilvl w:val="0"/>
                <w:numId w:val="43"/>
              </w:numPr>
              <w:outlineLvl w:val="0"/>
              <w:rPr>
                <w:rFonts w:ascii="Arial" w:hAnsi="Arial" w:cs="Arial"/>
                <w:bCs/>
              </w:rPr>
            </w:pPr>
            <w:r w:rsidRPr="00320152">
              <w:rPr>
                <w:rFonts w:ascii="Arial" w:hAnsi="Arial" w:cs="Arial"/>
                <w:bCs/>
              </w:rPr>
              <w:t>Access and fill in the ED Ambulance Handover Form</w:t>
            </w:r>
          </w:p>
          <w:p w14:paraId="6C9BBF29" w14:textId="403EC9D2" w:rsidR="00320152" w:rsidRPr="00320152" w:rsidRDefault="00320152" w:rsidP="00320152">
            <w:pPr>
              <w:pStyle w:val="ListParagraph"/>
              <w:numPr>
                <w:ilvl w:val="0"/>
                <w:numId w:val="43"/>
              </w:numPr>
              <w:outlineLvl w:val="0"/>
              <w:rPr>
                <w:rFonts w:ascii="Arial" w:hAnsi="Arial" w:cs="Arial"/>
                <w:bCs/>
              </w:rPr>
            </w:pPr>
            <w:r w:rsidRPr="00320152">
              <w:rPr>
                <w:rFonts w:ascii="Arial" w:hAnsi="Arial" w:cs="Arial"/>
                <w:bCs/>
              </w:rPr>
              <w:t>Perform a Quick Visit</w:t>
            </w:r>
          </w:p>
          <w:p w14:paraId="5CB8EFEE" w14:textId="2E016D33" w:rsidR="00320152" w:rsidRPr="00320152" w:rsidRDefault="00320152" w:rsidP="00320152">
            <w:pPr>
              <w:pStyle w:val="ListParagraph"/>
              <w:numPr>
                <w:ilvl w:val="0"/>
                <w:numId w:val="43"/>
              </w:numPr>
              <w:outlineLvl w:val="0"/>
              <w:rPr>
                <w:rFonts w:ascii="Arial" w:hAnsi="Arial" w:cs="Arial"/>
              </w:rPr>
            </w:pPr>
            <w:r w:rsidRPr="00320152">
              <w:rPr>
                <w:rFonts w:ascii="Arial" w:hAnsi="Arial" w:cs="Arial"/>
                <w:bCs/>
              </w:rPr>
              <w:t>Exit/Log Off</w:t>
            </w:r>
          </w:p>
        </w:tc>
      </w:tr>
      <w:tr w:rsidR="001455C2" w:rsidRPr="001455C2" w14:paraId="7FA248C4" w14:textId="77777777" w:rsidTr="008B4465">
        <w:trPr>
          <w:trHeight w:val="737"/>
        </w:trPr>
        <w:tc>
          <w:tcPr>
            <w:tcW w:w="3114" w:type="dxa"/>
            <w:gridSpan w:val="3"/>
            <w:vAlign w:val="center"/>
          </w:tcPr>
          <w:p w14:paraId="58A8D79B" w14:textId="77777777" w:rsidR="001455C2" w:rsidRPr="001455C2" w:rsidRDefault="001455C2" w:rsidP="00572EF5">
            <w:pPr>
              <w:rPr>
                <w:rFonts w:ascii="Arial" w:hAnsi="Arial" w:cs="Arial"/>
              </w:rPr>
            </w:pPr>
            <w:r w:rsidRPr="001455C2">
              <w:rPr>
                <w:rFonts w:ascii="Arial" w:hAnsi="Arial" w:cs="Arial"/>
                <w:b/>
              </w:rPr>
              <w:t>COURSE TIMINGS</w:t>
            </w:r>
            <w:r>
              <w:rPr>
                <w:rFonts w:ascii="Arial" w:hAnsi="Arial" w:cs="Arial"/>
                <w:b/>
              </w:rPr>
              <w:t>:</w:t>
            </w:r>
            <w:r w:rsidRPr="001455C2">
              <w:rPr>
                <w:rFonts w:ascii="Arial" w:hAnsi="Arial" w:cs="Arial"/>
                <w:b/>
              </w:rPr>
              <w:t xml:space="preserve"> </w:t>
            </w:r>
          </w:p>
        </w:tc>
        <w:tc>
          <w:tcPr>
            <w:tcW w:w="11060" w:type="dxa"/>
            <w:vAlign w:val="center"/>
          </w:tcPr>
          <w:p w14:paraId="3260F4D9" w14:textId="77777777" w:rsidR="00022C6D" w:rsidRPr="00F833F2" w:rsidRDefault="00022C6D" w:rsidP="00022C6D">
            <w:pPr>
              <w:rPr>
                <w:rFonts w:ascii="Arial" w:hAnsi="Arial" w:cs="Arial"/>
                <w:b/>
                <w:bCs/>
                <w:sz w:val="28"/>
                <w:szCs w:val="28"/>
              </w:rPr>
            </w:pPr>
            <w:r w:rsidRPr="00F833F2">
              <w:rPr>
                <w:rFonts w:ascii="Arial" w:hAnsi="Arial" w:cs="Arial"/>
                <w:b/>
                <w:bCs/>
                <w:sz w:val="28"/>
                <w:szCs w:val="28"/>
              </w:rPr>
              <w:t>Full day session</w:t>
            </w:r>
          </w:p>
          <w:p w14:paraId="60643717" w14:textId="6C29A7F1" w:rsidR="001455C2" w:rsidRPr="001455C2" w:rsidRDefault="001455C2" w:rsidP="00C069AF">
            <w:pPr>
              <w:rPr>
                <w:rFonts w:ascii="Arial" w:hAnsi="Arial" w:cs="Arial"/>
              </w:rPr>
            </w:pPr>
          </w:p>
        </w:tc>
      </w:tr>
      <w:tr w:rsidR="00FD78F8" w:rsidRPr="00DC2C47" w14:paraId="132AAF5C" w14:textId="77777777" w:rsidTr="00022C6D">
        <w:trPr>
          <w:trHeight w:val="1266"/>
        </w:trPr>
        <w:tc>
          <w:tcPr>
            <w:tcW w:w="14174" w:type="dxa"/>
            <w:gridSpan w:val="4"/>
            <w:tcBorders>
              <w:bottom w:val="single" w:sz="4" w:space="0" w:color="auto"/>
            </w:tcBorders>
            <w:vAlign w:val="center"/>
          </w:tcPr>
          <w:p w14:paraId="4108C0E3" w14:textId="77777777" w:rsidR="00320152" w:rsidRPr="002A134B" w:rsidRDefault="00320152" w:rsidP="00320152">
            <w:pPr>
              <w:contextualSpacing/>
              <w:rPr>
                <w:rFonts w:ascii="Arial" w:hAnsi="Arial" w:cs="Arial"/>
                <w:b/>
              </w:rPr>
            </w:pPr>
            <w:r w:rsidRPr="002A134B">
              <w:rPr>
                <w:rFonts w:ascii="Arial" w:hAnsi="Arial" w:cs="Arial"/>
                <w:b/>
              </w:rPr>
              <w:t>TRAINING ENVIRONMENT:</w:t>
            </w:r>
          </w:p>
          <w:p w14:paraId="07DC99E3" w14:textId="77777777" w:rsidR="00320152" w:rsidRPr="002A134B" w:rsidRDefault="00320152" w:rsidP="00320152">
            <w:pPr>
              <w:contextualSpacing/>
              <w:rPr>
                <w:rFonts w:ascii="Arial" w:hAnsi="Arial" w:cs="Arial"/>
              </w:rPr>
            </w:pPr>
          </w:p>
          <w:p w14:paraId="35084FA4" w14:textId="77777777" w:rsidR="00320152" w:rsidRPr="002A134B" w:rsidRDefault="00320152" w:rsidP="00320152">
            <w:pPr>
              <w:contextualSpacing/>
              <w:rPr>
                <w:rFonts w:ascii="Arial" w:hAnsi="Arial" w:cs="Arial"/>
              </w:rPr>
            </w:pPr>
            <w:r w:rsidRPr="002A134B">
              <w:rPr>
                <w:rFonts w:ascii="Arial" w:hAnsi="Arial" w:cs="Arial"/>
              </w:rPr>
              <w:t>Classroom or 1 to 1 environment, either face-to-face or remotely via Teams/Hurdle/Dameware</w:t>
            </w:r>
          </w:p>
          <w:p w14:paraId="1AE40692" w14:textId="77777777" w:rsidR="00320152" w:rsidRPr="002A134B" w:rsidRDefault="00320152" w:rsidP="00320152">
            <w:pPr>
              <w:contextualSpacing/>
              <w:rPr>
                <w:rFonts w:ascii="Arial" w:hAnsi="Arial" w:cs="Arial"/>
              </w:rPr>
            </w:pPr>
            <w:r w:rsidRPr="002A134B">
              <w:rPr>
                <w:rFonts w:ascii="Arial" w:hAnsi="Arial" w:cs="Arial"/>
              </w:rPr>
              <w:t>Training will be user led and directed by the Trainer.</w:t>
            </w:r>
          </w:p>
          <w:p w14:paraId="38DCC729" w14:textId="3B99A725" w:rsidR="00320152" w:rsidRDefault="00320152" w:rsidP="00320152">
            <w:pPr>
              <w:contextualSpacing/>
              <w:rPr>
                <w:rFonts w:ascii="Arial" w:hAnsi="Arial" w:cs="Arial"/>
              </w:rPr>
            </w:pPr>
            <w:r w:rsidRPr="002A134B">
              <w:rPr>
                <w:rFonts w:ascii="Arial" w:hAnsi="Arial" w:cs="Arial"/>
              </w:rPr>
              <w:t>Equipment needed, dependant on situation: laptop/PC/projector/</w:t>
            </w:r>
            <w:proofErr w:type="gramStart"/>
            <w:r w:rsidRPr="002A134B">
              <w:rPr>
                <w:rFonts w:ascii="Arial" w:hAnsi="Arial" w:cs="Arial"/>
              </w:rPr>
              <w:t>headset</w:t>
            </w:r>
            <w:proofErr w:type="gramEnd"/>
          </w:p>
          <w:p w14:paraId="10AE0A97" w14:textId="77777777" w:rsidR="00320152" w:rsidRPr="002A134B" w:rsidRDefault="00320152" w:rsidP="00320152">
            <w:pPr>
              <w:contextualSpacing/>
              <w:rPr>
                <w:rFonts w:ascii="Arial" w:hAnsi="Arial" w:cs="Arial"/>
              </w:rPr>
            </w:pPr>
          </w:p>
          <w:p w14:paraId="08D14B9C" w14:textId="77777777" w:rsidR="00320152" w:rsidRPr="002A134B" w:rsidRDefault="00320152" w:rsidP="00320152">
            <w:pPr>
              <w:contextualSpacing/>
              <w:rPr>
                <w:rFonts w:ascii="Arial" w:hAnsi="Arial" w:cs="Arial"/>
              </w:rPr>
            </w:pPr>
          </w:p>
          <w:p w14:paraId="604E5FBC" w14:textId="77777777" w:rsidR="00320152" w:rsidRPr="002A134B" w:rsidRDefault="00320152" w:rsidP="00320152">
            <w:pPr>
              <w:contextualSpacing/>
              <w:rPr>
                <w:rFonts w:ascii="Arial" w:hAnsi="Arial" w:cs="Arial"/>
                <w:b/>
              </w:rPr>
            </w:pPr>
            <w:r w:rsidRPr="002A134B">
              <w:rPr>
                <w:rFonts w:ascii="Arial" w:hAnsi="Arial" w:cs="Arial"/>
                <w:b/>
              </w:rPr>
              <w:t>SET-UP REQUIRED/INFORMATION NEEDED FROM SYSTEM SUPPORT:</w:t>
            </w:r>
          </w:p>
          <w:p w14:paraId="39BB94C0" w14:textId="77777777" w:rsidR="00320152" w:rsidRPr="002A134B" w:rsidRDefault="00320152" w:rsidP="00320152">
            <w:pPr>
              <w:contextualSpacing/>
              <w:rPr>
                <w:rFonts w:ascii="Arial" w:hAnsi="Arial" w:cs="Arial"/>
              </w:rPr>
            </w:pPr>
            <w:r w:rsidRPr="002A134B">
              <w:rPr>
                <w:rFonts w:ascii="Arial" w:hAnsi="Arial" w:cs="Arial"/>
              </w:rPr>
              <w:t>User account(s) created.</w:t>
            </w:r>
          </w:p>
          <w:p w14:paraId="6C466157" w14:textId="77777777" w:rsidR="00320152" w:rsidRPr="002A134B" w:rsidRDefault="00320152" w:rsidP="00320152">
            <w:pPr>
              <w:contextualSpacing/>
              <w:rPr>
                <w:rFonts w:ascii="Arial" w:hAnsi="Arial" w:cs="Arial"/>
              </w:rPr>
            </w:pPr>
            <w:r w:rsidRPr="002A134B">
              <w:rPr>
                <w:rFonts w:ascii="Arial" w:hAnsi="Arial" w:cs="Arial"/>
              </w:rPr>
              <w:t>User account(s) details.</w:t>
            </w:r>
          </w:p>
          <w:p w14:paraId="63112D68" w14:textId="77777777" w:rsidR="00320152" w:rsidRDefault="00320152" w:rsidP="00320152">
            <w:pPr>
              <w:contextualSpacing/>
              <w:rPr>
                <w:rFonts w:ascii="Arial" w:hAnsi="Arial" w:cs="Arial"/>
              </w:rPr>
            </w:pPr>
            <w:r w:rsidRPr="002A134B">
              <w:rPr>
                <w:rFonts w:ascii="Arial" w:hAnsi="Arial" w:cs="Arial"/>
              </w:rPr>
              <w:t>Level of access/user profile.</w:t>
            </w:r>
          </w:p>
          <w:p w14:paraId="2507D0B7" w14:textId="77777777" w:rsidR="00320152" w:rsidRPr="002A134B" w:rsidRDefault="00320152" w:rsidP="00320152">
            <w:pPr>
              <w:contextualSpacing/>
              <w:rPr>
                <w:rFonts w:ascii="Arial" w:hAnsi="Arial" w:cs="Arial"/>
              </w:rPr>
            </w:pPr>
            <w:r>
              <w:rPr>
                <w:rFonts w:ascii="Arial" w:hAnsi="Arial" w:cs="Arial"/>
              </w:rPr>
              <w:lastRenderedPageBreak/>
              <w:t>PDP information for test patients</w:t>
            </w:r>
          </w:p>
          <w:p w14:paraId="0BFA0F54" w14:textId="24468929" w:rsidR="00D40530" w:rsidRPr="00DC2C47" w:rsidRDefault="00D40530" w:rsidP="00022C6D">
            <w:pPr>
              <w:contextualSpacing/>
              <w:rPr>
                <w:rFonts w:ascii="Arial" w:hAnsi="Arial" w:cs="Arial"/>
              </w:rPr>
            </w:pPr>
          </w:p>
        </w:tc>
      </w:tr>
      <w:tr w:rsidR="00D40530" w:rsidRPr="00DC2C47" w14:paraId="5D80CCE4" w14:textId="77777777" w:rsidTr="00DC2C47">
        <w:trPr>
          <w:trHeight w:val="1304"/>
        </w:trPr>
        <w:tc>
          <w:tcPr>
            <w:tcW w:w="14174" w:type="dxa"/>
            <w:gridSpan w:val="4"/>
            <w:tcBorders>
              <w:bottom w:val="single" w:sz="4" w:space="0" w:color="auto"/>
            </w:tcBorders>
            <w:vAlign w:val="center"/>
          </w:tcPr>
          <w:p w14:paraId="7AD2EFE9" w14:textId="77777777" w:rsidR="00320152" w:rsidRPr="002A134B" w:rsidRDefault="00320152" w:rsidP="00320152">
            <w:pPr>
              <w:rPr>
                <w:rFonts w:ascii="Arial" w:hAnsi="Arial" w:cs="Arial"/>
                <w:b/>
              </w:rPr>
            </w:pPr>
            <w:r w:rsidRPr="002A134B">
              <w:rPr>
                <w:rFonts w:ascii="Arial" w:hAnsi="Arial" w:cs="Arial"/>
                <w:b/>
              </w:rPr>
              <w:lastRenderedPageBreak/>
              <w:t>INTRODUCTION:</w:t>
            </w:r>
          </w:p>
          <w:p w14:paraId="094AC69E" w14:textId="77777777" w:rsidR="00320152" w:rsidRPr="002A134B" w:rsidRDefault="00320152" w:rsidP="00320152">
            <w:pPr>
              <w:rPr>
                <w:rFonts w:ascii="Arial" w:hAnsi="Arial" w:cs="Arial"/>
                <w:b/>
              </w:rPr>
            </w:pPr>
          </w:p>
          <w:p w14:paraId="14B25060" w14:textId="77777777" w:rsidR="00320152" w:rsidRPr="002A134B" w:rsidRDefault="00320152" w:rsidP="00320152">
            <w:pPr>
              <w:pStyle w:val="ListParagraph"/>
              <w:numPr>
                <w:ilvl w:val="0"/>
                <w:numId w:val="4"/>
              </w:numPr>
              <w:outlineLvl w:val="0"/>
              <w:rPr>
                <w:rFonts w:ascii="Arial" w:hAnsi="Arial" w:cs="Arial"/>
              </w:rPr>
            </w:pPr>
            <w:r w:rsidRPr="002A134B">
              <w:rPr>
                <w:rFonts w:ascii="Arial" w:hAnsi="Arial" w:cs="Arial"/>
              </w:rPr>
              <w:t xml:space="preserve">Welcome the participants to the session, facilitate </w:t>
            </w:r>
            <w:proofErr w:type="gramStart"/>
            <w:r w:rsidRPr="002A134B">
              <w:rPr>
                <w:rFonts w:ascii="Arial" w:hAnsi="Arial" w:cs="Arial"/>
              </w:rPr>
              <w:t>introductions</w:t>
            </w:r>
            <w:proofErr w:type="gramEnd"/>
          </w:p>
          <w:p w14:paraId="17C23677" w14:textId="77777777" w:rsidR="00320152" w:rsidRPr="002A134B" w:rsidRDefault="00320152" w:rsidP="00320152">
            <w:pPr>
              <w:pStyle w:val="ListParagraph"/>
              <w:numPr>
                <w:ilvl w:val="0"/>
                <w:numId w:val="4"/>
              </w:numPr>
              <w:outlineLvl w:val="0"/>
              <w:rPr>
                <w:rFonts w:ascii="Arial" w:hAnsi="Arial" w:cs="Arial"/>
                <w:b/>
              </w:rPr>
            </w:pPr>
            <w:r w:rsidRPr="002A134B">
              <w:rPr>
                <w:rFonts w:ascii="Arial" w:hAnsi="Arial" w:cs="Arial"/>
              </w:rPr>
              <w:t>Follow the PowerPoint presentation to introduce the agenda.</w:t>
            </w:r>
          </w:p>
          <w:p w14:paraId="10B02091" w14:textId="77777777" w:rsidR="00320152" w:rsidRPr="002A134B" w:rsidRDefault="00320152" w:rsidP="00320152">
            <w:pPr>
              <w:numPr>
                <w:ilvl w:val="0"/>
                <w:numId w:val="4"/>
              </w:numPr>
              <w:rPr>
                <w:rFonts w:ascii="Arial" w:hAnsi="Arial" w:cs="Arial"/>
              </w:rPr>
            </w:pPr>
            <w:r w:rsidRPr="002A134B">
              <w:rPr>
                <w:rFonts w:ascii="Arial" w:hAnsi="Arial" w:cs="Arial"/>
              </w:rPr>
              <w:t>Training room: mobiles off or silent/health and safety (fire alarm, fire exit procedure)</w:t>
            </w:r>
          </w:p>
          <w:p w14:paraId="4FDE0A08" w14:textId="77777777" w:rsidR="00320152" w:rsidRPr="002A134B" w:rsidRDefault="00320152" w:rsidP="00320152">
            <w:pPr>
              <w:numPr>
                <w:ilvl w:val="0"/>
                <w:numId w:val="4"/>
              </w:numPr>
              <w:rPr>
                <w:rFonts w:ascii="Arial" w:hAnsi="Arial" w:cs="Arial"/>
              </w:rPr>
            </w:pPr>
            <w:r w:rsidRPr="002A134B">
              <w:rPr>
                <w:rFonts w:ascii="Arial" w:hAnsi="Arial" w:cs="Arial"/>
              </w:rPr>
              <w:t xml:space="preserve">Awareness of Data Protection &amp; Information Governance - logout when left unattended, not viewing own records, not sharing account details, auditable </w:t>
            </w:r>
            <w:proofErr w:type="gramStart"/>
            <w:r w:rsidRPr="002A134B">
              <w:rPr>
                <w:rFonts w:ascii="Arial" w:hAnsi="Arial" w:cs="Arial"/>
              </w:rPr>
              <w:t>system</w:t>
            </w:r>
            <w:proofErr w:type="gramEnd"/>
          </w:p>
          <w:p w14:paraId="1433A6F5" w14:textId="77777777" w:rsidR="00320152" w:rsidRPr="002A134B" w:rsidRDefault="00320152" w:rsidP="00320152">
            <w:pPr>
              <w:numPr>
                <w:ilvl w:val="0"/>
                <w:numId w:val="4"/>
              </w:numPr>
              <w:rPr>
                <w:rFonts w:ascii="Arial" w:hAnsi="Arial" w:cs="Arial"/>
              </w:rPr>
            </w:pPr>
            <w:r w:rsidRPr="002A134B">
              <w:rPr>
                <w:rFonts w:ascii="Arial" w:hAnsi="Arial" w:cs="Arial"/>
              </w:rPr>
              <w:t>Training session objectives and timings</w:t>
            </w:r>
          </w:p>
          <w:p w14:paraId="1C98B483" w14:textId="77777777" w:rsidR="00320152" w:rsidRPr="002A134B" w:rsidRDefault="00320152" w:rsidP="00320152">
            <w:pPr>
              <w:numPr>
                <w:ilvl w:val="0"/>
                <w:numId w:val="4"/>
              </w:numPr>
              <w:rPr>
                <w:rFonts w:ascii="Arial" w:hAnsi="Arial" w:cs="Arial"/>
              </w:rPr>
            </w:pPr>
            <w:r w:rsidRPr="002A134B">
              <w:rPr>
                <w:rFonts w:ascii="Arial" w:hAnsi="Arial" w:cs="Arial"/>
                <w:b/>
                <w:bCs/>
              </w:rPr>
              <w:t xml:space="preserve">Explanation of some common Cerner Millennium terminology, </w:t>
            </w:r>
            <w:proofErr w:type="gramStart"/>
            <w:r w:rsidRPr="002A134B">
              <w:rPr>
                <w:rFonts w:ascii="Arial" w:hAnsi="Arial" w:cs="Arial"/>
              </w:rPr>
              <w:t>e.g.</w:t>
            </w:r>
            <w:proofErr w:type="gramEnd"/>
            <w:r w:rsidRPr="002A134B">
              <w:rPr>
                <w:rFonts w:ascii="Arial" w:hAnsi="Arial" w:cs="Arial"/>
              </w:rPr>
              <w:t xml:space="preserve"> </w:t>
            </w:r>
            <w:proofErr w:type="spellStart"/>
            <w:r w:rsidRPr="002A134B">
              <w:rPr>
                <w:rFonts w:ascii="Arial" w:hAnsi="Arial" w:cs="Arial"/>
              </w:rPr>
              <w:t>MPages</w:t>
            </w:r>
            <w:proofErr w:type="spellEnd"/>
            <w:r w:rsidRPr="002A134B">
              <w:rPr>
                <w:rFonts w:ascii="Arial" w:hAnsi="Arial" w:cs="Arial"/>
              </w:rPr>
              <w:t>; components; ‘treatment service’ = specialty (e.g. dermatology); ‘facility’ = location; ‘conversation’ = function (e.g. book/cancel an appt.; print a letter);’ encounter’ = care episode; I-View = ‘assessments and fluid balance’</w:t>
            </w:r>
          </w:p>
          <w:p w14:paraId="2951BF36" w14:textId="77777777" w:rsidR="00320152" w:rsidRPr="002A134B" w:rsidRDefault="00320152" w:rsidP="00320152">
            <w:pPr>
              <w:numPr>
                <w:ilvl w:val="0"/>
                <w:numId w:val="4"/>
              </w:numPr>
              <w:rPr>
                <w:rFonts w:ascii="Arial" w:hAnsi="Arial" w:cs="Arial"/>
              </w:rPr>
            </w:pPr>
            <w:r w:rsidRPr="002A134B">
              <w:rPr>
                <w:rFonts w:ascii="Arial" w:hAnsi="Arial" w:cs="Arial"/>
              </w:rPr>
              <w:t>New patients registered in Cerner from go live will be issued a Medical Records Number (MRN); exi</w:t>
            </w:r>
            <w:r>
              <w:rPr>
                <w:rFonts w:ascii="Arial" w:hAnsi="Arial" w:cs="Arial"/>
              </w:rPr>
              <w:t>s</w:t>
            </w:r>
            <w:r w:rsidRPr="002A134B">
              <w:rPr>
                <w:rFonts w:ascii="Arial" w:hAnsi="Arial" w:cs="Arial"/>
              </w:rPr>
              <w:t xml:space="preserve">ting patients will keep their RXR </w:t>
            </w:r>
            <w:proofErr w:type="gramStart"/>
            <w:r w:rsidRPr="002A134B">
              <w:rPr>
                <w:rFonts w:ascii="Arial" w:hAnsi="Arial" w:cs="Arial"/>
              </w:rPr>
              <w:t>number</w:t>
            </w:r>
            <w:proofErr w:type="gramEnd"/>
          </w:p>
          <w:p w14:paraId="4021483E" w14:textId="77777777" w:rsidR="00320152" w:rsidRPr="002A134B" w:rsidRDefault="00320152" w:rsidP="00320152">
            <w:pPr>
              <w:numPr>
                <w:ilvl w:val="0"/>
                <w:numId w:val="4"/>
              </w:numPr>
              <w:rPr>
                <w:rFonts w:ascii="Arial" w:hAnsi="Arial" w:cs="Arial"/>
              </w:rPr>
            </w:pPr>
            <w:r w:rsidRPr="002A134B">
              <w:rPr>
                <w:rFonts w:ascii="Arial" w:hAnsi="Arial" w:cs="Arial"/>
              </w:rPr>
              <w:t xml:space="preserve">More than one user can access a patient’s EPR at same time and modify </w:t>
            </w:r>
            <w:proofErr w:type="gramStart"/>
            <w:r w:rsidRPr="002A134B">
              <w:rPr>
                <w:rFonts w:ascii="Arial" w:hAnsi="Arial" w:cs="Arial"/>
              </w:rPr>
              <w:t>it</w:t>
            </w:r>
            <w:proofErr w:type="gramEnd"/>
          </w:p>
          <w:p w14:paraId="78A7EECB" w14:textId="57DD5341" w:rsidR="00376250" w:rsidRPr="00DC2C47" w:rsidRDefault="00320152" w:rsidP="00320152">
            <w:pPr>
              <w:numPr>
                <w:ilvl w:val="0"/>
                <w:numId w:val="4"/>
              </w:numPr>
              <w:rPr>
                <w:rFonts w:ascii="Arial" w:hAnsi="Arial" w:cs="Arial"/>
                <w:b/>
              </w:rPr>
            </w:pPr>
            <w:r w:rsidRPr="002A134B">
              <w:rPr>
                <w:rFonts w:ascii="Arial" w:hAnsi="Arial" w:cs="Arial"/>
              </w:rPr>
              <w:t>Training materials availability: Quick Reference Guides (QRGs) on OLI; QRG videos on YouTube</w:t>
            </w:r>
          </w:p>
        </w:tc>
      </w:tr>
      <w:tr w:rsidR="00B35DDF" w:rsidRPr="00DC2C47" w14:paraId="34A79F6F" w14:textId="77777777" w:rsidTr="006C0712">
        <w:trPr>
          <w:trHeight w:val="687"/>
        </w:trPr>
        <w:tc>
          <w:tcPr>
            <w:tcW w:w="846" w:type="dxa"/>
            <w:tcBorders>
              <w:left w:val="nil"/>
              <w:right w:val="nil"/>
            </w:tcBorders>
            <w:vAlign w:val="center"/>
          </w:tcPr>
          <w:p w14:paraId="31413D71" w14:textId="77777777" w:rsidR="00B35DDF" w:rsidRPr="00DC2C47" w:rsidRDefault="00B35DDF" w:rsidP="00157EFE">
            <w:pPr>
              <w:rPr>
                <w:rFonts w:ascii="Arial" w:hAnsi="Arial" w:cs="Arial"/>
              </w:rPr>
            </w:pPr>
          </w:p>
        </w:tc>
        <w:tc>
          <w:tcPr>
            <w:tcW w:w="1843" w:type="dxa"/>
            <w:tcBorders>
              <w:left w:val="nil"/>
              <w:right w:val="nil"/>
            </w:tcBorders>
            <w:vAlign w:val="center"/>
          </w:tcPr>
          <w:p w14:paraId="2EDEE022" w14:textId="77777777" w:rsidR="00B35DDF" w:rsidRPr="00DC2C47" w:rsidRDefault="00B35DDF" w:rsidP="00157EFE">
            <w:pPr>
              <w:rPr>
                <w:rFonts w:ascii="Arial" w:hAnsi="Arial" w:cs="Arial"/>
              </w:rPr>
            </w:pPr>
          </w:p>
        </w:tc>
        <w:tc>
          <w:tcPr>
            <w:tcW w:w="11485" w:type="dxa"/>
            <w:gridSpan w:val="2"/>
            <w:tcBorders>
              <w:left w:val="nil"/>
              <w:right w:val="nil"/>
            </w:tcBorders>
            <w:vAlign w:val="center"/>
          </w:tcPr>
          <w:p w14:paraId="4D65C2A6" w14:textId="77777777" w:rsidR="00572EF5" w:rsidRPr="00DC2C47" w:rsidRDefault="00572EF5" w:rsidP="00157EFE">
            <w:pPr>
              <w:rPr>
                <w:rFonts w:ascii="Arial" w:hAnsi="Arial" w:cs="Arial"/>
              </w:rPr>
            </w:pPr>
          </w:p>
          <w:p w14:paraId="53E9351E" w14:textId="77777777" w:rsidR="00572EF5" w:rsidRPr="00DC2C47" w:rsidRDefault="00572EF5" w:rsidP="00157EFE">
            <w:pPr>
              <w:rPr>
                <w:rFonts w:ascii="Arial" w:hAnsi="Arial" w:cs="Arial"/>
              </w:rPr>
            </w:pPr>
          </w:p>
        </w:tc>
      </w:tr>
      <w:tr w:rsidR="001C361F" w:rsidRPr="00DC2C47" w14:paraId="51E3CD0B" w14:textId="77777777" w:rsidTr="006C0712">
        <w:trPr>
          <w:trHeight w:val="680"/>
        </w:trPr>
        <w:tc>
          <w:tcPr>
            <w:tcW w:w="846" w:type="dxa"/>
            <w:vAlign w:val="center"/>
          </w:tcPr>
          <w:p w14:paraId="1D9C2F81" w14:textId="77777777" w:rsidR="001C361F" w:rsidRPr="00DC2C47" w:rsidRDefault="001C361F" w:rsidP="00157EFE">
            <w:pPr>
              <w:rPr>
                <w:rFonts w:ascii="Arial" w:hAnsi="Arial" w:cs="Arial"/>
                <w:b/>
              </w:rPr>
            </w:pPr>
            <w:r w:rsidRPr="00DC2C47">
              <w:rPr>
                <w:rFonts w:ascii="Arial" w:hAnsi="Arial" w:cs="Arial"/>
                <w:b/>
              </w:rPr>
              <w:t>Timing</w:t>
            </w:r>
          </w:p>
        </w:tc>
        <w:tc>
          <w:tcPr>
            <w:tcW w:w="1843" w:type="dxa"/>
            <w:vAlign w:val="center"/>
          </w:tcPr>
          <w:p w14:paraId="0BD73AF6" w14:textId="77777777" w:rsidR="001C361F" w:rsidRPr="00DC2C47" w:rsidRDefault="001C361F" w:rsidP="00157EFE">
            <w:pPr>
              <w:rPr>
                <w:rFonts w:ascii="Arial" w:hAnsi="Arial" w:cs="Arial"/>
                <w:b/>
              </w:rPr>
            </w:pPr>
            <w:r w:rsidRPr="00DC2C47">
              <w:rPr>
                <w:rFonts w:ascii="Arial" w:hAnsi="Arial" w:cs="Arial"/>
                <w:b/>
              </w:rPr>
              <w:t>Main Topic</w:t>
            </w:r>
            <w:r w:rsidR="00B85C15" w:rsidRPr="00DC2C47">
              <w:rPr>
                <w:rFonts w:ascii="Arial" w:hAnsi="Arial" w:cs="Arial"/>
                <w:b/>
              </w:rPr>
              <w:t>s</w:t>
            </w:r>
            <w:r w:rsidRPr="00DC2C47">
              <w:rPr>
                <w:rFonts w:ascii="Arial" w:hAnsi="Arial" w:cs="Arial"/>
                <w:b/>
              </w:rPr>
              <w:t xml:space="preserve"> and Functions Covered </w:t>
            </w:r>
          </w:p>
        </w:tc>
        <w:tc>
          <w:tcPr>
            <w:tcW w:w="11485" w:type="dxa"/>
            <w:gridSpan w:val="2"/>
            <w:vAlign w:val="center"/>
          </w:tcPr>
          <w:p w14:paraId="5AFDB3B3" w14:textId="764414B2" w:rsidR="00C97A9F" w:rsidRPr="00495829" w:rsidRDefault="00495829" w:rsidP="00157EFE">
            <w:pPr>
              <w:rPr>
                <w:rFonts w:ascii="Arial" w:eastAsia="Times New Roman" w:hAnsi="Arial" w:cs="Arial"/>
                <w:lang w:eastAsia="en-GB"/>
              </w:rPr>
            </w:pPr>
            <w:r>
              <w:rPr>
                <w:rFonts w:ascii="Arial" w:eastAsia="Times New Roman" w:hAnsi="Arial" w:cs="Arial"/>
                <w:b/>
                <w:bCs/>
                <w:lang w:eastAsia="en-GB"/>
              </w:rPr>
              <w:t>During this lesson plan we will follow t</w:t>
            </w:r>
            <w:r w:rsidR="00AE410D">
              <w:rPr>
                <w:rFonts w:ascii="Arial" w:eastAsia="Times New Roman" w:hAnsi="Arial" w:cs="Arial"/>
                <w:b/>
                <w:bCs/>
                <w:lang w:eastAsia="en-GB"/>
              </w:rPr>
              <w:t>hree</w:t>
            </w:r>
            <w:r>
              <w:rPr>
                <w:rFonts w:ascii="Arial" w:eastAsia="Times New Roman" w:hAnsi="Arial" w:cs="Arial"/>
                <w:b/>
                <w:bCs/>
                <w:lang w:eastAsia="en-GB"/>
              </w:rPr>
              <w:t xml:space="preserve"> patient journey scenarios. </w:t>
            </w:r>
            <w:r w:rsidR="00AE410D">
              <w:rPr>
                <w:rFonts w:ascii="Arial" w:eastAsia="Times New Roman" w:hAnsi="Arial" w:cs="Arial"/>
                <w:b/>
                <w:bCs/>
                <w:lang w:eastAsia="en-GB"/>
              </w:rPr>
              <w:t>First,</w:t>
            </w:r>
            <w:r>
              <w:rPr>
                <w:rFonts w:ascii="Arial" w:eastAsia="Times New Roman" w:hAnsi="Arial" w:cs="Arial"/>
                <w:b/>
                <w:bCs/>
                <w:lang w:eastAsia="en-GB"/>
              </w:rPr>
              <w:t xml:space="preserve"> we will give you an overview of Launch point</w:t>
            </w:r>
          </w:p>
        </w:tc>
      </w:tr>
      <w:tr w:rsidR="00C97A9F" w:rsidRPr="00DC2C47" w14:paraId="1638A51F" w14:textId="77777777" w:rsidTr="006C0712">
        <w:tc>
          <w:tcPr>
            <w:tcW w:w="846" w:type="dxa"/>
          </w:tcPr>
          <w:p w14:paraId="2B3DF1DE" w14:textId="77777777" w:rsidR="00C97A9F" w:rsidRPr="00DC2C47" w:rsidRDefault="00C97A9F" w:rsidP="00C97A9F">
            <w:pPr>
              <w:rPr>
                <w:rFonts w:ascii="Arial" w:hAnsi="Arial" w:cs="Arial"/>
              </w:rPr>
            </w:pPr>
          </w:p>
          <w:p w14:paraId="50487311" w14:textId="77777777" w:rsidR="00C97A9F" w:rsidRPr="00DC2C47" w:rsidRDefault="00C97A9F" w:rsidP="007C150F">
            <w:pPr>
              <w:rPr>
                <w:rFonts w:ascii="Arial" w:hAnsi="Arial" w:cs="Arial"/>
              </w:rPr>
            </w:pPr>
          </w:p>
        </w:tc>
        <w:tc>
          <w:tcPr>
            <w:tcW w:w="1843" w:type="dxa"/>
          </w:tcPr>
          <w:p w14:paraId="067324EE" w14:textId="25339E31" w:rsidR="00C97A9F" w:rsidRPr="00DC2C47" w:rsidRDefault="00C97A9F" w:rsidP="00C97A9F">
            <w:pPr>
              <w:rPr>
                <w:rFonts w:ascii="Arial" w:hAnsi="Arial" w:cs="Arial"/>
                <w:b/>
              </w:rPr>
            </w:pPr>
            <w:r w:rsidRPr="00DC2C47">
              <w:rPr>
                <w:rFonts w:ascii="Arial" w:hAnsi="Arial" w:cs="Arial"/>
                <w:b/>
              </w:rPr>
              <w:t>Logging On</w:t>
            </w:r>
          </w:p>
        </w:tc>
        <w:tc>
          <w:tcPr>
            <w:tcW w:w="11485" w:type="dxa"/>
            <w:gridSpan w:val="2"/>
          </w:tcPr>
          <w:p w14:paraId="7BA5C11F" w14:textId="7CC03FF1" w:rsidR="00C97A9F" w:rsidRPr="001B3B00" w:rsidRDefault="00C97A9F" w:rsidP="00C97A9F">
            <w:pPr>
              <w:pStyle w:val="ListParagraph"/>
              <w:numPr>
                <w:ilvl w:val="0"/>
                <w:numId w:val="40"/>
              </w:numPr>
              <w:rPr>
                <w:rFonts w:ascii="Arial" w:hAnsi="Arial" w:cs="Arial"/>
                <w:b/>
                <w:bCs/>
              </w:rPr>
            </w:pPr>
            <w:r w:rsidRPr="004E4CBA">
              <w:rPr>
                <w:rFonts w:ascii="Arial" w:hAnsi="Arial" w:cs="Arial"/>
              </w:rPr>
              <w:t xml:space="preserve">Launch Cerner and </w:t>
            </w:r>
            <w:r>
              <w:rPr>
                <w:rFonts w:ascii="Arial" w:hAnsi="Arial" w:cs="Arial"/>
              </w:rPr>
              <w:t>double-</w:t>
            </w:r>
            <w:r w:rsidRPr="004E4CBA">
              <w:rPr>
                <w:rFonts w:ascii="Arial" w:hAnsi="Arial" w:cs="Arial"/>
              </w:rPr>
              <w:t xml:space="preserve">click </w:t>
            </w:r>
            <w:r w:rsidRPr="001B3B00">
              <w:rPr>
                <w:rFonts w:ascii="Arial" w:hAnsi="Arial" w:cs="Arial"/>
                <w:b/>
                <w:bCs/>
              </w:rPr>
              <w:t xml:space="preserve">FirstNet </w:t>
            </w:r>
            <w:proofErr w:type="gramStart"/>
            <w:r w:rsidRPr="001B3B00">
              <w:rPr>
                <w:rFonts w:ascii="Arial" w:hAnsi="Arial" w:cs="Arial"/>
                <w:b/>
                <w:bCs/>
              </w:rPr>
              <w:t>icon</w:t>
            </w:r>
            <w:proofErr w:type="gramEnd"/>
          </w:p>
          <w:p w14:paraId="20EECBFB" w14:textId="77777777" w:rsidR="00C97A9F" w:rsidRDefault="00C97A9F" w:rsidP="00C97A9F">
            <w:pPr>
              <w:pStyle w:val="ListParagraph"/>
              <w:numPr>
                <w:ilvl w:val="0"/>
                <w:numId w:val="40"/>
              </w:numPr>
              <w:rPr>
                <w:rFonts w:ascii="Arial" w:hAnsi="Arial" w:cs="Arial"/>
              </w:rPr>
            </w:pPr>
            <w:r w:rsidRPr="004E4CBA">
              <w:rPr>
                <w:rFonts w:ascii="Arial" w:hAnsi="Arial" w:cs="Arial"/>
              </w:rPr>
              <w:t xml:space="preserve">Overview of </w:t>
            </w:r>
            <w:r w:rsidRPr="001B3B00">
              <w:rPr>
                <w:rFonts w:ascii="Arial" w:hAnsi="Arial" w:cs="Arial"/>
                <w:b/>
                <w:bCs/>
              </w:rPr>
              <w:t xml:space="preserve">ED </w:t>
            </w:r>
            <w:proofErr w:type="spellStart"/>
            <w:r w:rsidRPr="001B3B00">
              <w:rPr>
                <w:rFonts w:ascii="Arial" w:hAnsi="Arial" w:cs="Arial"/>
                <w:b/>
                <w:bCs/>
              </w:rPr>
              <w:t>LaunchPoint</w:t>
            </w:r>
            <w:proofErr w:type="spellEnd"/>
          </w:p>
          <w:p w14:paraId="041430A2" w14:textId="77777777" w:rsidR="00C97A9F" w:rsidRDefault="00C97A9F" w:rsidP="00C97A9F">
            <w:pPr>
              <w:pStyle w:val="ListParagraph"/>
              <w:numPr>
                <w:ilvl w:val="1"/>
                <w:numId w:val="40"/>
              </w:numPr>
              <w:ind w:left="1097"/>
              <w:rPr>
                <w:rFonts w:ascii="Arial" w:hAnsi="Arial" w:cs="Arial"/>
              </w:rPr>
            </w:pPr>
            <w:r>
              <w:rPr>
                <w:rFonts w:ascii="Arial" w:hAnsi="Arial" w:cs="Arial"/>
              </w:rPr>
              <w:t xml:space="preserve">Toolbar across top – explain taskbar and other headings </w:t>
            </w:r>
            <w:proofErr w:type="gramStart"/>
            <w:r>
              <w:rPr>
                <w:rFonts w:ascii="Arial" w:hAnsi="Arial" w:cs="Arial"/>
              </w:rPr>
              <w:t>first</w:t>
            </w:r>
            <w:proofErr w:type="gramEnd"/>
          </w:p>
          <w:p w14:paraId="159A5F2A" w14:textId="77777777" w:rsidR="00C97A9F" w:rsidRDefault="00C97A9F" w:rsidP="00C97A9F">
            <w:pPr>
              <w:pStyle w:val="ListParagraph"/>
              <w:numPr>
                <w:ilvl w:val="2"/>
                <w:numId w:val="40"/>
              </w:numPr>
              <w:rPr>
                <w:rFonts w:ascii="Arial" w:hAnsi="Arial" w:cs="Arial"/>
              </w:rPr>
            </w:pPr>
            <w:r w:rsidRPr="001B3B00">
              <w:rPr>
                <w:rFonts w:ascii="Arial" w:hAnsi="Arial" w:cs="Arial"/>
                <w:b/>
                <w:bCs/>
              </w:rPr>
              <w:t>Task</w:t>
            </w:r>
            <w:r>
              <w:rPr>
                <w:rFonts w:ascii="Arial" w:hAnsi="Arial" w:cs="Arial"/>
              </w:rPr>
              <w:t xml:space="preserve"> – change password, change user </w:t>
            </w:r>
            <w:proofErr w:type="gramStart"/>
            <w:r>
              <w:rPr>
                <w:rFonts w:ascii="Arial" w:hAnsi="Arial" w:cs="Arial"/>
              </w:rPr>
              <w:t>etc</w:t>
            </w:r>
            <w:proofErr w:type="gramEnd"/>
          </w:p>
          <w:p w14:paraId="5E419D75" w14:textId="77777777" w:rsidR="00C97A9F" w:rsidRPr="000D416F" w:rsidRDefault="00C97A9F" w:rsidP="00C97A9F">
            <w:pPr>
              <w:pStyle w:val="ListParagraph"/>
              <w:numPr>
                <w:ilvl w:val="2"/>
                <w:numId w:val="40"/>
              </w:numPr>
              <w:rPr>
                <w:rFonts w:ascii="Arial" w:hAnsi="Arial" w:cs="Arial"/>
              </w:rPr>
            </w:pPr>
            <w:r w:rsidRPr="001B3B00">
              <w:rPr>
                <w:rFonts w:ascii="Arial" w:hAnsi="Arial" w:cs="Arial"/>
                <w:b/>
                <w:bCs/>
              </w:rPr>
              <w:t xml:space="preserve">Patient </w:t>
            </w:r>
            <w:r>
              <w:rPr>
                <w:rFonts w:ascii="Arial" w:hAnsi="Arial" w:cs="Arial"/>
              </w:rPr>
              <w:t xml:space="preserve">– search and view </w:t>
            </w:r>
            <w:proofErr w:type="gramStart"/>
            <w:r>
              <w:rPr>
                <w:rFonts w:ascii="Arial" w:hAnsi="Arial" w:cs="Arial"/>
              </w:rPr>
              <w:t>recent</w:t>
            </w:r>
            <w:proofErr w:type="gramEnd"/>
          </w:p>
          <w:p w14:paraId="0EE8B189" w14:textId="77777777" w:rsidR="00EF0457" w:rsidRPr="00EF0457" w:rsidRDefault="00C97A9F" w:rsidP="00C97A9F">
            <w:pPr>
              <w:pStyle w:val="ListParagraph"/>
              <w:numPr>
                <w:ilvl w:val="1"/>
                <w:numId w:val="40"/>
              </w:numPr>
              <w:ind w:left="1097"/>
              <w:rPr>
                <w:rFonts w:ascii="Arial" w:hAnsi="Arial" w:cs="Arial"/>
                <w:b/>
                <w:bCs/>
              </w:rPr>
            </w:pPr>
            <w:r w:rsidRPr="001B3B00">
              <w:rPr>
                <w:rFonts w:ascii="Arial" w:hAnsi="Arial" w:cs="Arial"/>
                <w:b/>
                <w:bCs/>
              </w:rPr>
              <w:t xml:space="preserve">ED </w:t>
            </w:r>
            <w:proofErr w:type="spellStart"/>
            <w:r w:rsidRPr="001B3B00">
              <w:rPr>
                <w:rFonts w:ascii="Arial" w:hAnsi="Arial" w:cs="Arial"/>
                <w:b/>
                <w:bCs/>
              </w:rPr>
              <w:t>LaunchPoint</w:t>
            </w:r>
            <w:proofErr w:type="spellEnd"/>
            <w:r>
              <w:rPr>
                <w:rFonts w:ascii="Arial" w:hAnsi="Arial" w:cs="Arial"/>
              </w:rPr>
              <w:t xml:space="preserve"> on second row – this is the home button.</w:t>
            </w:r>
          </w:p>
          <w:p w14:paraId="61639654" w14:textId="77777777" w:rsidR="00EF0457" w:rsidRPr="00D56425" w:rsidRDefault="00C97A9F" w:rsidP="00EF0457">
            <w:pPr>
              <w:pStyle w:val="ListParagraph"/>
              <w:numPr>
                <w:ilvl w:val="0"/>
                <w:numId w:val="60"/>
              </w:numPr>
              <w:rPr>
                <w:rFonts w:ascii="Arial" w:hAnsi="Arial" w:cs="Arial"/>
                <w:b/>
                <w:bCs/>
              </w:rPr>
            </w:pPr>
            <w:r>
              <w:rPr>
                <w:rFonts w:ascii="Arial" w:hAnsi="Arial" w:cs="Arial"/>
              </w:rPr>
              <w:t xml:space="preserve"> </w:t>
            </w:r>
            <w:r w:rsidR="00EF0457">
              <w:rPr>
                <w:rFonts w:ascii="Arial" w:hAnsi="Arial" w:cs="Arial"/>
              </w:rPr>
              <w:t>Explain</w:t>
            </w:r>
            <w:r w:rsidR="00EF0457" w:rsidRPr="00EA211C">
              <w:rPr>
                <w:rFonts w:ascii="Arial" w:hAnsi="Arial" w:cs="Arial"/>
                <w:b/>
                <w:bCs/>
              </w:rPr>
              <w:t xml:space="preserve"> ED Realtime dashboard</w:t>
            </w:r>
            <w:r w:rsidR="00EF0457">
              <w:rPr>
                <w:rFonts w:ascii="Arial" w:hAnsi="Arial" w:cs="Arial"/>
              </w:rPr>
              <w:t xml:space="preserve"> length of stay, </w:t>
            </w:r>
            <w:proofErr w:type="spellStart"/>
            <w:r w:rsidR="00EF0457">
              <w:rPr>
                <w:rFonts w:ascii="Arial" w:hAnsi="Arial" w:cs="Arial"/>
              </w:rPr>
              <w:t>Turn around</w:t>
            </w:r>
            <w:proofErr w:type="spellEnd"/>
            <w:r w:rsidR="00EF0457">
              <w:rPr>
                <w:rFonts w:ascii="Arial" w:hAnsi="Arial" w:cs="Arial"/>
              </w:rPr>
              <w:t xml:space="preserve"> times, ED Volume, Notices</w:t>
            </w:r>
          </w:p>
          <w:p w14:paraId="74CBE4BA" w14:textId="72C11B4C" w:rsidR="00EF0457" w:rsidRPr="00EF0457" w:rsidRDefault="00EF0457" w:rsidP="00EF0457">
            <w:pPr>
              <w:pStyle w:val="ListParagraph"/>
              <w:numPr>
                <w:ilvl w:val="0"/>
                <w:numId w:val="60"/>
              </w:numPr>
              <w:rPr>
                <w:rFonts w:ascii="Arial" w:hAnsi="Arial" w:cs="Arial"/>
                <w:b/>
                <w:bCs/>
              </w:rPr>
            </w:pPr>
            <w:r>
              <w:rPr>
                <w:rFonts w:ascii="Arial" w:hAnsi="Arial" w:cs="Arial"/>
              </w:rPr>
              <w:t>U</w:t>
            </w:r>
            <w:r w:rsidRPr="002A134B">
              <w:rPr>
                <w:rFonts w:ascii="Arial" w:hAnsi="Arial" w:cs="Arial"/>
              </w:rPr>
              <w:t>seful internet links</w:t>
            </w:r>
            <w:r>
              <w:rPr>
                <w:rFonts w:ascii="Arial" w:hAnsi="Arial" w:cs="Arial"/>
              </w:rPr>
              <w:t>,</w:t>
            </w:r>
            <w:r w:rsidRPr="002A134B">
              <w:rPr>
                <w:rFonts w:ascii="Arial" w:hAnsi="Arial" w:cs="Arial"/>
              </w:rPr>
              <w:t xml:space="preserve"> e.g., </w:t>
            </w:r>
            <w:r w:rsidRPr="002A134B">
              <w:rPr>
                <w:rFonts w:ascii="Arial" w:hAnsi="Arial" w:cs="Arial"/>
                <w:b/>
                <w:bCs/>
              </w:rPr>
              <w:t>OLI.</w:t>
            </w:r>
          </w:p>
          <w:p w14:paraId="0D144108" w14:textId="77777777" w:rsidR="00C97A9F" w:rsidRDefault="00C97A9F" w:rsidP="00C97A9F">
            <w:pPr>
              <w:pStyle w:val="ListParagraph"/>
              <w:numPr>
                <w:ilvl w:val="1"/>
                <w:numId w:val="40"/>
              </w:numPr>
              <w:ind w:left="1097"/>
              <w:rPr>
                <w:rFonts w:ascii="Arial" w:hAnsi="Arial" w:cs="Arial"/>
              </w:rPr>
            </w:pPr>
            <w:r>
              <w:rPr>
                <w:rFonts w:ascii="Arial" w:hAnsi="Arial" w:cs="Arial"/>
              </w:rPr>
              <w:t xml:space="preserve">On third row explain links including </w:t>
            </w:r>
            <w:r w:rsidRPr="00EA211C">
              <w:rPr>
                <w:rFonts w:ascii="Arial" w:hAnsi="Arial" w:cs="Arial"/>
                <w:b/>
                <w:bCs/>
              </w:rPr>
              <w:t>Change user, Exit, PM Conversation</w:t>
            </w:r>
            <w:r>
              <w:rPr>
                <w:rFonts w:ascii="Arial" w:hAnsi="Arial" w:cs="Arial"/>
              </w:rPr>
              <w:t>.</w:t>
            </w:r>
          </w:p>
          <w:p w14:paraId="5D0F8F4B" w14:textId="77777777" w:rsidR="00C97A9F" w:rsidRDefault="00C97A9F" w:rsidP="00C97A9F">
            <w:pPr>
              <w:pStyle w:val="ListParagraph"/>
              <w:numPr>
                <w:ilvl w:val="1"/>
                <w:numId w:val="40"/>
              </w:numPr>
              <w:ind w:left="1097"/>
              <w:rPr>
                <w:rFonts w:ascii="Arial" w:hAnsi="Arial" w:cs="Arial"/>
              </w:rPr>
            </w:pPr>
            <w:r>
              <w:rPr>
                <w:rFonts w:ascii="Arial" w:hAnsi="Arial" w:cs="Arial"/>
              </w:rPr>
              <w:lastRenderedPageBreak/>
              <w:t>Demo how to customise toolbar buttons by clicking on small downward arrow on the right, add/remove buttons and customise. Then buttons can be moved as required</w:t>
            </w:r>
          </w:p>
          <w:p w14:paraId="38F923B6" w14:textId="77777777" w:rsidR="00C97A9F" w:rsidRDefault="00C97A9F" w:rsidP="00C97A9F">
            <w:pPr>
              <w:pStyle w:val="ListParagraph"/>
              <w:numPr>
                <w:ilvl w:val="1"/>
                <w:numId w:val="40"/>
              </w:numPr>
              <w:ind w:left="1097"/>
              <w:rPr>
                <w:rFonts w:ascii="Arial" w:hAnsi="Arial" w:cs="Arial"/>
              </w:rPr>
            </w:pPr>
            <w:r>
              <w:rPr>
                <w:rFonts w:ascii="Arial" w:hAnsi="Arial" w:cs="Arial"/>
              </w:rPr>
              <w:t>On the row with the blue man/plus sign show different tab headings. Users can m</w:t>
            </w:r>
            <w:r w:rsidRPr="00B50A05">
              <w:rPr>
                <w:rFonts w:ascii="Arial" w:hAnsi="Arial" w:cs="Arial"/>
              </w:rPr>
              <w:t xml:space="preserve">ainly use </w:t>
            </w:r>
            <w:r>
              <w:rPr>
                <w:rFonts w:ascii="Arial" w:hAnsi="Arial" w:cs="Arial"/>
              </w:rPr>
              <w:t xml:space="preserve">the </w:t>
            </w:r>
            <w:proofErr w:type="gramStart"/>
            <w:r w:rsidRPr="001B3B00">
              <w:rPr>
                <w:rFonts w:ascii="Arial" w:hAnsi="Arial" w:cs="Arial"/>
                <w:b/>
                <w:bCs/>
              </w:rPr>
              <w:t>All Patients</w:t>
            </w:r>
            <w:proofErr w:type="gramEnd"/>
            <w:r w:rsidRPr="00B50A05">
              <w:rPr>
                <w:rFonts w:ascii="Arial" w:hAnsi="Arial" w:cs="Arial"/>
              </w:rPr>
              <w:t xml:space="preserve"> tab but can be </w:t>
            </w:r>
            <w:r>
              <w:rPr>
                <w:rFonts w:ascii="Arial" w:hAnsi="Arial" w:cs="Arial"/>
              </w:rPr>
              <w:t>filtered</w:t>
            </w:r>
            <w:r w:rsidRPr="00B50A05">
              <w:rPr>
                <w:rFonts w:ascii="Arial" w:hAnsi="Arial" w:cs="Arial"/>
              </w:rPr>
              <w:t xml:space="preserve"> into different locations</w:t>
            </w:r>
            <w:r>
              <w:rPr>
                <w:rFonts w:ascii="Arial" w:hAnsi="Arial" w:cs="Arial"/>
              </w:rPr>
              <w:t xml:space="preserve"> using the tabs. Explain resus, majors, minors etc.</w:t>
            </w:r>
          </w:p>
          <w:p w14:paraId="48DBD36F" w14:textId="77777777" w:rsidR="00C97A9F" w:rsidRDefault="00C97A9F" w:rsidP="00C97A9F">
            <w:pPr>
              <w:pStyle w:val="ListParagraph"/>
              <w:numPr>
                <w:ilvl w:val="1"/>
                <w:numId w:val="40"/>
              </w:numPr>
              <w:ind w:left="1097"/>
              <w:rPr>
                <w:rFonts w:ascii="Arial" w:hAnsi="Arial" w:cs="Arial"/>
              </w:rPr>
            </w:pPr>
            <w:r>
              <w:rPr>
                <w:rFonts w:ascii="Arial" w:hAnsi="Arial" w:cs="Arial"/>
              </w:rPr>
              <w:t xml:space="preserve">Underneath this the next row contains filter buttons you can turn on/off, waiting room, empty beds, critical and no </w:t>
            </w:r>
            <w:proofErr w:type="gramStart"/>
            <w:r>
              <w:rPr>
                <w:rFonts w:ascii="Arial" w:hAnsi="Arial" w:cs="Arial"/>
              </w:rPr>
              <w:t>disposal</w:t>
            </w:r>
            <w:proofErr w:type="gramEnd"/>
          </w:p>
          <w:p w14:paraId="344B2CC1" w14:textId="77777777" w:rsidR="00C97A9F" w:rsidRDefault="00C97A9F" w:rsidP="00C97A9F">
            <w:pPr>
              <w:pStyle w:val="ListParagraph"/>
              <w:numPr>
                <w:ilvl w:val="1"/>
                <w:numId w:val="40"/>
              </w:numPr>
              <w:ind w:left="1097"/>
              <w:rPr>
                <w:rFonts w:ascii="Arial" w:hAnsi="Arial" w:cs="Arial"/>
              </w:rPr>
            </w:pPr>
            <w:r>
              <w:rPr>
                <w:rFonts w:ascii="Arial" w:hAnsi="Arial" w:cs="Arial"/>
              </w:rPr>
              <w:t xml:space="preserve">Explain </w:t>
            </w:r>
            <w:r w:rsidRPr="001B3B00">
              <w:rPr>
                <w:rFonts w:ascii="Arial" w:hAnsi="Arial" w:cs="Arial"/>
                <w:b/>
                <w:bCs/>
              </w:rPr>
              <w:t>My Patients</w:t>
            </w:r>
            <w:r>
              <w:rPr>
                <w:rFonts w:ascii="Arial" w:hAnsi="Arial" w:cs="Arial"/>
                <w:b/>
                <w:bCs/>
              </w:rPr>
              <w:t xml:space="preserve"> stats</w:t>
            </w:r>
            <w:r>
              <w:rPr>
                <w:rFonts w:ascii="Arial" w:hAnsi="Arial" w:cs="Arial"/>
              </w:rPr>
              <w:t xml:space="preserve"> – used by doctors/</w:t>
            </w:r>
            <w:proofErr w:type="gramStart"/>
            <w:r>
              <w:rPr>
                <w:rFonts w:ascii="Arial" w:hAnsi="Arial" w:cs="Arial"/>
              </w:rPr>
              <w:t>nurses</w:t>
            </w:r>
            <w:proofErr w:type="gramEnd"/>
          </w:p>
          <w:p w14:paraId="4300C360" w14:textId="77777777" w:rsidR="00C97A9F" w:rsidRDefault="00C97A9F" w:rsidP="00C97A9F">
            <w:pPr>
              <w:pStyle w:val="ListParagraph"/>
              <w:numPr>
                <w:ilvl w:val="1"/>
                <w:numId w:val="40"/>
              </w:numPr>
              <w:ind w:left="1097"/>
              <w:rPr>
                <w:rFonts w:ascii="Arial" w:hAnsi="Arial" w:cs="Arial"/>
              </w:rPr>
            </w:pPr>
            <w:r w:rsidRPr="001B3B00">
              <w:rPr>
                <w:rFonts w:ascii="Arial" w:hAnsi="Arial" w:cs="Arial"/>
                <w:b/>
                <w:bCs/>
              </w:rPr>
              <w:t>Department stats</w:t>
            </w:r>
            <w:r>
              <w:rPr>
                <w:rFonts w:ascii="Arial" w:hAnsi="Arial" w:cs="Arial"/>
              </w:rPr>
              <w:t xml:space="preserve"> – used by doctors/</w:t>
            </w:r>
            <w:proofErr w:type="gramStart"/>
            <w:r>
              <w:rPr>
                <w:rFonts w:ascii="Arial" w:hAnsi="Arial" w:cs="Arial"/>
              </w:rPr>
              <w:t>nurses</w:t>
            </w:r>
            <w:proofErr w:type="gramEnd"/>
          </w:p>
          <w:p w14:paraId="0F541CDC" w14:textId="46B01136" w:rsidR="00C97A9F" w:rsidRDefault="00C97A9F" w:rsidP="00C97A9F">
            <w:pPr>
              <w:pStyle w:val="ListParagraph"/>
              <w:numPr>
                <w:ilvl w:val="0"/>
                <w:numId w:val="40"/>
              </w:numPr>
              <w:rPr>
                <w:rFonts w:ascii="Arial" w:hAnsi="Arial" w:cs="Arial"/>
              </w:rPr>
            </w:pPr>
            <w:r>
              <w:rPr>
                <w:rFonts w:ascii="Arial" w:hAnsi="Arial" w:cs="Arial"/>
              </w:rPr>
              <w:t xml:space="preserve">Above dept stats is search box to search the Tracking Board – demo a patient search use re-attender test </w:t>
            </w:r>
            <w:proofErr w:type="gramStart"/>
            <w:r>
              <w:rPr>
                <w:rFonts w:ascii="Arial" w:hAnsi="Arial" w:cs="Arial"/>
              </w:rPr>
              <w:t>patient</w:t>
            </w:r>
            <w:proofErr w:type="gramEnd"/>
          </w:p>
          <w:p w14:paraId="6B911503" w14:textId="10507E37" w:rsidR="00D363D0" w:rsidRDefault="00D363D0" w:rsidP="00D363D0">
            <w:pPr>
              <w:rPr>
                <w:rFonts w:ascii="Arial" w:hAnsi="Arial" w:cs="Arial"/>
              </w:rPr>
            </w:pPr>
          </w:p>
          <w:p w14:paraId="0A5C6919" w14:textId="2510A971" w:rsidR="00C97A9F" w:rsidRPr="008B4465" w:rsidRDefault="00C97A9F" w:rsidP="00C97A9F">
            <w:pPr>
              <w:rPr>
                <w:rFonts w:ascii="Arial" w:hAnsi="Arial" w:cs="Arial"/>
              </w:rPr>
            </w:pPr>
          </w:p>
        </w:tc>
      </w:tr>
      <w:tr w:rsidR="00C97A9F" w:rsidRPr="00DC2C47" w14:paraId="53194E5E" w14:textId="77777777" w:rsidTr="006C0712">
        <w:tc>
          <w:tcPr>
            <w:tcW w:w="846" w:type="dxa"/>
          </w:tcPr>
          <w:p w14:paraId="549B4232" w14:textId="5BCC9AE5" w:rsidR="00C97A9F" w:rsidRPr="00DC2C47" w:rsidRDefault="00C97A9F" w:rsidP="00C97A9F">
            <w:pPr>
              <w:rPr>
                <w:rFonts w:ascii="Arial" w:hAnsi="Arial" w:cs="Arial"/>
              </w:rPr>
            </w:pPr>
          </w:p>
        </w:tc>
        <w:tc>
          <w:tcPr>
            <w:tcW w:w="1843" w:type="dxa"/>
          </w:tcPr>
          <w:p w14:paraId="63475D2A" w14:textId="11B4FDFB" w:rsidR="00C97A9F" w:rsidRPr="00022C6D" w:rsidRDefault="00C97A9F" w:rsidP="00C97A9F">
            <w:pPr>
              <w:spacing w:after="100"/>
              <w:contextualSpacing/>
              <w:rPr>
                <w:rFonts w:ascii="Arial" w:hAnsi="Arial" w:cs="Arial"/>
                <w:b/>
                <w:bCs/>
              </w:rPr>
            </w:pPr>
            <w:r w:rsidRPr="00022C6D">
              <w:rPr>
                <w:rFonts w:ascii="Arial" w:hAnsi="Arial" w:cs="Arial"/>
                <w:b/>
                <w:bCs/>
              </w:rPr>
              <w:t>Overview of the Tracking Board</w:t>
            </w:r>
          </w:p>
        </w:tc>
        <w:tc>
          <w:tcPr>
            <w:tcW w:w="11485" w:type="dxa"/>
            <w:gridSpan w:val="2"/>
          </w:tcPr>
          <w:p w14:paraId="73E594F9" w14:textId="0ED605F4" w:rsidR="009D6E03" w:rsidRPr="00EF2A60" w:rsidRDefault="009D6E03" w:rsidP="009D6E03">
            <w:pPr>
              <w:pStyle w:val="ListNumber"/>
              <w:numPr>
                <w:ilvl w:val="0"/>
                <w:numId w:val="40"/>
              </w:numPr>
              <w:spacing w:after="100" w:line="240" w:lineRule="auto"/>
              <w:contextualSpacing/>
              <w:outlineLvl w:val="0"/>
              <w:rPr>
                <w:rFonts w:ascii="Arial" w:hAnsi="Arial" w:cs="Arial"/>
              </w:rPr>
            </w:pPr>
            <w:r w:rsidRPr="00EF2A60">
              <w:rPr>
                <w:rFonts w:ascii="Arial" w:hAnsi="Arial" w:cs="Arial"/>
                <w:lang w:eastAsia="en-GB"/>
              </w:rPr>
              <w:t xml:space="preserve">Talk through the </w:t>
            </w:r>
            <w:r w:rsidRPr="00EF2A60">
              <w:rPr>
                <w:rFonts w:ascii="Arial" w:hAnsi="Arial" w:cs="Arial"/>
              </w:rPr>
              <w:t xml:space="preserve">icons across the patient </w:t>
            </w:r>
            <w:proofErr w:type="gramStart"/>
            <w:r w:rsidRPr="00EF2A60">
              <w:rPr>
                <w:rFonts w:ascii="Arial" w:hAnsi="Arial" w:cs="Arial"/>
              </w:rPr>
              <w:t>bar</w:t>
            </w:r>
            <w:proofErr w:type="gramEnd"/>
          </w:p>
          <w:p w14:paraId="4991158F" w14:textId="77777777" w:rsidR="009D6E03" w:rsidRDefault="009D6E03" w:rsidP="009D6E03">
            <w:pPr>
              <w:pStyle w:val="ListParagraph"/>
              <w:numPr>
                <w:ilvl w:val="1"/>
                <w:numId w:val="40"/>
              </w:numPr>
              <w:rPr>
                <w:rFonts w:ascii="Arial" w:hAnsi="Arial" w:cs="Arial"/>
              </w:rPr>
            </w:pPr>
            <w:commentRangeStart w:id="0"/>
            <w:r w:rsidRPr="001B3B00">
              <w:rPr>
                <w:rFonts w:ascii="Arial" w:hAnsi="Arial" w:cs="Arial"/>
                <w:b/>
                <w:bCs/>
              </w:rPr>
              <w:t>Room</w:t>
            </w:r>
            <w:r w:rsidRPr="001B3B00">
              <w:rPr>
                <w:rFonts w:ascii="Arial" w:hAnsi="Arial" w:cs="Arial"/>
              </w:rPr>
              <w:t xml:space="preserve"> </w:t>
            </w:r>
            <w:r>
              <w:rPr>
                <w:rFonts w:ascii="Arial" w:hAnsi="Arial" w:cs="Arial"/>
              </w:rPr>
              <w:t>c</w:t>
            </w:r>
            <w:r w:rsidRPr="001B3B00">
              <w:rPr>
                <w:rFonts w:ascii="Arial" w:hAnsi="Arial" w:cs="Arial"/>
              </w:rPr>
              <w:t>olumn</w:t>
            </w:r>
            <w:r>
              <w:rPr>
                <w:rFonts w:ascii="Arial" w:hAnsi="Arial" w:cs="Arial"/>
              </w:rPr>
              <w:t xml:space="preserve"> to see current location of patient, </w:t>
            </w:r>
          </w:p>
          <w:p w14:paraId="5DF4E796" w14:textId="77777777" w:rsidR="009D6E03" w:rsidRPr="00C46E52" w:rsidRDefault="009D6E03" w:rsidP="009D6E03">
            <w:pPr>
              <w:pStyle w:val="ListParagraph"/>
              <w:numPr>
                <w:ilvl w:val="1"/>
                <w:numId w:val="40"/>
              </w:numPr>
              <w:rPr>
                <w:rFonts w:ascii="Arial" w:hAnsi="Arial" w:cs="Arial"/>
              </w:rPr>
            </w:pPr>
            <w:r w:rsidRPr="00C46E52">
              <w:rPr>
                <w:rFonts w:ascii="Arial" w:hAnsi="Arial" w:cs="Arial"/>
                <w:b/>
                <w:bCs/>
              </w:rPr>
              <w:t>Acuity Level</w:t>
            </w:r>
            <w:r w:rsidRPr="00C46E52">
              <w:rPr>
                <w:rFonts w:ascii="Arial" w:hAnsi="Arial" w:cs="Arial"/>
              </w:rPr>
              <w:t xml:space="preserve">, </w:t>
            </w:r>
            <w:r w:rsidRPr="00C46E52">
              <w:rPr>
                <w:rFonts w:ascii="Arial" w:hAnsi="Arial" w:cs="Arial"/>
                <w:color w:val="000000"/>
              </w:rPr>
              <w:t xml:space="preserve">Triage score and colour reflects level chosen in the triage form. </w:t>
            </w:r>
          </w:p>
          <w:p w14:paraId="17656120" w14:textId="77777777" w:rsidR="009D6E03" w:rsidRDefault="009D6E03" w:rsidP="009D6E03">
            <w:pPr>
              <w:pStyle w:val="ListParagraph"/>
              <w:numPr>
                <w:ilvl w:val="1"/>
                <w:numId w:val="40"/>
              </w:numPr>
              <w:rPr>
                <w:rFonts w:ascii="Arial" w:hAnsi="Arial" w:cs="Arial"/>
              </w:rPr>
            </w:pPr>
            <w:r w:rsidRPr="001B3B00">
              <w:rPr>
                <w:rFonts w:ascii="Arial" w:hAnsi="Arial" w:cs="Arial"/>
                <w:b/>
                <w:bCs/>
              </w:rPr>
              <w:t>Patient info</w:t>
            </w:r>
            <w:r>
              <w:rPr>
                <w:rFonts w:ascii="Arial" w:hAnsi="Arial" w:cs="Arial"/>
              </w:rPr>
              <w:t xml:space="preserve"> (name age and gender) MRN no, resus status and allergy, </w:t>
            </w:r>
          </w:p>
          <w:p w14:paraId="274BD73A" w14:textId="77777777" w:rsidR="009D6E03" w:rsidRDefault="009D6E03" w:rsidP="009D6E03">
            <w:pPr>
              <w:pStyle w:val="ListParagraph"/>
              <w:numPr>
                <w:ilvl w:val="1"/>
                <w:numId w:val="40"/>
              </w:numPr>
              <w:rPr>
                <w:rFonts w:ascii="Arial" w:hAnsi="Arial" w:cs="Arial"/>
              </w:rPr>
            </w:pPr>
            <w:r>
              <w:rPr>
                <w:rFonts w:ascii="Arial" w:hAnsi="Arial" w:cs="Arial"/>
                <w:b/>
                <w:bCs/>
              </w:rPr>
              <w:t xml:space="preserve">LOS - </w:t>
            </w:r>
            <w:r>
              <w:rPr>
                <w:rFonts w:ascii="Arial" w:hAnsi="Arial" w:cs="Arial"/>
              </w:rPr>
              <w:t xml:space="preserve">length of stay, </w:t>
            </w:r>
          </w:p>
          <w:p w14:paraId="238C944E" w14:textId="3D9C1206" w:rsidR="009D6E03" w:rsidRDefault="009D6E03" w:rsidP="009D6E03">
            <w:pPr>
              <w:pStyle w:val="ListParagraph"/>
              <w:numPr>
                <w:ilvl w:val="1"/>
                <w:numId w:val="40"/>
              </w:numPr>
              <w:rPr>
                <w:rFonts w:ascii="Arial" w:hAnsi="Arial" w:cs="Arial"/>
              </w:rPr>
            </w:pPr>
            <w:r w:rsidRPr="001B3B00">
              <w:rPr>
                <w:rFonts w:ascii="Arial" w:hAnsi="Arial" w:cs="Arial"/>
                <w:b/>
                <w:bCs/>
              </w:rPr>
              <w:t>SD DR NP RN STU</w:t>
            </w:r>
            <w:r w:rsidR="006104C9">
              <w:rPr>
                <w:rFonts w:ascii="Arial" w:hAnsi="Arial" w:cs="Arial"/>
              </w:rPr>
              <w:t xml:space="preserve"> (may vary due to location)</w:t>
            </w:r>
          </w:p>
          <w:p w14:paraId="63222BB5" w14:textId="77777777" w:rsidR="009D6E03" w:rsidRDefault="009D6E03" w:rsidP="009D6E03">
            <w:pPr>
              <w:pStyle w:val="ListParagraph"/>
              <w:numPr>
                <w:ilvl w:val="1"/>
                <w:numId w:val="40"/>
              </w:numPr>
              <w:rPr>
                <w:rFonts w:ascii="Arial" w:hAnsi="Arial" w:cs="Arial"/>
              </w:rPr>
            </w:pPr>
            <w:r w:rsidRPr="001B3B00">
              <w:rPr>
                <w:rFonts w:ascii="Arial" w:hAnsi="Arial" w:cs="Arial"/>
                <w:b/>
                <w:bCs/>
              </w:rPr>
              <w:t>Patient details</w:t>
            </w:r>
            <w:r>
              <w:rPr>
                <w:rFonts w:ascii="Arial" w:hAnsi="Arial" w:cs="Arial"/>
              </w:rPr>
              <w:t xml:space="preserve"> – reason for visit and comment bubble, </w:t>
            </w:r>
            <w:commentRangeEnd w:id="0"/>
            <w:r w:rsidR="00BE756E">
              <w:rPr>
                <w:rStyle w:val="CommentReference"/>
              </w:rPr>
              <w:commentReference w:id="0"/>
            </w:r>
          </w:p>
          <w:p w14:paraId="30F3A183" w14:textId="271BA573" w:rsidR="009D6E03" w:rsidRDefault="009D6E03" w:rsidP="009D6E03">
            <w:pPr>
              <w:pStyle w:val="ListParagraph"/>
              <w:numPr>
                <w:ilvl w:val="1"/>
                <w:numId w:val="40"/>
              </w:numPr>
              <w:outlineLvl w:val="0"/>
              <w:rPr>
                <w:rFonts w:ascii="Arial" w:hAnsi="Arial" w:cs="Arial"/>
                <w:color w:val="000000"/>
              </w:rPr>
            </w:pPr>
            <w:r w:rsidRPr="00DC2C47">
              <w:rPr>
                <w:rFonts w:ascii="Arial" w:hAnsi="Arial" w:cs="Arial"/>
                <w:color w:val="000000"/>
              </w:rPr>
              <w:t xml:space="preserve">A heart appears in the </w:t>
            </w:r>
            <w:r w:rsidRPr="00C46E52">
              <w:rPr>
                <w:rFonts w:ascii="Arial" w:hAnsi="Arial" w:cs="Arial"/>
                <w:b/>
                <w:bCs/>
                <w:color w:val="000000"/>
              </w:rPr>
              <w:t>Observations</w:t>
            </w:r>
            <w:r w:rsidRPr="00DC2C47">
              <w:rPr>
                <w:rFonts w:ascii="Arial" w:hAnsi="Arial" w:cs="Arial"/>
                <w:color w:val="000000"/>
              </w:rPr>
              <w:t xml:space="preserve"> column. This means that Vital Signs are available. </w:t>
            </w:r>
            <w:r w:rsidRPr="00DC2C47">
              <w:rPr>
                <w:rFonts w:ascii="Arial" w:hAnsi="Arial" w:cs="Arial"/>
                <w:color w:val="000000"/>
                <w:u w:val="single"/>
              </w:rPr>
              <w:t>Red heart = critical</w:t>
            </w:r>
            <w:r w:rsidRPr="00DC2C47">
              <w:rPr>
                <w:rFonts w:ascii="Arial" w:hAnsi="Arial" w:cs="Arial"/>
                <w:color w:val="000000"/>
              </w:rPr>
              <w:t xml:space="preserve">, </w:t>
            </w:r>
            <w:proofErr w:type="gramStart"/>
            <w:r w:rsidRPr="00DC2C47">
              <w:rPr>
                <w:rFonts w:ascii="Arial" w:hAnsi="Arial" w:cs="Arial"/>
                <w:color w:val="000000"/>
                <w:u w:val="single"/>
              </w:rPr>
              <w:t>Grey</w:t>
            </w:r>
            <w:proofErr w:type="gramEnd"/>
            <w:r w:rsidRPr="00DC2C47">
              <w:rPr>
                <w:rFonts w:ascii="Arial" w:hAnsi="Arial" w:cs="Arial"/>
                <w:color w:val="000000"/>
                <w:u w:val="single"/>
              </w:rPr>
              <w:t xml:space="preserve"> </w:t>
            </w:r>
            <w:r w:rsidR="007C150F">
              <w:rPr>
                <w:rFonts w:ascii="Arial" w:hAnsi="Arial" w:cs="Arial"/>
                <w:color w:val="000000"/>
                <w:u w:val="single"/>
              </w:rPr>
              <w:t>h</w:t>
            </w:r>
            <w:r w:rsidRPr="00DC2C47">
              <w:rPr>
                <w:rFonts w:ascii="Arial" w:hAnsi="Arial" w:cs="Arial"/>
                <w:color w:val="000000"/>
                <w:u w:val="single"/>
              </w:rPr>
              <w:t>eart = normal</w:t>
            </w:r>
            <w:r w:rsidRPr="00DC2C47">
              <w:rPr>
                <w:rFonts w:ascii="Arial" w:hAnsi="Arial" w:cs="Arial"/>
                <w:color w:val="000000"/>
              </w:rPr>
              <w:t xml:space="preserve">; either colour heart seen with a </w:t>
            </w:r>
            <w:r w:rsidRPr="00DC2C47">
              <w:rPr>
                <w:rFonts w:ascii="Arial" w:hAnsi="Arial" w:cs="Arial"/>
                <w:color w:val="000000"/>
                <w:u w:val="single"/>
              </w:rPr>
              <w:t>red outline</w:t>
            </w:r>
            <w:r w:rsidRPr="00DC2C47">
              <w:rPr>
                <w:rFonts w:ascii="Arial" w:hAnsi="Arial" w:cs="Arial"/>
                <w:color w:val="000000"/>
              </w:rPr>
              <w:t xml:space="preserve"> = Vital signs need to be re-assessed.</w:t>
            </w:r>
          </w:p>
          <w:p w14:paraId="0D87E181" w14:textId="77777777" w:rsidR="009D6E03" w:rsidRDefault="009D6E03" w:rsidP="009D6E03">
            <w:pPr>
              <w:pStyle w:val="ListParagraph"/>
              <w:numPr>
                <w:ilvl w:val="1"/>
                <w:numId w:val="40"/>
              </w:numPr>
              <w:outlineLvl w:val="0"/>
              <w:rPr>
                <w:rFonts w:ascii="Arial" w:hAnsi="Arial" w:cs="Arial"/>
                <w:color w:val="000000"/>
              </w:rPr>
            </w:pPr>
            <w:r w:rsidRPr="00E875F4">
              <w:rPr>
                <w:rFonts w:ascii="Arial" w:hAnsi="Arial" w:cs="Arial"/>
                <w:b/>
                <w:bCs/>
                <w:color w:val="000000"/>
              </w:rPr>
              <w:t>Pill icon</w:t>
            </w:r>
            <w:r>
              <w:rPr>
                <w:rFonts w:ascii="Arial" w:hAnsi="Arial" w:cs="Arial"/>
                <w:color w:val="000000"/>
              </w:rPr>
              <w:t xml:space="preserve"> – to show what drugs have been prescribed, maybe able to use to prescribe </w:t>
            </w:r>
            <w:proofErr w:type="gramStart"/>
            <w:r>
              <w:rPr>
                <w:rFonts w:ascii="Arial" w:hAnsi="Arial" w:cs="Arial"/>
                <w:color w:val="000000"/>
              </w:rPr>
              <w:t>PGDs</w:t>
            </w:r>
            <w:proofErr w:type="gramEnd"/>
          </w:p>
          <w:p w14:paraId="30E2CD35" w14:textId="77777777" w:rsidR="009D6E03" w:rsidRDefault="009D6E03" w:rsidP="009D6E03">
            <w:pPr>
              <w:pStyle w:val="ListParagraph"/>
              <w:numPr>
                <w:ilvl w:val="1"/>
                <w:numId w:val="40"/>
              </w:numPr>
              <w:outlineLvl w:val="0"/>
              <w:rPr>
                <w:rFonts w:ascii="Arial" w:hAnsi="Arial" w:cs="Arial"/>
                <w:color w:val="000000"/>
              </w:rPr>
            </w:pPr>
            <w:r w:rsidRPr="00E875F4">
              <w:rPr>
                <w:rFonts w:ascii="Arial" w:hAnsi="Arial" w:cs="Arial"/>
                <w:b/>
                <w:bCs/>
                <w:color w:val="000000"/>
              </w:rPr>
              <w:t>Test tube</w:t>
            </w:r>
            <w:r>
              <w:rPr>
                <w:rFonts w:ascii="Arial" w:hAnsi="Arial" w:cs="Arial"/>
                <w:color w:val="000000"/>
              </w:rPr>
              <w:t xml:space="preserve"> icon - will show how you can request tests and also collect </w:t>
            </w:r>
            <w:proofErr w:type="gramStart"/>
            <w:r>
              <w:rPr>
                <w:rFonts w:ascii="Arial" w:hAnsi="Arial" w:cs="Arial"/>
                <w:color w:val="000000"/>
              </w:rPr>
              <w:t>samples</w:t>
            </w:r>
            <w:proofErr w:type="gramEnd"/>
            <w:r>
              <w:rPr>
                <w:rFonts w:ascii="Arial" w:hAnsi="Arial" w:cs="Arial"/>
                <w:color w:val="000000"/>
              </w:rPr>
              <w:t xml:space="preserve"> </w:t>
            </w:r>
          </w:p>
          <w:p w14:paraId="07E73EB4" w14:textId="77777777" w:rsidR="009D6E03" w:rsidRDefault="009D6E03" w:rsidP="009D6E03">
            <w:pPr>
              <w:pStyle w:val="ListParagraph"/>
              <w:numPr>
                <w:ilvl w:val="1"/>
                <w:numId w:val="40"/>
              </w:numPr>
              <w:outlineLvl w:val="0"/>
              <w:rPr>
                <w:rFonts w:ascii="Arial" w:hAnsi="Arial" w:cs="Arial"/>
                <w:color w:val="000000"/>
              </w:rPr>
            </w:pPr>
            <w:r w:rsidRPr="00E875F4">
              <w:rPr>
                <w:rFonts w:ascii="Arial" w:hAnsi="Arial" w:cs="Arial"/>
                <w:b/>
                <w:bCs/>
                <w:color w:val="000000"/>
              </w:rPr>
              <w:t>ECG wave</w:t>
            </w:r>
            <w:r>
              <w:rPr>
                <w:rFonts w:ascii="Arial" w:hAnsi="Arial" w:cs="Arial"/>
                <w:color w:val="000000"/>
              </w:rPr>
              <w:t xml:space="preserve"> – this indicates any ECG tests/results that have been carried </w:t>
            </w:r>
            <w:proofErr w:type="gramStart"/>
            <w:r>
              <w:rPr>
                <w:rFonts w:ascii="Arial" w:hAnsi="Arial" w:cs="Arial"/>
                <w:color w:val="000000"/>
              </w:rPr>
              <w:t>out</w:t>
            </w:r>
            <w:proofErr w:type="gramEnd"/>
          </w:p>
          <w:p w14:paraId="4D5D27B4" w14:textId="77777777" w:rsidR="009D6E03" w:rsidRDefault="009D6E03" w:rsidP="009D6E03">
            <w:pPr>
              <w:pStyle w:val="ListParagraph"/>
              <w:numPr>
                <w:ilvl w:val="1"/>
                <w:numId w:val="40"/>
              </w:numPr>
              <w:outlineLvl w:val="0"/>
              <w:rPr>
                <w:rFonts w:ascii="Arial" w:hAnsi="Arial" w:cs="Arial"/>
                <w:color w:val="000000"/>
              </w:rPr>
            </w:pPr>
            <w:r w:rsidRPr="00E875F4">
              <w:rPr>
                <w:rFonts w:ascii="Arial" w:hAnsi="Arial" w:cs="Arial"/>
                <w:b/>
                <w:bCs/>
                <w:color w:val="000000"/>
              </w:rPr>
              <w:t>Radiology icon</w:t>
            </w:r>
            <w:r>
              <w:rPr>
                <w:rFonts w:ascii="Arial" w:hAnsi="Arial" w:cs="Arial"/>
                <w:color w:val="000000"/>
              </w:rPr>
              <w:t xml:space="preserve"> – will show any </w:t>
            </w:r>
            <w:proofErr w:type="spellStart"/>
            <w:r>
              <w:rPr>
                <w:rFonts w:ascii="Arial" w:hAnsi="Arial" w:cs="Arial"/>
                <w:color w:val="000000"/>
              </w:rPr>
              <w:t>xrays</w:t>
            </w:r>
            <w:proofErr w:type="spellEnd"/>
            <w:r>
              <w:rPr>
                <w:rFonts w:ascii="Arial" w:hAnsi="Arial" w:cs="Arial"/>
                <w:color w:val="000000"/>
              </w:rPr>
              <w:t xml:space="preserve">/results that been carried </w:t>
            </w:r>
            <w:proofErr w:type="gramStart"/>
            <w:r>
              <w:rPr>
                <w:rFonts w:ascii="Arial" w:hAnsi="Arial" w:cs="Arial"/>
                <w:color w:val="000000"/>
              </w:rPr>
              <w:t>out</w:t>
            </w:r>
            <w:proofErr w:type="gramEnd"/>
          </w:p>
          <w:p w14:paraId="09C8F398" w14:textId="77777777" w:rsidR="009D6E03" w:rsidRPr="00453B5B" w:rsidRDefault="009D6E03" w:rsidP="009D6E03">
            <w:pPr>
              <w:pStyle w:val="ListParagraph"/>
              <w:numPr>
                <w:ilvl w:val="1"/>
                <w:numId w:val="40"/>
              </w:numPr>
              <w:outlineLvl w:val="0"/>
              <w:rPr>
                <w:rFonts w:ascii="Arial" w:hAnsi="Arial" w:cs="Arial"/>
                <w:color w:val="000000"/>
              </w:rPr>
            </w:pPr>
            <w:r w:rsidRPr="00E875F4">
              <w:rPr>
                <w:rFonts w:ascii="Arial" w:hAnsi="Arial" w:cs="Arial"/>
                <w:b/>
                <w:bCs/>
                <w:color w:val="000000"/>
              </w:rPr>
              <w:t>Phone icon</w:t>
            </w:r>
            <w:r>
              <w:rPr>
                <w:rFonts w:ascii="Arial" w:hAnsi="Arial" w:cs="Arial"/>
                <w:color w:val="000000"/>
              </w:rPr>
              <w:t xml:space="preserve"> – this will show if there has been a Dr/consult review requested for the </w:t>
            </w:r>
            <w:proofErr w:type="gramStart"/>
            <w:r>
              <w:rPr>
                <w:rFonts w:ascii="Arial" w:hAnsi="Arial" w:cs="Arial"/>
                <w:color w:val="000000"/>
              </w:rPr>
              <w:t>patient</w:t>
            </w:r>
            <w:proofErr w:type="gramEnd"/>
          </w:p>
          <w:p w14:paraId="735E3071" w14:textId="1535C4EC" w:rsidR="009D6E03" w:rsidRPr="009D6E03" w:rsidRDefault="009D6E03" w:rsidP="007A500D">
            <w:pPr>
              <w:pStyle w:val="ListNumber"/>
              <w:numPr>
                <w:ilvl w:val="0"/>
                <w:numId w:val="44"/>
              </w:numPr>
              <w:spacing w:after="100" w:line="240" w:lineRule="auto"/>
              <w:contextualSpacing/>
              <w:outlineLvl w:val="0"/>
              <w:rPr>
                <w:rFonts w:ascii="Arial" w:hAnsi="Arial" w:cs="Arial"/>
                <w:color w:val="000000"/>
              </w:rPr>
            </w:pPr>
            <w:r w:rsidRPr="009D6E03">
              <w:rPr>
                <w:rFonts w:ascii="Arial" w:hAnsi="Arial" w:cs="Arial"/>
                <w:lang w:eastAsia="en-GB"/>
              </w:rPr>
              <w:t xml:space="preserve">Show that nurse and doctor </w:t>
            </w:r>
            <w:r w:rsidR="00EB16C9">
              <w:rPr>
                <w:rFonts w:ascii="Arial" w:hAnsi="Arial" w:cs="Arial"/>
                <w:lang w:eastAsia="en-GB"/>
              </w:rPr>
              <w:t>Activities</w:t>
            </w:r>
            <w:r w:rsidRPr="009D6E03">
              <w:rPr>
                <w:rFonts w:ascii="Arial" w:hAnsi="Arial" w:cs="Arial"/>
                <w:lang w:eastAsia="en-GB"/>
              </w:rPr>
              <w:t xml:space="preserve"> have been started on the patient which you have just registered.</w:t>
            </w:r>
            <w:r w:rsidR="00EB16C9">
              <w:rPr>
                <w:rFonts w:ascii="Arial" w:hAnsi="Arial" w:cs="Arial"/>
                <w:lang w:eastAsia="en-GB"/>
              </w:rPr>
              <w:t xml:space="preserve"> </w:t>
            </w:r>
          </w:p>
          <w:p w14:paraId="5457397A" w14:textId="45AAAA4D" w:rsidR="00C97A9F" w:rsidRDefault="00C97A9F" w:rsidP="007A500D">
            <w:pPr>
              <w:pStyle w:val="ListNumber"/>
              <w:numPr>
                <w:ilvl w:val="0"/>
                <w:numId w:val="44"/>
              </w:numPr>
              <w:spacing w:after="100" w:line="240" w:lineRule="auto"/>
              <w:contextualSpacing/>
              <w:outlineLvl w:val="0"/>
              <w:rPr>
                <w:rFonts w:ascii="Arial" w:hAnsi="Arial" w:cs="Arial"/>
                <w:color w:val="000000"/>
              </w:rPr>
            </w:pPr>
            <w:r w:rsidRPr="009D6E03">
              <w:rPr>
                <w:rFonts w:ascii="Arial" w:hAnsi="Arial" w:cs="Arial"/>
                <w:color w:val="000000"/>
              </w:rPr>
              <w:t xml:space="preserve">Explain the patient summary view by clicking on the white space beside the patient’s name. It will give a summary of any notes / details that have been added. </w:t>
            </w:r>
          </w:p>
          <w:p w14:paraId="3F5425BD" w14:textId="1A388E5E" w:rsidR="00D363D0" w:rsidRDefault="00D363D0" w:rsidP="00D363D0">
            <w:pPr>
              <w:pStyle w:val="ListNumber"/>
              <w:spacing w:after="100" w:line="240" w:lineRule="auto"/>
              <w:contextualSpacing/>
              <w:outlineLvl w:val="0"/>
              <w:rPr>
                <w:rFonts w:ascii="Arial" w:hAnsi="Arial" w:cs="Arial"/>
                <w:color w:val="000000"/>
              </w:rPr>
            </w:pPr>
          </w:p>
          <w:p w14:paraId="38BC7EEA" w14:textId="77777777" w:rsidR="00D363D0" w:rsidRPr="00F17F66" w:rsidRDefault="00D363D0" w:rsidP="00D363D0">
            <w:pPr>
              <w:ind w:left="360"/>
              <w:rPr>
                <w:rFonts w:ascii="Arial" w:hAnsi="Arial" w:cs="Arial"/>
                <w:sz w:val="24"/>
                <w:szCs w:val="24"/>
              </w:rPr>
            </w:pPr>
            <w:r w:rsidRPr="00F17F66">
              <w:rPr>
                <w:rFonts w:ascii="Arial" w:hAnsi="Arial" w:cs="Arial"/>
                <w:sz w:val="24"/>
                <w:szCs w:val="24"/>
              </w:rPr>
              <w:t xml:space="preserve">Click On Emergency Department Button and give </w:t>
            </w:r>
            <w:r>
              <w:rPr>
                <w:rFonts w:ascii="Arial" w:hAnsi="Arial" w:cs="Arial"/>
                <w:sz w:val="24"/>
                <w:szCs w:val="24"/>
              </w:rPr>
              <w:t xml:space="preserve">a brief </w:t>
            </w:r>
            <w:r w:rsidRPr="00F17F66">
              <w:rPr>
                <w:rFonts w:ascii="Arial" w:hAnsi="Arial" w:cs="Arial"/>
                <w:sz w:val="24"/>
                <w:szCs w:val="24"/>
              </w:rPr>
              <w:t xml:space="preserve">overview of </w:t>
            </w:r>
            <w:r w:rsidRPr="00F17F66">
              <w:rPr>
                <w:rFonts w:ascii="Arial" w:hAnsi="Arial" w:cs="Arial"/>
                <w:b/>
                <w:bCs/>
                <w:sz w:val="24"/>
                <w:szCs w:val="24"/>
              </w:rPr>
              <w:t>Emergency Department Tracking Shell</w:t>
            </w:r>
          </w:p>
          <w:p w14:paraId="325DA3F6" w14:textId="248D6EE2" w:rsidR="00D363D0" w:rsidRPr="00964512" w:rsidRDefault="00D363D0" w:rsidP="00D363D0">
            <w:pPr>
              <w:ind w:left="360"/>
              <w:rPr>
                <w:rFonts w:ascii="Arial" w:hAnsi="Arial" w:cs="Arial"/>
                <w:sz w:val="24"/>
                <w:szCs w:val="24"/>
              </w:rPr>
            </w:pPr>
            <w:r>
              <w:rPr>
                <w:rFonts w:ascii="Arial" w:hAnsi="Arial" w:cs="Arial"/>
                <w:sz w:val="24"/>
                <w:szCs w:val="24"/>
              </w:rPr>
              <w:lastRenderedPageBreak/>
              <w:t>Briefly e</w:t>
            </w:r>
            <w:r w:rsidRPr="00964512">
              <w:rPr>
                <w:rFonts w:ascii="Arial" w:hAnsi="Arial" w:cs="Arial"/>
                <w:sz w:val="24"/>
                <w:szCs w:val="24"/>
              </w:rPr>
              <w:t xml:space="preserve">xplain </w:t>
            </w:r>
            <w:r w:rsidR="007C150F">
              <w:rPr>
                <w:rFonts w:ascii="Arial" w:hAnsi="Arial" w:cs="Arial"/>
                <w:sz w:val="24"/>
                <w:szCs w:val="24"/>
              </w:rPr>
              <w:t>t</w:t>
            </w:r>
            <w:r w:rsidRPr="00964512">
              <w:rPr>
                <w:rFonts w:ascii="Arial" w:hAnsi="Arial" w:cs="Arial"/>
                <w:sz w:val="24"/>
                <w:szCs w:val="24"/>
              </w:rPr>
              <w:t>he following:</w:t>
            </w:r>
          </w:p>
          <w:p w14:paraId="4D67DCBF" w14:textId="77777777" w:rsidR="00D363D0" w:rsidRPr="00964512" w:rsidRDefault="00D363D0" w:rsidP="00D363D0">
            <w:pPr>
              <w:pStyle w:val="ListParagraph"/>
              <w:numPr>
                <w:ilvl w:val="0"/>
                <w:numId w:val="40"/>
              </w:numPr>
              <w:rPr>
                <w:rFonts w:ascii="Arial" w:hAnsi="Arial" w:cs="Arial"/>
                <w:sz w:val="24"/>
                <w:szCs w:val="24"/>
              </w:rPr>
            </w:pPr>
            <w:r w:rsidRPr="00964512">
              <w:rPr>
                <w:rFonts w:ascii="Arial" w:hAnsi="Arial" w:cs="Arial"/>
                <w:b/>
                <w:bCs/>
                <w:sz w:val="24"/>
                <w:szCs w:val="24"/>
              </w:rPr>
              <w:t>RBH ED All Patients</w:t>
            </w:r>
            <w:r w:rsidRPr="00964512">
              <w:rPr>
                <w:rFonts w:ascii="Arial" w:hAnsi="Arial" w:cs="Arial"/>
                <w:sz w:val="24"/>
                <w:szCs w:val="24"/>
              </w:rPr>
              <w:t xml:space="preserve"> – Shows all live </w:t>
            </w:r>
            <w:proofErr w:type="gramStart"/>
            <w:r w:rsidRPr="00964512">
              <w:rPr>
                <w:rFonts w:ascii="Arial" w:hAnsi="Arial" w:cs="Arial"/>
                <w:sz w:val="24"/>
                <w:szCs w:val="24"/>
              </w:rPr>
              <w:t>patients</w:t>
            </w:r>
            <w:proofErr w:type="gramEnd"/>
          </w:p>
          <w:p w14:paraId="248C7710" w14:textId="77777777" w:rsidR="00D363D0" w:rsidRPr="00964512" w:rsidRDefault="00D363D0" w:rsidP="00D363D0">
            <w:pPr>
              <w:pStyle w:val="ListParagraph"/>
              <w:numPr>
                <w:ilvl w:val="0"/>
                <w:numId w:val="40"/>
              </w:numPr>
              <w:rPr>
                <w:rFonts w:ascii="Arial" w:hAnsi="Arial" w:cs="Arial"/>
                <w:sz w:val="24"/>
                <w:szCs w:val="24"/>
              </w:rPr>
            </w:pPr>
            <w:r w:rsidRPr="00964512">
              <w:rPr>
                <w:rFonts w:ascii="Arial" w:hAnsi="Arial" w:cs="Arial"/>
                <w:b/>
                <w:bCs/>
                <w:sz w:val="24"/>
                <w:szCs w:val="24"/>
              </w:rPr>
              <w:t>Patient Search</w:t>
            </w:r>
            <w:r w:rsidRPr="00964512">
              <w:rPr>
                <w:rFonts w:ascii="Arial" w:hAnsi="Arial" w:cs="Arial"/>
                <w:sz w:val="24"/>
                <w:szCs w:val="24"/>
              </w:rPr>
              <w:t xml:space="preserve"> - Start typing to filter Patient by </w:t>
            </w:r>
            <w:proofErr w:type="gramStart"/>
            <w:r w:rsidRPr="00964512">
              <w:rPr>
                <w:rFonts w:ascii="Arial" w:hAnsi="Arial" w:cs="Arial"/>
                <w:sz w:val="24"/>
                <w:szCs w:val="24"/>
              </w:rPr>
              <w:t>name</w:t>
            </w:r>
            <w:proofErr w:type="gramEnd"/>
          </w:p>
          <w:p w14:paraId="3BC054F7" w14:textId="77777777" w:rsidR="00D363D0" w:rsidRPr="00964512" w:rsidRDefault="00D363D0" w:rsidP="00D363D0">
            <w:pPr>
              <w:pStyle w:val="ListParagraph"/>
              <w:numPr>
                <w:ilvl w:val="0"/>
                <w:numId w:val="40"/>
              </w:numPr>
              <w:rPr>
                <w:rFonts w:ascii="Arial" w:hAnsi="Arial" w:cs="Arial"/>
                <w:sz w:val="24"/>
                <w:szCs w:val="24"/>
              </w:rPr>
            </w:pPr>
            <w:r w:rsidRPr="00964512">
              <w:rPr>
                <w:rFonts w:ascii="Arial" w:hAnsi="Arial" w:cs="Arial"/>
                <w:b/>
                <w:bCs/>
                <w:sz w:val="24"/>
                <w:szCs w:val="24"/>
              </w:rPr>
              <w:t>WR</w:t>
            </w:r>
            <w:r w:rsidRPr="00964512">
              <w:rPr>
                <w:rFonts w:ascii="Arial" w:hAnsi="Arial" w:cs="Arial"/>
                <w:sz w:val="24"/>
                <w:szCs w:val="24"/>
              </w:rPr>
              <w:t xml:space="preserve"> – waiting room </w:t>
            </w:r>
            <w:proofErr w:type="gramStart"/>
            <w:r w:rsidRPr="00964512">
              <w:rPr>
                <w:rFonts w:ascii="Arial" w:hAnsi="Arial" w:cs="Arial"/>
                <w:sz w:val="24"/>
                <w:szCs w:val="24"/>
              </w:rPr>
              <w:t>numbers</w:t>
            </w:r>
            <w:proofErr w:type="gramEnd"/>
          </w:p>
          <w:p w14:paraId="5C884B64" w14:textId="77777777" w:rsidR="00D363D0" w:rsidRPr="00964512" w:rsidRDefault="00D363D0" w:rsidP="00D363D0">
            <w:pPr>
              <w:pStyle w:val="ListParagraph"/>
              <w:numPr>
                <w:ilvl w:val="0"/>
                <w:numId w:val="40"/>
              </w:numPr>
              <w:rPr>
                <w:rFonts w:ascii="Arial" w:hAnsi="Arial" w:cs="Arial"/>
                <w:sz w:val="24"/>
                <w:szCs w:val="24"/>
              </w:rPr>
            </w:pPr>
            <w:r w:rsidRPr="00964512">
              <w:rPr>
                <w:rFonts w:ascii="Arial" w:hAnsi="Arial" w:cs="Arial"/>
                <w:b/>
                <w:bCs/>
                <w:sz w:val="24"/>
                <w:szCs w:val="24"/>
              </w:rPr>
              <w:t xml:space="preserve">Total </w:t>
            </w:r>
            <w:r w:rsidRPr="00964512">
              <w:rPr>
                <w:rFonts w:ascii="Arial" w:hAnsi="Arial" w:cs="Arial"/>
                <w:sz w:val="24"/>
                <w:szCs w:val="24"/>
              </w:rPr>
              <w:t>– Total Numbers</w:t>
            </w:r>
          </w:p>
          <w:p w14:paraId="73C115FD" w14:textId="217E5057" w:rsidR="00D363D0" w:rsidRPr="00964512" w:rsidRDefault="00D363D0" w:rsidP="00D363D0">
            <w:pPr>
              <w:pStyle w:val="ListParagraph"/>
              <w:numPr>
                <w:ilvl w:val="0"/>
                <w:numId w:val="40"/>
              </w:numPr>
              <w:rPr>
                <w:rFonts w:ascii="Arial" w:hAnsi="Arial" w:cs="Arial"/>
                <w:sz w:val="24"/>
                <w:szCs w:val="24"/>
              </w:rPr>
            </w:pPr>
            <w:proofErr w:type="spellStart"/>
            <w:r w:rsidRPr="00964512">
              <w:rPr>
                <w:rFonts w:ascii="Arial" w:hAnsi="Arial" w:cs="Arial"/>
                <w:b/>
                <w:bCs/>
                <w:sz w:val="24"/>
                <w:szCs w:val="24"/>
              </w:rPr>
              <w:t>Avg</w:t>
            </w:r>
            <w:proofErr w:type="spellEnd"/>
            <w:r w:rsidRPr="00964512">
              <w:rPr>
                <w:rFonts w:ascii="Arial" w:hAnsi="Arial" w:cs="Arial"/>
                <w:b/>
                <w:bCs/>
                <w:sz w:val="24"/>
                <w:szCs w:val="24"/>
              </w:rPr>
              <w:t xml:space="preserve"> LOS</w:t>
            </w:r>
            <w:r w:rsidRPr="00964512">
              <w:rPr>
                <w:rFonts w:ascii="Arial" w:hAnsi="Arial" w:cs="Arial"/>
                <w:sz w:val="24"/>
                <w:szCs w:val="24"/>
              </w:rPr>
              <w:t xml:space="preserve"> </w:t>
            </w:r>
            <w:r w:rsidR="007C150F">
              <w:rPr>
                <w:rFonts w:ascii="Arial" w:hAnsi="Arial" w:cs="Arial"/>
                <w:sz w:val="24"/>
                <w:szCs w:val="24"/>
              </w:rPr>
              <w:t>– Length of stay</w:t>
            </w:r>
            <w:r w:rsidRPr="00964512">
              <w:rPr>
                <w:rFonts w:ascii="Arial" w:hAnsi="Arial" w:cs="Arial"/>
                <w:sz w:val="24"/>
                <w:szCs w:val="24"/>
              </w:rPr>
              <w:t xml:space="preserve"> </w:t>
            </w:r>
          </w:p>
          <w:p w14:paraId="517582DF" w14:textId="18FFC70B" w:rsidR="00D363D0" w:rsidRPr="00964512" w:rsidRDefault="00D363D0" w:rsidP="00D363D0">
            <w:pPr>
              <w:pStyle w:val="ListParagraph"/>
              <w:numPr>
                <w:ilvl w:val="0"/>
                <w:numId w:val="40"/>
              </w:numPr>
              <w:rPr>
                <w:rFonts w:ascii="Arial" w:hAnsi="Arial" w:cs="Arial"/>
                <w:sz w:val="24"/>
                <w:szCs w:val="24"/>
              </w:rPr>
            </w:pPr>
            <w:r w:rsidRPr="00964512">
              <w:rPr>
                <w:rFonts w:ascii="Arial" w:hAnsi="Arial" w:cs="Arial"/>
                <w:b/>
                <w:bCs/>
                <w:sz w:val="24"/>
                <w:szCs w:val="24"/>
              </w:rPr>
              <w:t>Median LOS</w:t>
            </w:r>
            <w:r w:rsidRPr="00964512">
              <w:rPr>
                <w:rFonts w:ascii="Arial" w:hAnsi="Arial" w:cs="Arial"/>
                <w:sz w:val="24"/>
                <w:szCs w:val="24"/>
              </w:rPr>
              <w:t xml:space="preserve"> –</w:t>
            </w:r>
            <w:r w:rsidR="007C150F">
              <w:rPr>
                <w:rFonts w:ascii="Arial" w:hAnsi="Arial" w:cs="Arial"/>
                <w:sz w:val="24"/>
                <w:szCs w:val="24"/>
              </w:rPr>
              <w:t xml:space="preserve"> Length of stay</w:t>
            </w:r>
          </w:p>
          <w:p w14:paraId="242A7783" w14:textId="2783B089" w:rsidR="00D363D0" w:rsidRPr="00964512" w:rsidRDefault="00D363D0" w:rsidP="00D363D0">
            <w:pPr>
              <w:pStyle w:val="ListParagraph"/>
              <w:numPr>
                <w:ilvl w:val="0"/>
                <w:numId w:val="40"/>
              </w:numPr>
              <w:rPr>
                <w:rFonts w:ascii="Arial" w:hAnsi="Arial" w:cs="Arial"/>
                <w:sz w:val="24"/>
                <w:szCs w:val="24"/>
              </w:rPr>
            </w:pPr>
            <w:r w:rsidRPr="00964512">
              <w:rPr>
                <w:rFonts w:ascii="Arial" w:hAnsi="Arial" w:cs="Arial"/>
                <w:b/>
                <w:bCs/>
                <w:sz w:val="24"/>
                <w:szCs w:val="24"/>
              </w:rPr>
              <w:t xml:space="preserve">Filter </w:t>
            </w:r>
            <w:r w:rsidRPr="00964512">
              <w:rPr>
                <w:rFonts w:ascii="Arial" w:hAnsi="Arial" w:cs="Arial"/>
                <w:sz w:val="24"/>
                <w:szCs w:val="24"/>
              </w:rPr>
              <w:t xml:space="preserve">– select drop down to filter as </w:t>
            </w:r>
            <w:proofErr w:type="gramStart"/>
            <w:r w:rsidRPr="00964512">
              <w:rPr>
                <w:rFonts w:ascii="Arial" w:hAnsi="Arial" w:cs="Arial"/>
                <w:sz w:val="24"/>
                <w:szCs w:val="24"/>
              </w:rPr>
              <w:t>required</w:t>
            </w:r>
            <w:proofErr w:type="gramEnd"/>
          </w:p>
          <w:p w14:paraId="0C378F8B" w14:textId="77777777" w:rsidR="00D363D0" w:rsidRPr="00964512" w:rsidRDefault="00D363D0" w:rsidP="00D363D0">
            <w:pPr>
              <w:ind w:left="360"/>
              <w:rPr>
                <w:rFonts w:ascii="Arial" w:hAnsi="Arial" w:cs="Arial"/>
                <w:sz w:val="24"/>
                <w:szCs w:val="24"/>
              </w:rPr>
            </w:pPr>
            <w:r w:rsidRPr="00964512">
              <w:rPr>
                <w:rFonts w:ascii="Arial" w:hAnsi="Arial" w:cs="Arial"/>
                <w:sz w:val="24"/>
                <w:szCs w:val="24"/>
              </w:rPr>
              <w:t xml:space="preserve">List tool bar </w:t>
            </w:r>
          </w:p>
          <w:p w14:paraId="4A8A8EC1" w14:textId="77777777" w:rsidR="00D363D0" w:rsidRPr="00964512" w:rsidRDefault="00D363D0" w:rsidP="00D363D0">
            <w:pPr>
              <w:pStyle w:val="ListParagraph"/>
              <w:numPr>
                <w:ilvl w:val="0"/>
                <w:numId w:val="40"/>
              </w:numPr>
              <w:rPr>
                <w:rFonts w:ascii="Arial" w:hAnsi="Arial" w:cs="Arial"/>
                <w:b/>
                <w:bCs/>
                <w:sz w:val="24"/>
                <w:szCs w:val="24"/>
              </w:rPr>
            </w:pPr>
            <w:proofErr w:type="gramStart"/>
            <w:r w:rsidRPr="00964512">
              <w:rPr>
                <w:rFonts w:ascii="Arial" w:hAnsi="Arial" w:cs="Arial"/>
                <w:b/>
                <w:bCs/>
                <w:sz w:val="24"/>
                <w:szCs w:val="24"/>
              </w:rPr>
              <w:t>Pre Arrival</w:t>
            </w:r>
            <w:proofErr w:type="gramEnd"/>
            <w:r w:rsidRPr="00964512">
              <w:rPr>
                <w:rFonts w:ascii="Arial" w:hAnsi="Arial" w:cs="Arial"/>
                <w:b/>
                <w:bCs/>
                <w:sz w:val="24"/>
                <w:szCs w:val="24"/>
              </w:rPr>
              <w:t xml:space="preserve"> Form</w:t>
            </w:r>
          </w:p>
          <w:p w14:paraId="409351FD" w14:textId="77777777" w:rsidR="00D363D0" w:rsidRPr="00964512" w:rsidRDefault="00D363D0" w:rsidP="00D363D0">
            <w:pPr>
              <w:pStyle w:val="ListParagraph"/>
              <w:numPr>
                <w:ilvl w:val="0"/>
                <w:numId w:val="40"/>
              </w:numPr>
              <w:rPr>
                <w:rFonts w:ascii="Arial" w:hAnsi="Arial" w:cs="Arial"/>
                <w:b/>
                <w:bCs/>
                <w:sz w:val="24"/>
                <w:szCs w:val="24"/>
              </w:rPr>
            </w:pPr>
            <w:proofErr w:type="gramStart"/>
            <w:r w:rsidRPr="00964512">
              <w:rPr>
                <w:rFonts w:ascii="Arial" w:hAnsi="Arial" w:cs="Arial"/>
                <w:b/>
                <w:bCs/>
                <w:sz w:val="24"/>
                <w:szCs w:val="24"/>
              </w:rPr>
              <w:t>Pre Arrival</w:t>
            </w:r>
            <w:proofErr w:type="gramEnd"/>
            <w:r w:rsidRPr="00964512">
              <w:rPr>
                <w:rFonts w:ascii="Arial" w:hAnsi="Arial" w:cs="Arial"/>
                <w:b/>
                <w:bCs/>
                <w:sz w:val="24"/>
                <w:szCs w:val="24"/>
              </w:rPr>
              <w:t xml:space="preserve"> Actions</w:t>
            </w:r>
          </w:p>
          <w:p w14:paraId="6EBD2283" w14:textId="77777777" w:rsidR="00D363D0" w:rsidRPr="00964512" w:rsidRDefault="00D363D0" w:rsidP="00D363D0">
            <w:pPr>
              <w:pStyle w:val="ListParagraph"/>
              <w:numPr>
                <w:ilvl w:val="0"/>
                <w:numId w:val="40"/>
              </w:numPr>
              <w:rPr>
                <w:rFonts w:ascii="Arial" w:hAnsi="Arial" w:cs="Arial"/>
                <w:b/>
                <w:bCs/>
                <w:sz w:val="24"/>
                <w:szCs w:val="24"/>
              </w:rPr>
            </w:pPr>
            <w:r w:rsidRPr="00964512">
              <w:rPr>
                <w:rFonts w:ascii="Arial" w:hAnsi="Arial" w:cs="Arial"/>
                <w:b/>
                <w:bCs/>
                <w:sz w:val="24"/>
                <w:szCs w:val="24"/>
              </w:rPr>
              <w:t>ED Quick Patient Registration</w:t>
            </w:r>
          </w:p>
          <w:p w14:paraId="68E1DFFE" w14:textId="77777777" w:rsidR="00D363D0" w:rsidRPr="00964512" w:rsidRDefault="00D363D0" w:rsidP="00D363D0">
            <w:pPr>
              <w:pStyle w:val="ListParagraph"/>
              <w:numPr>
                <w:ilvl w:val="0"/>
                <w:numId w:val="40"/>
              </w:numPr>
              <w:rPr>
                <w:rFonts w:ascii="Arial" w:hAnsi="Arial" w:cs="Arial"/>
                <w:b/>
                <w:bCs/>
                <w:sz w:val="24"/>
                <w:szCs w:val="24"/>
              </w:rPr>
            </w:pPr>
            <w:r w:rsidRPr="00964512">
              <w:rPr>
                <w:rFonts w:ascii="Arial" w:hAnsi="Arial" w:cs="Arial"/>
                <w:b/>
                <w:bCs/>
                <w:sz w:val="24"/>
                <w:szCs w:val="24"/>
              </w:rPr>
              <w:t>ED Full Patient Registration</w:t>
            </w:r>
          </w:p>
          <w:p w14:paraId="3C5AFC66" w14:textId="77777777" w:rsidR="00D363D0" w:rsidRPr="00964512" w:rsidRDefault="00D363D0" w:rsidP="00D363D0">
            <w:pPr>
              <w:pStyle w:val="ListParagraph"/>
              <w:numPr>
                <w:ilvl w:val="0"/>
                <w:numId w:val="40"/>
              </w:numPr>
              <w:rPr>
                <w:rFonts w:ascii="Arial" w:hAnsi="Arial" w:cs="Arial"/>
                <w:b/>
                <w:bCs/>
                <w:sz w:val="24"/>
                <w:szCs w:val="24"/>
              </w:rPr>
            </w:pPr>
            <w:r w:rsidRPr="00964512">
              <w:rPr>
                <w:rFonts w:ascii="Arial" w:hAnsi="Arial" w:cs="Arial"/>
                <w:b/>
                <w:bCs/>
                <w:sz w:val="24"/>
                <w:szCs w:val="24"/>
              </w:rPr>
              <w:t>Downtime ED Full Patient Registration</w:t>
            </w:r>
          </w:p>
          <w:p w14:paraId="0991A8D4" w14:textId="77777777" w:rsidR="00D363D0" w:rsidRPr="00964512" w:rsidRDefault="00D363D0" w:rsidP="00D363D0">
            <w:pPr>
              <w:pStyle w:val="ListParagraph"/>
              <w:numPr>
                <w:ilvl w:val="0"/>
                <w:numId w:val="40"/>
              </w:numPr>
              <w:rPr>
                <w:rFonts w:ascii="Arial" w:hAnsi="Arial" w:cs="Arial"/>
                <w:b/>
                <w:bCs/>
                <w:sz w:val="24"/>
                <w:szCs w:val="24"/>
              </w:rPr>
            </w:pPr>
            <w:r w:rsidRPr="00964512">
              <w:rPr>
                <w:rFonts w:ascii="Arial" w:hAnsi="Arial" w:cs="Arial"/>
                <w:b/>
                <w:bCs/>
                <w:sz w:val="24"/>
                <w:szCs w:val="24"/>
              </w:rPr>
              <w:t>ED Booked ED Full Patient Registration</w:t>
            </w:r>
          </w:p>
          <w:p w14:paraId="34068357" w14:textId="77777777" w:rsidR="00D363D0" w:rsidRPr="00964512" w:rsidRDefault="00D363D0" w:rsidP="00D363D0">
            <w:pPr>
              <w:pStyle w:val="ListParagraph"/>
              <w:numPr>
                <w:ilvl w:val="0"/>
                <w:numId w:val="40"/>
              </w:numPr>
              <w:rPr>
                <w:rFonts w:ascii="Arial" w:hAnsi="Arial" w:cs="Arial"/>
                <w:sz w:val="24"/>
                <w:szCs w:val="24"/>
              </w:rPr>
            </w:pPr>
            <w:r w:rsidRPr="00964512">
              <w:rPr>
                <w:rFonts w:ascii="Arial" w:hAnsi="Arial" w:cs="Arial"/>
                <w:b/>
                <w:bCs/>
                <w:sz w:val="24"/>
                <w:szCs w:val="24"/>
              </w:rPr>
              <w:t>Set Events</w:t>
            </w:r>
            <w:r w:rsidRPr="00964512">
              <w:rPr>
                <w:rFonts w:ascii="Arial" w:hAnsi="Arial" w:cs="Arial"/>
                <w:sz w:val="24"/>
                <w:szCs w:val="24"/>
              </w:rPr>
              <w:t xml:space="preserve"> – view encounter </w:t>
            </w:r>
            <w:proofErr w:type="gramStart"/>
            <w:r w:rsidRPr="00964512">
              <w:rPr>
                <w:rFonts w:ascii="Arial" w:hAnsi="Arial" w:cs="Arial"/>
                <w:sz w:val="24"/>
                <w:szCs w:val="24"/>
              </w:rPr>
              <w:t>history</w:t>
            </w:r>
            <w:proofErr w:type="gramEnd"/>
          </w:p>
          <w:p w14:paraId="78E96E87" w14:textId="77777777" w:rsidR="00D363D0" w:rsidRPr="00964512" w:rsidRDefault="00D363D0" w:rsidP="00D363D0">
            <w:pPr>
              <w:pStyle w:val="ListParagraph"/>
              <w:numPr>
                <w:ilvl w:val="0"/>
                <w:numId w:val="40"/>
              </w:numPr>
              <w:rPr>
                <w:rFonts w:ascii="Arial" w:hAnsi="Arial" w:cs="Arial"/>
                <w:sz w:val="24"/>
                <w:szCs w:val="24"/>
              </w:rPr>
            </w:pPr>
            <w:r w:rsidRPr="00964512">
              <w:rPr>
                <w:rFonts w:ascii="Arial" w:hAnsi="Arial" w:cs="Arial"/>
                <w:b/>
                <w:bCs/>
                <w:sz w:val="24"/>
                <w:szCs w:val="24"/>
              </w:rPr>
              <w:t>Patient Summary Report</w:t>
            </w:r>
            <w:r w:rsidRPr="00964512">
              <w:rPr>
                <w:rFonts w:ascii="Arial" w:hAnsi="Arial" w:cs="Arial"/>
                <w:sz w:val="24"/>
                <w:szCs w:val="24"/>
              </w:rPr>
              <w:t xml:space="preserve"> – detailed list of encounter events give overview of </w:t>
            </w:r>
            <w:proofErr w:type="gramStart"/>
            <w:r w:rsidRPr="00964512">
              <w:rPr>
                <w:rFonts w:ascii="Arial" w:hAnsi="Arial" w:cs="Arial"/>
                <w:sz w:val="24"/>
                <w:szCs w:val="24"/>
              </w:rPr>
              <w:t>report</w:t>
            </w:r>
            <w:proofErr w:type="gramEnd"/>
          </w:p>
          <w:p w14:paraId="2E422DA6" w14:textId="77777777" w:rsidR="00D363D0" w:rsidRPr="00964512" w:rsidRDefault="00D363D0" w:rsidP="00D363D0">
            <w:pPr>
              <w:pStyle w:val="ListParagraph"/>
              <w:numPr>
                <w:ilvl w:val="0"/>
                <w:numId w:val="40"/>
              </w:numPr>
              <w:rPr>
                <w:rFonts w:ascii="Arial" w:hAnsi="Arial" w:cs="Arial"/>
                <w:sz w:val="24"/>
                <w:szCs w:val="24"/>
              </w:rPr>
            </w:pPr>
            <w:r w:rsidRPr="00964512">
              <w:rPr>
                <w:rFonts w:ascii="Arial" w:hAnsi="Arial" w:cs="Arial"/>
                <w:b/>
                <w:bCs/>
                <w:sz w:val="24"/>
                <w:szCs w:val="24"/>
              </w:rPr>
              <w:t>Discern Reports</w:t>
            </w:r>
            <w:r w:rsidRPr="00964512">
              <w:rPr>
                <w:rFonts w:ascii="Arial" w:hAnsi="Arial" w:cs="Arial"/>
                <w:sz w:val="24"/>
                <w:szCs w:val="24"/>
              </w:rPr>
              <w:t xml:space="preserve"> – ED reports – Historic </w:t>
            </w:r>
            <w:proofErr w:type="gramStart"/>
            <w:r w:rsidRPr="00964512">
              <w:rPr>
                <w:rFonts w:ascii="Arial" w:hAnsi="Arial" w:cs="Arial"/>
                <w:sz w:val="24"/>
                <w:szCs w:val="24"/>
              </w:rPr>
              <w:t>reports</w:t>
            </w:r>
            <w:proofErr w:type="gramEnd"/>
          </w:p>
          <w:p w14:paraId="3BDE15D7" w14:textId="77777777" w:rsidR="00D363D0" w:rsidRPr="00964512" w:rsidRDefault="00D363D0" w:rsidP="00D363D0">
            <w:pPr>
              <w:pStyle w:val="ListParagraph"/>
              <w:numPr>
                <w:ilvl w:val="0"/>
                <w:numId w:val="40"/>
              </w:numPr>
              <w:rPr>
                <w:rFonts w:ascii="Arial" w:hAnsi="Arial" w:cs="Arial"/>
                <w:b/>
                <w:bCs/>
                <w:sz w:val="24"/>
                <w:szCs w:val="24"/>
              </w:rPr>
            </w:pPr>
            <w:r w:rsidRPr="00964512">
              <w:rPr>
                <w:rFonts w:ascii="Arial" w:hAnsi="Arial" w:cs="Arial"/>
                <w:b/>
                <w:bCs/>
                <w:sz w:val="24"/>
                <w:szCs w:val="24"/>
              </w:rPr>
              <w:t xml:space="preserve">ED Police Handover  </w:t>
            </w:r>
          </w:p>
          <w:p w14:paraId="51F8BF75" w14:textId="77777777" w:rsidR="00D363D0" w:rsidRPr="00964512" w:rsidRDefault="00D363D0" w:rsidP="00D363D0">
            <w:pPr>
              <w:rPr>
                <w:rFonts w:ascii="Arial" w:hAnsi="Arial" w:cs="Arial"/>
                <w:b/>
                <w:bCs/>
                <w:sz w:val="24"/>
                <w:szCs w:val="24"/>
              </w:rPr>
            </w:pPr>
          </w:p>
          <w:p w14:paraId="4ED5C9FD" w14:textId="77777777" w:rsidR="00D363D0" w:rsidRPr="00964512" w:rsidRDefault="00D363D0" w:rsidP="00D363D0">
            <w:pPr>
              <w:rPr>
                <w:rFonts w:ascii="Arial" w:hAnsi="Arial" w:cs="Arial"/>
                <w:sz w:val="24"/>
                <w:szCs w:val="24"/>
              </w:rPr>
            </w:pPr>
            <w:r w:rsidRPr="00964512">
              <w:rPr>
                <w:rFonts w:ascii="Arial" w:hAnsi="Arial" w:cs="Arial"/>
                <w:sz w:val="24"/>
                <w:szCs w:val="24"/>
              </w:rPr>
              <w:t xml:space="preserve">Need to Point out the following </w:t>
            </w:r>
            <w:proofErr w:type="gramStart"/>
            <w:r w:rsidRPr="00964512">
              <w:rPr>
                <w:rFonts w:ascii="Arial" w:hAnsi="Arial" w:cs="Arial"/>
                <w:sz w:val="24"/>
                <w:szCs w:val="24"/>
              </w:rPr>
              <w:t>Tabs</w:t>
            </w:r>
            <w:proofErr w:type="gramEnd"/>
          </w:p>
          <w:p w14:paraId="7AB2CA9E" w14:textId="77777777" w:rsidR="00D363D0" w:rsidRPr="00964512" w:rsidRDefault="00D363D0" w:rsidP="00D363D0">
            <w:pPr>
              <w:rPr>
                <w:rFonts w:ascii="Arial" w:hAnsi="Arial" w:cs="Arial"/>
                <w:sz w:val="24"/>
                <w:szCs w:val="24"/>
              </w:rPr>
            </w:pPr>
          </w:p>
          <w:p w14:paraId="38141C31" w14:textId="77777777" w:rsidR="00D363D0" w:rsidRPr="007C150F" w:rsidRDefault="00D363D0" w:rsidP="00D363D0">
            <w:pPr>
              <w:pStyle w:val="ListParagraph"/>
              <w:numPr>
                <w:ilvl w:val="0"/>
                <w:numId w:val="40"/>
              </w:numPr>
              <w:rPr>
                <w:rFonts w:ascii="Arial" w:hAnsi="Arial" w:cs="Arial"/>
                <w:b/>
                <w:bCs/>
                <w:sz w:val="24"/>
                <w:szCs w:val="24"/>
              </w:rPr>
            </w:pPr>
            <w:r w:rsidRPr="007C150F">
              <w:rPr>
                <w:rFonts w:ascii="Arial" w:hAnsi="Arial" w:cs="Arial"/>
                <w:b/>
                <w:bCs/>
                <w:sz w:val="24"/>
                <w:szCs w:val="24"/>
              </w:rPr>
              <w:t>RBH ED Checkout</w:t>
            </w:r>
          </w:p>
          <w:p w14:paraId="768A42F6" w14:textId="77777777" w:rsidR="00D363D0" w:rsidRPr="007C150F" w:rsidRDefault="00D363D0" w:rsidP="00D363D0">
            <w:pPr>
              <w:pStyle w:val="ListParagraph"/>
              <w:numPr>
                <w:ilvl w:val="0"/>
                <w:numId w:val="40"/>
              </w:numPr>
              <w:rPr>
                <w:rFonts w:ascii="Arial" w:hAnsi="Arial" w:cs="Arial"/>
                <w:b/>
                <w:bCs/>
                <w:sz w:val="24"/>
                <w:szCs w:val="24"/>
              </w:rPr>
            </w:pPr>
            <w:r w:rsidRPr="007C150F">
              <w:rPr>
                <w:rFonts w:ascii="Arial" w:hAnsi="Arial" w:cs="Arial"/>
                <w:b/>
                <w:bCs/>
                <w:sz w:val="24"/>
                <w:szCs w:val="24"/>
              </w:rPr>
              <w:t>RBH ED Breaches</w:t>
            </w:r>
          </w:p>
          <w:p w14:paraId="3137DC4B" w14:textId="77777777" w:rsidR="00D363D0" w:rsidRPr="007C150F" w:rsidRDefault="00D363D0" w:rsidP="00D363D0">
            <w:pPr>
              <w:pStyle w:val="ListParagraph"/>
              <w:numPr>
                <w:ilvl w:val="0"/>
                <w:numId w:val="40"/>
              </w:numPr>
              <w:rPr>
                <w:rFonts w:ascii="Arial" w:hAnsi="Arial" w:cs="Arial"/>
                <w:b/>
                <w:bCs/>
                <w:sz w:val="24"/>
                <w:szCs w:val="24"/>
              </w:rPr>
            </w:pPr>
            <w:r w:rsidRPr="007C150F">
              <w:rPr>
                <w:rFonts w:ascii="Arial" w:hAnsi="Arial" w:cs="Arial"/>
                <w:b/>
                <w:bCs/>
                <w:sz w:val="24"/>
                <w:szCs w:val="24"/>
              </w:rPr>
              <w:t>ED Discharge last 36hr</w:t>
            </w:r>
          </w:p>
          <w:p w14:paraId="470AE5B7" w14:textId="77777777" w:rsidR="00D363D0" w:rsidRPr="007C150F" w:rsidRDefault="00D363D0" w:rsidP="00D363D0">
            <w:pPr>
              <w:pStyle w:val="ListParagraph"/>
              <w:numPr>
                <w:ilvl w:val="0"/>
                <w:numId w:val="40"/>
              </w:numPr>
              <w:rPr>
                <w:rFonts w:ascii="Arial" w:hAnsi="Arial" w:cs="Arial"/>
                <w:b/>
                <w:bCs/>
                <w:sz w:val="24"/>
                <w:szCs w:val="24"/>
              </w:rPr>
            </w:pPr>
            <w:r w:rsidRPr="007C150F">
              <w:rPr>
                <w:rFonts w:ascii="Arial" w:hAnsi="Arial" w:cs="Arial"/>
                <w:b/>
                <w:bCs/>
                <w:sz w:val="24"/>
                <w:szCs w:val="24"/>
              </w:rPr>
              <w:t>Ed in Transit</w:t>
            </w:r>
          </w:p>
          <w:p w14:paraId="081B675D" w14:textId="0F9DA372" w:rsidR="00D363D0" w:rsidRPr="007C150F" w:rsidRDefault="00D363D0" w:rsidP="00D363D0">
            <w:pPr>
              <w:pStyle w:val="ListParagraph"/>
              <w:numPr>
                <w:ilvl w:val="0"/>
                <w:numId w:val="40"/>
              </w:numPr>
              <w:rPr>
                <w:rFonts w:ascii="Arial" w:hAnsi="Arial" w:cs="Arial"/>
                <w:b/>
                <w:bCs/>
                <w:sz w:val="24"/>
                <w:szCs w:val="24"/>
              </w:rPr>
            </w:pPr>
            <w:r w:rsidRPr="007C150F">
              <w:rPr>
                <w:rFonts w:ascii="Arial" w:hAnsi="Arial" w:cs="Arial"/>
                <w:b/>
                <w:bCs/>
                <w:sz w:val="24"/>
                <w:szCs w:val="24"/>
              </w:rPr>
              <w:t xml:space="preserve">RBH ED </w:t>
            </w:r>
            <w:r w:rsidR="00AC6156" w:rsidRPr="007C150F">
              <w:rPr>
                <w:rFonts w:ascii="Arial" w:hAnsi="Arial" w:cs="Arial"/>
                <w:b/>
                <w:bCs/>
                <w:sz w:val="24"/>
                <w:szCs w:val="24"/>
              </w:rPr>
              <w:t>I</w:t>
            </w:r>
            <w:r w:rsidRPr="007C150F">
              <w:rPr>
                <w:rFonts w:ascii="Arial" w:hAnsi="Arial" w:cs="Arial"/>
                <w:b/>
                <w:bCs/>
                <w:sz w:val="24"/>
                <w:szCs w:val="24"/>
              </w:rPr>
              <w:t xml:space="preserve">ncomplete </w:t>
            </w:r>
            <w:r w:rsidR="00AC6156" w:rsidRPr="007C150F">
              <w:rPr>
                <w:rFonts w:ascii="Arial" w:hAnsi="Arial" w:cs="Arial"/>
                <w:b/>
                <w:bCs/>
                <w:sz w:val="24"/>
                <w:szCs w:val="24"/>
              </w:rPr>
              <w:t>D</w:t>
            </w:r>
            <w:r w:rsidRPr="007C150F">
              <w:rPr>
                <w:rFonts w:ascii="Arial" w:hAnsi="Arial" w:cs="Arial"/>
                <w:b/>
                <w:bCs/>
                <w:sz w:val="24"/>
                <w:szCs w:val="24"/>
              </w:rPr>
              <w:t>ocumentation –</w:t>
            </w:r>
            <w:r w:rsidR="00AC6156" w:rsidRPr="007C150F">
              <w:rPr>
                <w:rFonts w:ascii="Arial" w:hAnsi="Arial" w:cs="Arial"/>
                <w:b/>
                <w:bCs/>
                <w:sz w:val="24"/>
                <w:szCs w:val="24"/>
              </w:rPr>
              <w:t xml:space="preserve"> </w:t>
            </w:r>
            <w:r w:rsidRPr="007C150F">
              <w:rPr>
                <w:rFonts w:ascii="Arial" w:hAnsi="Arial" w:cs="Arial"/>
                <w:b/>
                <w:bCs/>
                <w:sz w:val="24"/>
                <w:szCs w:val="24"/>
              </w:rPr>
              <w:t xml:space="preserve">Use filter My patients </w:t>
            </w:r>
            <w:proofErr w:type="gramStart"/>
            <w:r w:rsidRPr="007C150F">
              <w:rPr>
                <w:rFonts w:ascii="Arial" w:hAnsi="Arial" w:cs="Arial"/>
                <w:b/>
                <w:bCs/>
                <w:sz w:val="24"/>
                <w:szCs w:val="24"/>
              </w:rPr>
              <w:t>doc</w:t>
            </w:r>
            <w:proofErr w:type="gramEnd"/>
          </w:p>
          <w:p w14:paraId="1E591202" w14:textId="77777777" w:rsidR="00D363D0" w:rsidRPr="007C150F" w:rsidRDefault="00D363D0" w:rsidP="00D363D0">
            <w:pPr>
              <w:pStyle w:val="ListParagraph"/>
              <w:numPr>
                <w:ilvl w:val="0"/>
                <w:numId w:val="40"/>
              </w:numPr>
              <w:rPr>
                <w:rFonts w:ascii="Arial" w:hAnsi="Arial" w:cs="Arial"/>
                <w:b/>
                <w:bCs/>
                <w:sz w:val="24"/>
                <w:szCs w:val="24"/>
              </w:rPr>
            </w:pPr>
            <w:r w:rsidRPr="007C150F">
              <w:rPr>
                <w:rFonts w:ascii="Arial" w:hAnsi="Arial" w:cs="Arial"/>
                <w:b/>
                <w:bCs/>
                <w:sz w:val="24"/>
                <w:szCs w:val="24"/>
              </w:rPr>
              <w:t>RBH ED majors, Minors</w:t>
            </w:r>
          </w:p>
          <w:p w14:paraId="5A14AB8B" w14:textId="77777777" w:rsidR="00D363D0" w:rsidRPr="007C150F" w:rsidRDefault="00D363D0" w:rsidP="00D363D0">
            <w:pPr>
              <w:pStyle w:val="ListParagraph"/>
              <w:numPr>
                <w:ilvl w:val="0"/>
                <w:numId w:val="40"/>
              </w:numPr>
              <w:rPr>
                <w:rFonts w:ascii="Arial" w:hAnsi="Arial" w:cs="Arial"/>
                <w:b/>
                <w:bCs/>
                <w:sz w:val="24"/>
                <w:szCs w:val="24"/>
              </w:rPr>
            </w:pPr>
            <w:r w:rsidRPr="007C150F">
              <w:rPr>
                <w:rFonts w:ascii="Arial" w:hAnsi="Arial" w:cs="Arial"/>
                <w:b/>
                <w:bCs/>
                <w:sz w:val="24"/>
                <w:szCs w:val="24"/>
              </w:rPr>
              <w:t>RBH NHS 11</w:t>
            </w:r>
          </w:p>
          <w:p w14:paraId="6605E503" w14:textId="77777777" w:rsidR="00D363D0" w:rsidRPr="007C150F" w:rsidRDefault="00D363D0" w:rsidP="00D363D0">
            <w:pPr>
              <w:pStyle w:val="ListParagraph"/>
              <w:numPr>
                <w:ilvl w:val="0"/>
                <w:numId w:val="40"/>
              </w:numPr>
              <w:rPr>
                <w:rFonts w:ascii="Arial" w:hAnsi="Arial" w:cs="Arial"/>
                <w:b/>
                <w:bCs/>
                <w:sz w:val="24"/>
                <w:szCs w:val="24"/>
              </w:rPr>
            </w:pPr>
            <w:r w:rsidRPr="007C150F">
              <w:rPr>
                <w:rFonts w:ascii="Arial" w:hAnsi="Arial" w:cs="Arial"/>
                <w:b/>
                <w:bCs/>
                <w:sz w:val="24"/>
                <w:szCs w:val="24"/>
              </w:rPr>
              <w:t>RBH Pre arrival</w:t>
            </w:r>
          </w:p>
          <w:p w14:paraId="0B2F850D" w14:textId="77777777" w:rsidR="00D363D0" w:rsidRPr="007C150F" w:rsidRDefault="00D363D0" w:rsidP="00D363D0">
            <w:pPr>
              <w:pStyle w:val="ListParagraph"/>
              <w:numPr>
                <w:ilvl w:val="0"/>
                <w:numId w:val="40"/>
              </w:numPr>
              <w:rPr>
                <w:rFonts w:ascii="Arial" w:hAnsi="Arial" w:cs="Arial"/>
                <w:b/>
                <w:bCs/>
                <w:sz w:val="24"/>
                <w:szCs w:val="24"/>
              </w:rPr>
            </w:pPr>
            <w:r w:rsidRPr="007C150F">
              <w:rPr>
                <w:rFonts w:ascii="Arial" w:hAnsi="Arial" w:cs="Arial"/>
                <w:b/>
                <w:bCs/>
                <w:sz w:val="24"/>
                <w:szCs w:val="24"/>
              </w:rPr>
              <w:t>RBH ED providers</w:t>
            </w:r>
          </w:p>
          <w:p w14:paraId="6476B40C" w14:textId="77777777" w:rsidR="007C150F" w:rsidRDefault="00D363D0" w:rsidP="007C150F">
            <w:pPr>
              <w:pStyle w:val="ListParagraph"/>
              <w:numPr>
                <w:ilvl w:val="0"/>
                <w:numId w:val="40"/>
              </w:numPr>
              <w:rPr>
                <w:rFonts w:ascii="Arial" w:hAnsi="Arial" w:cs="Arial"/>
                <w:b/>
                <w:bCs/>
                <w:sz w:val="24"/>
                <w:szCs w:val="24"/>
              </w:rPr>
            </w:pPr>
            <w:r w:rsidRPr="007C150F">
              <w:rPr>
                <w:rFonts w:ascii="Arial" w:hAnsi="Arial" w:cs="Arial"/>
                <w:b/>
                <w:bCs/>
                <w:sz w:val="24"/>
                <w:szCs w:val="24"/>
              </w:rPr>
              <w:t>RBH ED Recently Transferred</w:t>
            </w:r>
          </w:p>
          <w:p w14:paraId="54F86483" w14:textId="7C29A39D" w:rsidR="00D363D0" w:rsidRPr="007C150F" w:rsidRDefault="00D363D0" w:rsidP="007C150F">
            <w:pPr>
              <w:ind w:left="360"/>
              <w:rPr>
                <w:rFonts w:ascii="Arial" w:hAnsi="Arial" w:cs="Arial"/>
                <w:b/>
                <w:bCs/>
                <w:sz w:val="24"/>
                <w:szCs w:val="24"/>
              </w:rPr>
            </w:pPr>
            <w:commentRangeStart w:id="1"/>
            <w:commentRangeStart w:id="2"/>
            <w:r w:rsidRPr="007C150F">
              <w:rPr>
                <w:rFonts w:ascii="Arial" w:hAnsi="Arial" w:cs="Arial"/>
                <w:szCs w:val="24"/>
                <w:lang w:eastAsia="en-GB"/>
              </w:rPr>
              <w:lastRenderedPageBreak/>
              <w:t xml:space="preserve">Talk through the </w:t>
            </w:r>
            <w:r w:rsidRPr="007C150F">
              <w:rPr>
                <w:rFonts w:ascii="Arial" w:hAnsi="Arial" w:cs="Arial"/>
                <w:szCs w:val="24"/>
              </w:rPr>
              <w:t>icons across the patient bar</w:t>
            </w:r>
            <w:commentRangeEnd w:id="1"/>
            <w:r w:rsidRPr="00964512">
              <w:rPr>
                <w:rStyle w:val="CommentReference"/>
                <w:rFonts w:ascii="Arial" w:hAnsi="Arial" w:cs="Arial"/>
                <w:sz w:val="24"/>
                <w:szCs w:val="24"/>
              </w:rPr>
              <w:commentReference w:id="1"/>
            </w:r>
            <w:commentRangeEnd w:id="2"/>
            <w:r w:rsidRPr="00964512">
              <w:rPr>
                <w:rStyle w:val="CommentReference"/>
                <w:rFonts w:ascii="Arial" w:hAnsi="Arial" w:cs="Arial"/>
                <w:sz w:val="24"/>
                <w:szCs w:val="24"/>
              </w:rPr>
              <w:commentReference w:id="2"/>
            </w:r>
          </w:p>
          <w:p w14:paraId="5834CC0E" w14:textId="77777777" w:rsidR="00D363D0" w:rsidRPr="007C150F" w:rsidRDefault="00D363D0" w:rsidP="00D363D0">
            <w:pPr>
              <w:pStyle w:val="ListNumber"/>
              <w:numPr>
                <w:ilvl w:val="0"/>
                <w:numId w:val="40"/>
              </w:numPr>
              <w:spacing w:after="100" w:line="240" w:lineRule="auto"/>
              <w:contextualSpacing/>
              <w:outlineLvl w:val="0"/>
              <w:rPr>
                <w:rFonts w:ascii="Arial" w:hAnsi="Arial" w:cs="Arial"/>
                <w:b/>
                <w:bCs/>
                <w:szCs w:val="24"/>
              </w:rPr>
            </w:pPr>
            <w:r w:rsidRPr="007C150F">
              <w:rPr>
                <w:rFonts w:ascii="Arial" w:hAnsi="Arial" w:cs="Arial"/>
                <w:b/>
                <w:bCs/>
                <w:szCs w:val="24"/>
              </w:rPr>
              <w:t>Note</w:t>
            </w:r>
          </w:p>
          <w:p w14:paraId="7C852673" w14:textId="77777777" w:rsidR="00D363D0" w:rsidRPr="007C150F" w:rsidRDefault="00D363D0" w:rsidP="00D363D0">
            <w:pPr>
              <w:pStyle w:val="ListNumber"/>
              <w:numPr>
                <w:ilvl w:val="0"/>
                <w:numId w:val="40"/>
              </w:numPr>
              <w:spacing w:after="100" w:line="240" w:lineRule="auto"/>
              <w:contextualSpacing/>
              <w:outlineLvl w:val="0"/>
              <w:rPr>
                <w:rFonts w:ascii="Arial" w:hAnsi="Arial" w:cs="Arial"/>
                <w:b/>
                <w:bCs/>
                <w:szCs w:val="24"/>
              </w:rPr>
            </w:pPr>
            <w:r w:rsidRPr="007C150F">
              <w:rPr>
                <w:rFonts w:ascii="Arial" w:hAnsi="Arial" w:cs="Arial"/>
                <w:b/>
                <w:bCs/>
                <w:szCs w:val="24"/>
              </w:rPr>
              <w:t>Sepsis</w:t>
            </w:r>
          </w:p>
          <w:p w14:paraId="1B21032A" w14:textId="2618CCDB" w:rsidR="00D363D0" w:rsidRPr="00964512" w:rsidRDefault="00D363D0" w:rsidP="00D363D0">
            <w:pPr>
              <w:pStyle w:val="ListParagraph"/>
              <w:numPr>
                <w:ilvl w:val="0"/>
                <w:numId w:val="40"/>
              </w:numPr>
              <w:rPr>
                <w:rFonts w:ascii="Arial" w:hAnsi="Arial" w:cs="Arial"/>
                <w:sz w:val="24"/>
                <w:szCs w:val="24"/>
              </w:rPr>
            </w:pPr>
            <w:r w:rsidRPr="00964512">
              <w:rPr>
                <w:rFonts w:ascii="Arial" w:hAnsi="Arial" w:cs="Arial"/>
                <w:b/>
                <w:bCs/>
                <w:sz w:val="24"/>
                <w:szCs w:val="24"/>
              </w:rPr>
              <w:t>Room/Bed</w:t>
            </w:r>
            <w:r w:rsidRPr="00964512">
              <w:rPr>
                <w:rFonts w:ascii="Arial" w:hAnsi="Arial" w:cs="Arial"/>
                <w:sz w:val="24"/>
                <w:szCs w:val="24"/>
              </w:rPr>
              <w:t xml:space="preserve"> column to see current location of patient, Double </w:t>
            </w:r>
            <w:proofErr w:type="gramStart"/>
            <w:r w:rsidRPr="00964512">
              <w:rPr>
                <w:rFonts w:ascii="Arial" w:hAnsi="Arial" w:cs="Arial"/>
                <w:sz w:val="24"/>
                <w:szCs w:val="24"/>
              </w:rPr>
              <w:t>click</w:t>
            </w:r>
            <w:proofErr w:type="gramEnd"/>
            <w:r w:rsidRPr="00964512">
              <w:rPr>
                <w:rFonts w:ascii="Arial" w:hAnsi="Arial" w:cs="Arial"/>
                <w:sz w:val="24"/>
                <w:szCs w:val="24"/>
              </w:rPr>
              <w:t xml:space="preserve"> here to move if required</w:t>
            </w:r>
          </w:p>
          <w:p w14:paraId="5C831F9F" w14:textId="77777777" w:rsidR="00D363D0" w:rsidRPr="00964512" w:rsidRDefault="00D363D0" w:rsidP="00D363D0">
            <w:pPr>
              <w:pStyle w:val="ListParagraph"/>
              <w:numPr>
                <w:ilvl w:val="0"/>
                <w:numId w:val="40"/>
              </w:numPr>
              <w:rPr>
                <w:rFonts w:ascii="Arial" w:hAnsi="Arial" w:cs="Arial"/>
                <w:sz w:val="24"/>
                <w:szCs w:val="24"/>
              </w:rPr>
            </w:pPr>
            <w:r w:rsidRPr="00964512">
              <w:rPr>
                <w:rFonts w:ascii="Arial" w:hAnsi="Arial" w:cs="Arial"/>
                <w:b/>
                <w:bCs/>
                <w:sz w:val="24"/>
                <w:szCs w:val="24"/>
              </w:rPr>
              <w:t>P Acuity Level</w:t>
            </w:r>
            <w:r w:rsidRPr="00964512">
              <w:rPr>
                <w:rFonts w:ascii="Arial" w:hAnsi="Arial" w:cs="Arial"/>
                <w:sz w:val="24"/>
                <w:szCs w:val="24"/>
              </w:rPr>
              <w:t xml:space="preserve">, </w:t>
            </w:r>
            <w:r w:rsidRPr="00964512">
              <w:rPr>
                <w:rFonts w:ascii="Arial" w:hAnsi="Arial" w:cs="Arial"/>
                <w:color w:val="000000"/>
                <w:sz w:val="24"/>
                <w:szCs w:val="24"/>
              </w:rPr>
              <w:t xml:space="preserve">Triage score and colour reflects level chosen in the triage form. </w:t>
            </w:r>
          </w:p>
          <w:p w14:paraId="2D610DE6" w14:textId="6EB16266" w:rsidR="00D363D0" w:rsidRPr="00964512" w:rsidRDefault="00D363D0" w:rsidP="00D363D0">
            <w:pPr>
              <w:pStyle w:val="ListParagraph"/>
              <w:numPr>
                <w:ilvl w:val="0"/>
                <w:numId w:val="40"/>
              </w:numPr>
              <w:rPr>
                <w:rFonts w:ascii="Arial" w:hAnsi="Arial" w:cs="Arial"/>
                <w:sz w:val="24"/>
                <w:szCs w:val="24"/>
              </w:rPr>
            </w:pPr>
            <w:r w:rsidRPr="00964512">
              <w:rPr>
                <w:rFonts w:ascii="Arial" w:hAnsi="Arial" w:cs="Arial"/>
                <w:b/>
                <w:bCs/>
                <w:sz w:val="24"/>
                <w:szCs w:val="24"/>
              </w:rPr>
              <w:t>Name</w:t>
            </w:r>
            <w:r w:rsidRPr="00964512">
              <w:rPr>
                <w:rFonts w:ascii="Arial" w:hAnsi="Arial" w:cs="Arial"/>
                <w:sz w:val="24"/>
                <w:szCs w:val="24"/>
              </w:rPr>
              <w:t xml:space="preserve"> (name age and gender) MRN no, resus status and allergy, </w:t>
            </w:r>
          </w:p>
          <w:p w14:paraId="7F5F030C" w14:textId="77777777" w:rsidR="00D363D0" w:rsidRPr="00964512" w:rsidRDefault="00D363D0" w:rsidP="00D363D0">
            <w:pPr>
              <w:pStyle w:val="ListParagraph"/>
              <w:numPr>
                <w:ilvl w:val="0"/>
                <w:numId w:val="40"/>
              </w:numPr>
              <w:rPr>
                <w:rFonts w:ascii="Arial" w:hAnsi="Arial" w:cs="Arial"/>
                <w:b/>
                <w:bCs/>
                <w:sz w:val="24"/>
                <w:szCs w:val="24"/>
              </w:rPr>
            </w:pPr>
            <w:r w:rsidRPr="00964512">
              <w:rPr>
                <w:rFonts w:ascii="Arial" w:hAnsi="Arial" w:cs="Arial"/>
                <w:b/>
                <w:bCs/>
                <w:sz w:val="24"/>
                <w:szCs w:val="24"/>
              </w:rPr>
              <w:t>Age</w:t>
            </w:r>
          </w:p>
          <w:p w14:paraId="7B04E309" w14:textId="77777777" w:rsidR="00D363D0" w:rsidRPr="00964512" w:rsidRDefault="00D363D0" w:rsidP="00D363D0">
            <w:pPr>
              <w:pStyle w:val="ListParagraph"/>
              <w:numPr>
                <w:ilvl w:val="0"/>
                <w:numId w:val="40"/>
              </w:numPr>
              <w:rPr>
                <w:rFonts w:ascii="Arial" w:hAnsi="Arial" w:cs="Arial"/>
                <w:sz w:val="24"/>
                <w:szCs w:val="24"/>
              </w:rPr>
            </w:pPr>
            <w:r w:rsidRPr="00964512">
              <w:rPr>
                <w:rFonts w:ascii="Arial" w:hAnsi="Arial" w:cs="Arial"/>
                <w:b/>
                <w:bCs/>
                <w:sz w:val="24"/>
                <w:szCs w:val="24"/>
              </w:rPr>
              <w:t xml:space="preserve">A </w:t>
            </w:r>
            <w:r w:rsidRPr="00964512">
              <w:rPr>
                <w:rFonts w:ascii="Arial" w:hAnsi="Arial" w:cs="Arial"/>
                <w:sz w:val="24"/>
                <w:szCs w:val="24"/>
              </w:rPr>
              <w:t xml:space="preserve">Hover over icons to see Allergy </w:t>
            </w:r>
            <w:proofErr w:type="gramStart"/>
            <w:r w:rsidRPr="00964512">
              <w:rPr>
                <w:rFonts w:ascii="Arial" w:hAnsi="Arial" w:cs="Arial"/>
                <w:sz w:val="24"/>
                <w:szCs w:val="24"/>
              </w:rPr>
              <w:t>status</w:t>
            </w:r>
            <w:proofErr w:type="gramEnd"/>
          </w:p>
          <w:p w14:paraId="0586BDE5" w14:textId="77777777" w:rsidR="00D363D0" w:rsidRPr="00964512" w:rsidRDefault="00D363D0" w:rsidP="00D363D0">
            <w:pPr>
              <w:pStyle w:val="ListParagraph"/>
              <w:numPr>
                <w:ilvl w:val="0"/>
                <w:numId w:val="40"/>
              </w:numPr>
              <w:rPr>
                <w:rFonts w:ascii="Arial" w:hAnsi="Arial" w:cs="Arial"/>
                <w:sz w:val="24"/>
                <w:szCs w:val="24"/>
              </w:rPr>
            </w:pPr>
            <w:r w:rsidRPr="00964512">
              <w:rPr>
                <w:rFonts w:ascii="Arial" w:hAnsi="Arial" w:cs="Arial"/>
                <w:b/>
                <w:bCs/>
                <w:sz w:val="24"/>
                <w:szCs w:val="24"/>
              </w:rPr>
              <w:t>Reason for Visit</w:t>
            </w:r>
          </w:p>
          <w:p w14:paraId="1D2FA3C7" w14:textId="77777777" w:rsidR="00D363D0" w:rsidRPr="00964512" w:rsidRDefault="00D363D0" w:rsidP="00D363D0">
            <w:pPr>
              <w:pStyle w:val="ListParagraph"/>
              <w:numPr>
                <w:ilvl w:val="0"/>
                <w:numId w:val="40"/>
              </w:numPr>
              <w:rPr>
                <w:rFonts w:ascii="Arial" w:hAnsi="Arial" w:cs="Arial"/>
                <w:sz w:val="24"/>
                <w:szCs w:val="24"/>
              </w:rPr>
            </w:pPr>
            <w:r w:rsidRPr="00964512">
              <w:rPr>
                <w:rFonts w:ascii="Arial" w:hAnsi="Arial" w:cs="Arial"/>
                <w:b/>
                <w:bCs/>
                <w:sz w:val="24"/>
                <w:szCs w:val="24"/>
              </w:rPr>
              <w:t xml:space="preserve">EWS </w:t>
            </w:r>
            <w:r w:rsidRPr="00964512">
              <w:rPr>
                <w:rFonts w:ascii="Arial" w:hAnsi="Arial" w:cs="Arial"/>
                <w:sz w:val="24"/>
                <w:szCs w:val="24"/>
              </w:rPr>
              <w:t xml:space="preserve">Hover to see score </w:t>
            </w:r>
            <w:proofErr w:type="gramStart"/>
            <w:r w:rsidRPr="00964512">
              <w:rPr>
                <w:rFonts w:ascii="Arial" w:hAnsi="Arial" w:cs="Arial"/>
                <w:sz w:val="24"/>
                <w:szCs w:val="24"/>
              </w:rPr>
              <w:t>info</w:t>
            </w:r>
            <w:proofErr w:type="gramEnd"/>
          </w:p>
          <w:p w14:paraId="47AADBDD" w14:textId="77777777" w:rsidR="00D363D0" w:rsidRPr="00964512" w:rsidRDefault="00D363D0" w:rsidP="00D363D0">
            <w:pPr>
              <w:pStyle w:val="ListParagraph"/>
              <w:numPr>
                <w:ilvl w:val="0"/>
                <w:numId w:val="40"/>
              </w:numPr>
              <w:rPr>
                <w:rFonts w:ascii="Arial" w:hAnsi="Arial" w:cs="Arial"/>
                <w:sz w:val="24"/>
                <w:szCs w:val="24"/>
              </w:rPr>
            </w:pPr>
            <w:r w:rsidRPr="00964512">
              <w:rPr>
                <w:rFonts w:ascii="Arial" w:hAnsi="Arial" w:cs="Arial"/>
                <w:b/>
                <w:bCs/>
                <w:sz w:val="24"/>
                <w:szCs w:val="24"/>
              </w:rPr>
              <w:t xml:space="preserve">To Do List - </w:t>
            </w:r>
            <w:r w:rsidRPr="00964512">
              <w:rPr>
                <w:rFonts w:ascii="Arial" w:hAnsi="Arial" w:cs="Arial"/>
                <w:sz w:val="24"/>
                <w:szCs w:val="24"/>
              </w:rPr>
              <w:t>Hover on Icons Info will display Time, Event, Status, Duration and User Information</w:t>
            </w:r>
          </w:p>
          <w:p w14:paraId="00C18D92" w14:textId="77777777" w:rsidR="00D363D0" w:rsidRPr="00964512" w:rsidRDefault="00D363D0" w:rsidP="00D363D0">
            <w:pPr>
              <w:pStyle w:val="ListParagraph"/>
              <w:numPr>
                <w:ilvl w:val="0"/>
                <w:numId w:val="40"/>
              </w:numPr>
              <w:rPr>
                <w:rFonts w:ascii="Arial" w:hAnsi="Arial" w:cs="Arial"/>
                <w:sz w:val="24"/>
                <w:szCs w:val="24"/>
              </w:rPr>
            </w:pPr>
            <w:r w:rsidRPr="00964512">
              <w:rPr>
                <w:rFonts w:ascii="Arial" w:hAnsi="Arial" w:cs="Arial"/>
                <w:b/>
                <w:bCs/>
                <w:sz w:val="24"/>
                <w:szCs w:val="24"/>
              </w:rPr>
              <w:t xml:space="preserve">Activities </w:t>
            </w:r>
            <w:r w:rsidRPr="00964512">
              <w:rPr>
                <w:rFonts w:ascii="Arial" w:hAnsi="Arial" w:cs="Arial"/>
                <w:sz w:val="24"/>
                <w:szCs w:val="24"/>
              </w:rPr>
              <w:t>Hover on Icons Info will display Name and Details</w:t>
            </w:r>
          </w:p>
          <w:p w14:paraId="1C60DD2D" w14:textId="77777777" w:rsidR="00D363D0" w:rsidRPr="00964512" w:rsidRDefault="00D363D0" w:rsidP="00D363D0">
            <w:pPr>
              <w:pStyle w:val="ListParagraph"/>
              <w:numPr>
                <w:ilvl w:val="0"/>
                <w:numId w:val="40"/>
              </w:numPr>
              <w:rPr>
                <w:rFonts w:ascii="Arial" w:hAnsi="Arial" w:cs="Arial"/>
                <w:sz w:val="24"/>
                <w:szCs w:val="24"/>
              </w:rPr>
            </w:pPr>
            <w:r w:rsidRPr="00964512">
              <w:rPr>
                <w:rFonts w:ascii="Arial" w:hAnsi="Arial" w:cs="Arial"/>
                <w:b/>
                <w:bCs/>
                <w:sz w:val="24"/>
                <w:szCs w:val="24"/>
              </w:rPr>
              <w:t xml:space="preserve">Complete - </w:t>
            </w:r>
            <w:r w:rsidRPr="00964512">
              <w:rPr>
                <w:rFonts w:ascii="Arial" w:hAnsi="Arial" w:cs="Arial"/>
                <w:sz w:val="24"/>
                <w:szCs w:val="24"/>
              </w:rPr>
              <w:t>Hover on Icons Info will display Time, Event, Status, Duration and User Information</w:t>
            </w:r>
          </w:p>
          <w:p w14:paraId="4B11D799" w14:textId="77777777" w:rsidR="00D363D0" w:rsidRPr="00964512" w:rsidRDefault="00D363D0" w:rsidP="00D363D0">
            <w:pPr>
              <w:pStyle w:val="ListParagraph"/>
              <w:numPr>
                <w:ilvl w:val="0"/>
                <w:numId w:val="40"/>
              </w:numPr>
              <w:rPr>
                <w:rFonts w:ascii="Arial" w:hAnsi="Arial" w:cs="Arial"/>
                <w:sz w:val="24"/>
                <w:szCs w:val="24"/>
              </w:rPr>
            </w:pPr>
            <w:r w:rsidRPr="00964512">
              <w:rPr>
                <w:rFonts w:ascii="Arial" w:hAnsi="Arial" w:cs="Arial"/>
                <w:b/>
                <w:bCs/>
                <w:sz w:val="24"/>
                <w:szCs w:val="24"/>
              </w:rPr>
              <w:t xml:space="preserve">Decisions- </w:t>
            </w:r>
            <w:r w:rsidRPr="00964512">
              <w:rPr>
                <w:rFonts w:ascii="Arial" w:hAnsi="Arial" w:cs="Arial"/>
                <w:sz w:val="24"/>
                <w:szCs w:val="24"/>
              </w:rPr>
              <w:t>Hover on Icons Info will display Time, Event, Status, Duration and User Information</w:t>
            </w:r>
          </w:p>
          <w:p w14:paraId="0688DC2B" w14:textId="77777777" w:rsidR="00D363D0" w:rsidRPr="00964512" w:rsidRDefault="00D363D0" w:rsidP="00D363D0">
            <w:pPr>
              <w:pStyle w:val="ListParagraph"/>
              <w:numPr>
                <w:ilvl w:val="0"/>
                <w:numId w:val="40"/>
              </w:numPr>
              <w:rPr>
                <w:rFonts w:ascii="Arial" w:hAnsi="Arial" w:cs="Arial"/>
                <w:sz w:val="24"/>
                <w:szCs w:val="24"/>
              </w:rPr>
            </w:pPr>
            <w:r w:rsidRPr="00964512">
              <w:rPr>
                <w:rFonts w:ascii="Arial" w:hAnsi="Arial" w:cs="Arial"/>
                <w:b/>
                <w:bCs/>
                <w:sz w:val="24"/>
                <w:szCs w:val="24"/>
              </w:rPr>
              <w:t xml:space="preserve">Specialty- </w:t>
            </w:r>
            <w:r w:rsidRPr="00964512">
              <w:rPr>
                <w:rFonts w:ascii="Arial" w:hAnsi="Arial" w:cs="Arial"/>
                <w:sz w:val="24"/>
                <w:szCs w:val="24"/>
              </w:rPr>
              <w:t xml:space="preserve">Hover on Icons Info will display Name, Time, result and </w:t>
            </w:r>
            <w:proofErr w:type="gramStart"/>
            <w:r w:rsidRPr="00964512">
              <w:rPr>
                <w:rFonts w:ascii="Arial" w:hAnsi="Arial" w:cs="Arial"/>
                <w:sz w:val="24"/>
                <w:szCs w:val="24"/>
              </w:rPr>
              <w:t>user</w:t>
            </w:r>
            <w:proofErr w:type="gramEnd"/>
          </w:p>
          <w:p w14:paraId="4B7315AB" w14:textId="77777777" w:rsidR="00D363D0" w:rsidRPr="00964512" w:rsidRDefault="00D363D0" w:rsidP="00D363D0">
            <w:pPr>
              <w:pStyle w:val="ListParagraph"/>
              <w:numPr>
                <w:ilvl w:val="0"/>
                <w:numId w:val="40"/>
              </w:numPr>
              <w:rPr>
                <w:rFonts w:ascii="Arial" w:hAnsi="Arial" w:cs="Arial"/>
                <w:b/>
                <w:bCs/>
                <w:sz w:val="24"/>
                <w:szCs w:val="24"/>
              </w:rPr>
            </w:pPr>
            <w:r w:rsidRPr="00964512">
              <w:rPr>
                <w:rFonts w:ascii="Arial" w:hAnsi="Arial" w:cs="Arial"/>
                <w:b/>
                <w:bCs/>
                <w:sz w:val="24"/>
                <w:szCs w:val="24"/>
              </w:rPr>
              <w:t>Bed Reservation – bed request Status</w:t>
            </w:r>
          </w:p>
          <w:p w14:paraId="191315DE" w14:textId="77777777" w:rsidR="00D363D0" w:rsidRPr="00964512" w:rsidRDefault="00D363D0" w:rsidP="00D363D0">
            <w:pPr>
              <w:pStyle w:val="ListParagraph"/>
              <w:numPr>
                <w:ilvl w:val="0"/>
                <w:numId w:val="40"/>
              </w:numPr>
              <w:rPr>
                <w:rFonts w:ascii="Arial" w:hAnsi="Arial" w:cs="Arial"/>
                <w:b/>
                <w:bCs/>
                <w:sz w:val="24"/>
                <w:szCs w:val="24"/>
              </w:rPr>
            </w:pPr>
            <w:r w:rsidRPr="00964512">
              <w:rPr>
                <w:rFonts w:ascii="Arial" w:hAnsi="Arial" w:cs="Arial"/>
                <w:b/>
                <w:bCs/>
                <w:sz w:val="24"/>
                <w:szCs w:val="24"/>
              </w:rPr>
              <w:t xml:space="preserve">ETA/LOS </w:t>
            </w:r>
            <w:r w:rsidRPr="00964512">
              <w:rPr>
                <w:rFonts w:ascii="Arial" w:hAnsi="Arial" w:cs="Arial"/>
                <w:sz w:val="24"/>
                <w:szCs w:val="24"/>
              </w:rPr>
              <w:t>- Length of Stay</w:t>
            </w:r>
          </w:p>
          <w:p w14:paraId="0C3AA9D6" w14:textId="77777777" w:rsidR="00D363D0" w:rsidRPr="00964512" w:rsidRDefault="00D363D0" w:rsidP="00D363D0">
            <w:pPr>
              <w:pStyle w:val="ListParagraph"/>
              <w:numPr>
                <w:ilvl w:val="0"/>
                <w:numId w:val="40"/>
              </w:numPr>
              <w:rPr>
                <w:rFonts w:ascii="Arial" w:hAnsi="Arial" w:cs="Arial"/>
                <w:sz w:val="24"/>
                <w:szCs w:val="24"/>
              </w:rPr>
            </w:pPr>
            <w:r w:rsidRPr="00964512">
              <w:rPr>
                <w:rFonts w:ascii="Arial" w:hAnsi="Arial" w:cs="Arial"/>
                <w:b/>
                <w:bCs/>
                <w:sz w:val="24"/>
                <w:szCs w:val="24"/>
              </w:rPr>
              <w:t>DR, ENP, RN, STU, MEDS, PRN</w:t>
            </w:r>
            <w:r w:rsidRPr="00964512">
              <w:rPr>
                <w:rFonts w:ascii="Arial" w:hAnsi="Arial" w:cs="Arial"/>
                <w:sz w:val="24"/>
                <w:szCs w:val="24"/>
              </w:rPr>
              <w:t xml:space="preserve"> - Clinical Staff Assignments</w:t>
            </w:r>
          </w:p>
          <w:p w14:paraId="43CE0EC4" w14:textId="1C63C3B3" w:rsidR="00C97A9F" w:rsidRPr="00DC2C47" w:rsidRDefault="00C97A9F" w:rsidP="00C97A9F">
            <w:pPr>
              <w:pStyle w:val="ListParagraph"/>
              <w:outlineLvl w:val="0"/>
              <w:rPr>
                <w:rFonts w:ascii="Arial" w:hAnsi="Arial" w:cs="Arial"/>
              </w:rPr>
            </w:pPr>
          </w:p>
        </w:tc>
      </w:tr>
      <w:tr w:rsidR="003B2A3E" w:rsidRPr="00DC2C47" w14:paraId="053033CB" w14:textId="77777777" w:rsidTr="006C0712">
        <w:tc>
          <w:tcPr>
            <w:tcW w:w="846" w:type="dxa"/>
          </w:tcPr>
          <w:p w14:paraId="1E0A6A02" w14:textId="77777777" w:rsidR="003B2A3E" w:rsidRDefault="003B2A3E" w:rsidP="00C97A9F">
            <w:pPr>
              <w:rPr>
                <w:rFonts w:ascii="Arial" w:hAnsi="Arial" w:cs="Arial"/>
              </w:rPr>
            </w:pPr>
          </w:p>
        </w:tc>
        <w:tc>
          <w:tcPr>
            <w:tcW w:w="1843" w:type="dxa"/>
          </w:tcPr>
          <w:p w14:paraId="109193F7" w14:textId="1773EC7F" w:rsidR="003B2A3E" w:rsidRPr="00022C6D" w:rsidRDefault="003B2A3E" w:rsidP="00C97A9F">
            <w:pPr>
              <w:spacing w:after="100"/>
              <w:contextualSpacing/>
              <w:rPr>
                <w:rFonts w:ascii="Arial" w:hAnsi="Arial" w:cs="Arial"/>
                <w:b/>
                <w:bCs/>
              </w:rPr>
            </w:pPr>
            <w:r>
              <w:rPr>
                <w:rFonts w:ascii="Arial" w:hAnsi="Arial" w:cs="Arial"/>
                <w:b/>
                <w:bCs/>
              </w:rPr>
              <w:t>Scenario 1</w:t>
            </w:r>
          </w:p>
        </w:tc>
        <w:tc>
          <w:tcPr>
            <w:tcW w:w="11485" w:type="dxa"/>
            <w:gridSpan w:val="2"/>
          </w:tcPr>
          <w:p w14:paraId="61C8E7AD" w14:textId="671636AD" w:rsidR="003B2A3E" w:rsidRDefault="003B2A3E" w:rsidP="003B2A3E">
            <w:pPr>
              <w:rPr>
                <w:rFonts w:ascii="Arial" w:eastAsia="Times New Roman" w:hAnsi="Arial" w:cs="Arial"/>
                <w:lang w:eastAsia="en-GB"/>
              </w:rPr>
            </w:pPr>
            <w:r w:rsidRPr="00DC2C47">
              <w:rPr>
                <w:rFonts w:ascii="Arial" w:eastAsia="Times New Roman" w:hAnsi="Arial" w:cs="Arial"/>
                <w:lang w:eastAsia="en-GB"/>
              </w:rPr>
              <w:t xml:space="preserve">A patient has arrived in the Emergency Department, presenting with </w:t>
            </w:r>
            <w:r>
              <w:rPr>
                <w:rFonts w:ascii="Arial" w:eastAsia="Times New Roman" w:hAnsi="Arial" w:cs="Arial"/>
                <w:lang w:eastAsia="en-GB"/>
              </w:rPr>
              <w:t xml:space="preserve">a </w:t>
            </w:r>
            <w:r w:rsidRPr="00DC2C47">
              <w:rPr>
                <w:rFonts w:ascii="Arial" w:eastAsia="Times New Roman" w:hAnsi="Arial" w:cs="Arial"/>
                <w:lang w:eastAsia="en-GB"/>
              </w:rPr>
              <w:t>UTI. The ED administrator</w:t>
            </w:r>
            <w:r>
              <w:rPr>
                <w:rFonts w:ascii="Arial" w:eastAsia="Times New Roman" w:hAnsi="Arial" w:cs="Arial"/>
                <w:lang w:eastAsia="en-GB"/>
              </w:rPr>
              <w:t xml:space="preserve"> has</w:t>
            </w:r>
            <w:r w:rsidRPr="00DC2C47">
              <w:rPr>
                <w:rFonts w:ascii="Arial" w:eastAsia="Times New Roman" w:hAnsi="Arial" w:cs="Arial"/>
                <w:lang w:eastAsia="en-GB"/>
              </w:rPr>
              <w:t xml:space="preserve"> register</w:t>
            </w:r>
            <w:r>
              <w:rPr>
                <w:rFonts w:ascii="Arial" w:eastAsia="Times New Roman" w:hAnsi="Arial" w:cs="Arial"/>
                <w:lang w:eastAsia="en-GB"/>
              </w:rPr>
              <w:t>ed</w:t>
            </w:r>
            <w:r w:rsidRPr="00DC2C47">
              <w:rPr>
                <w:rFonts w:ascii="Arial" w:eastAsia="Times New Roman" w:hAnsi="Arial" w:cs="Arial"/>
                <w:lang w:eastAsia="en-GB"/>
              </w:rPr>
              <w:t xml:space="preserve"> the patient’s attendance. The patient then </w:t>
            </w:r>
            <w:r>
              <w:rPr>
                <w:rFonts w:ascii="Arial" w:eastAsia="Times New Roman" w:hAnsi="Arial" w:cs="Arial"/>
                <w:lang w:eastAsia="en-GB"/>
              </w:rPr>
              <w:t>needs</w:t>
            </w:r>
            <w:r w:rsidRPr="00DC2C47">
              <w:rPr>
                <w:rFonts w:ascii="Arial" w:eastAsia="Times New Roman" w:hAnsi="Arial" w:cs="Arial"/>
                <w:lang w:eastAsia="en-GB"/>
              </w:rPr>
              <w:t xml:space="preserve"> to be triaged and assessed.</w:t>
            </w:r>
          </w:p>
          <w:p w14:paraId="3BE617EA" w14:textId="77777777" w:rsidR="003B2A3E" w:rsidRPr="003B2A3E" w:rsidRDefault="003B2A3E" w:rsidP="003B2A3E">
            <w:pPr>
              <w:ind w:left="360"/>
              <w:outlineLvl w:val="0"/>
              <w:rPr>
                <w:rFonts w:ascii="Arial" w:hAnsi="Arial" w:cs="Arial"/>
              </w:rPr>
            </w:pPr>
          </w:p>
        </w:tc>
      </w:tr>
      <w:tr w:rsidR="00460B6E" w:rsidRPr="00DC2C47" w14:paraId="1522E78E" w14:textId="77777777" w:rsidTr="006C0712">
        <w:tc>
          <w:tcPr>
            <w:tcW w:w="846" w:type="dxa"/>
          </w:tcPr>
          <w:p w14:paraId="1549E9A1" w14:textId="77777777" w:rsidR="00460B6E" w:rsidRDefault="00460B6E" w:rsidP="00C97A9F">
            <w:pPr>
              <w:rPr>
                <w:rFonts w:ascii="Arial" w:hAnsi="Arial" w:cs="Arial"/>
              </w:rPr>
            </w:pPr>
          </w:p>
        </w:tc>
        <w:tc>
          <w:tcPr>
            <w:tcW w:w="1843" w:type="dxa"/>
          </w:tcPr>
          <w:p w14:paraId="4F948F11" w14:textId="48133ADC" w:rsidR="00460B6E" w:rsidRDefault="00460B6E" w:rsidP="00C97A9F">
            <w:pPr>
              <w:spacing w:after="100"/>
              <w:contextualSpacing/>
              <w:rPr>
                <w:rFonts w:ascii="Arial" w:hAnsi="Arial" w:cs="Arial"/>
                <w:b/>
                <w:bCs/>
              </w:rPr>
            </w:pPr>
            <w:r w:rsidRPr="00022C6D">
              <w:rPr>
                <w:rFonts w:ascii="Arial" w:hAnsi="Arial" w:cs="Arial"/>
                <w:b/>
                <w:bCs/>
              </w:rPr>
              <w:t>Check in</w:t>
            </w:r>
            <w:r>
              <w:rPr>
                <w:rFonts w:ascii="Arial" w:hAnsi="Arial" w:cs="Arial"/>
                <w:b/>
                <w:bCs/>
              </w:rPr>
              <w:t>/Assign</w:t>
            </w:r>
          </w:p>
        </w:tc>
        <w:tc>
          <w:tcPr>
            <w:tcW w:w="11485" w:type="dxa"/>
            <w:gridSpan w:val="2"/>
          </w:tcPr>
          <w:p w14:paraId="49D6D7B1" w14:textId="77777777" w:rsidR="00460B6E" w:rsidRDefault="00460B6E" w:rsidP="00460B6E">
            <w:pPr>
              <w:pStyle w:val="ListNumber"/>
              <w:numPr>
                <w:ilvl w:val="0"/>
                <w:numId w:val="40"/>
              </w:numPr>
              <w:spacing w:after="100" w:line="240" w:lineRule="auto"/>
              <w:contextualSpacing/>
              <w:rPr>
                <w:rFonts w:ascii="Arial" w:hAnsi="Arial" w:cs="Arial"/>
                <w:sz w:val="22"/>
                <w:szCs w:val="22"/>
              </w:rPr>
            </w:pPr>
            <w:r w:rsidRPr="00B47910">
              <w:rPr>
                <w:rFonts w:ascii="Arial" w:hAnsi="Arial" w:cs="Arial"/>
                <w:noProof/>
                <w:sz w:val="22"/>
                <w:szCs w:val="22"/>
              </w:rPr>
              <w:drawing>
                <wp:anchor distT="0" distB="0" distL="114300" distR="114300" simplePos="0" relativeHeight="251665408" behindDoc="0" locked="0" layoutInCell="1" allowOverlap="1" wp14:anchorId="40C87FD1" wp14:editId="66DC45B2">
                  <wp:simplePos x="0" y="0"/>
                  <wp:positionH relativeFrom="column">
                    <wp:posOffset>3749528</wp:posOffset>
                  </wp:positionH>
                  <wp:positionV relativeFrom="paragraph">
                    <wp:posOffset>0</wp:posOffset>
                  </wp:positionV>
                  <wp:extent cx="215900" cy="177800"/>
                  <wp:effectExtent l="0" t="0" r="0" b="0"/>
                  <wp:wrapThrough wrapText="bothSides">
                    <wp:wrapPolygon edited="0">
                      <wp:start x="0" y="0"/>
                      <wp:lineTo x="0" y="18514"/>
                      <wp:lineTo x="19059" y="18514"/>
                      <wp:lineTo x="1905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5900" cy="1778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2"/>
                <w:szCs w:val="22"/>
              </w:rPr>
              <w:t xml:space="preserve">From the right, click hamburger icon drop down arrow and select check </w:t>
            </w:r>
            <w:proofErr w:type="gramStart"/>
            <w:r>
              <w:rPr>
                <w:rFonts w:ascii="Arial" w:hAnsi="Arial" w:cs="Arial"/>
                <w:sz w:val="22"/>
                <w:szCs w:val="22"/>
              </w:rPr>
              <w:t>in</w:t>
            </w:r>
            <w:proofErr w:type="gramEnd"/>
          </w:p>
          <w:p w14:paraId="521D76DE" w14:textId="77777777" w:rsidR="00460B6E" w:rsidRDefault="00460B6E" w:rsidP="00460B6E">
            <w:pPr>
              <w:pStyle w:val="ListNumber"/>
              <w:numPr>
                <w:ilvl w:val="0"/>
                <w:numId w:val="40"/>
              </w:numPr>
              <w:spacing w:after="100" w:line="240" w:lineRule="auto"/>
              <w:contextualSpacing/>
              <w:rPr>
                <w:rFonts w:ascii="Arial" w:hAnsi="Arial" w:cs="Arial"/>
                <w:sz w:val="22"/>
                <w:szCs w:val="22"/>
              </w:rPr>
            </w:pPr>
            <w:r w:rsidRPr="00DC2C47">
              <w:rPr>
                <w:rFonts w:ascii="Arial" w:hAnsi="Arial" w:cs="Arial"/>
                <w:sz w:val="22"/>
                <w:szCs w:val="22"/>
              </w:rPr>
              <w:t>Check in</w:t>
            </w:r>
            <w:r>
              <w:rPr>
                <w:rFonts w:ascii="Arial" w:hAnsi="Arial" w:cs="Arial"/>
                <w:sz w:val="22"/>
                <w:szCs w:val="22"/>
              </w:rPr>
              <w:t xml:space="preserve"> as follows: Display name - </w:t>
            </w:r>
            <w:r w:rsidRPr="00447284">
              <w:rPr>
                <w:rFonts w:ascii="Arial" w:hAnsi="Arial" w:cs="Arial"/>
                <w:b/>
                <w:bCs/>
                <w:sz w:val="22"/>
                <w:szCs w:val="22"/>
              </w:rPr>
              <w:t>User Initials</w:t>
            </w:r>
            <w:r>
              <w:rPr>
                <w:rFonts w:ascii="Arial" w:hAnsi="Arial" w:cs="Arial"/>
                <w:sz w:val="22"/>
                <w:szCs w:val="22"/>
              </w:rPr>
              <w:t xml:space="preserve">, Provider Role – </w:t>
            </w:r>
            <w:r>
              <w:rPr>
                <w:rFonts w:ascii="Arial" w:hAnsi="Arial" w:cs="Arial"/>
                <w:b/>
                <w:bCs/>
                <w:sz w:val="22"/>
                <w:szCs w:val="22"/>
              </w:rPr>
              <w:t>Registered Nurse</w:t>
            </w:r>
            <w:r>
              <w:rPr>
                <w:rFonts w:ascii="Arial" w:hAnsi="Arial" w:cs="Arial"/>
                <w:sz w:val="22"/>
                <w:szCs w:val="22"/>
              </w:rPr>
              <w:t xml:space="preserve"> </w:t>
            </w:r>
            <w:r w:rsidRPr="00447284">
              <w:rPr>
                <w:rFonts w:ascii="Arial" w:hAnsi="Arial" w:cs="Arial"/>
                <w:sz w:val="22"/>
                <w:szCs w:val="22"/>
              </w:rPr>
              <w:t>input</w:t>
            </w:r>
            <w:r>
              <w:rPr>
                <w:rFonts w:ascii="Arial" w:hAnsi="Arial" w:cs="Arial"/>
                <w:sz w:val="22"/>
                <w:szCs w:val="22"/>
              </w:rPr>
              <w:t xml:space="preserve"> Default Relation – </w:t>
            </w:r>
            <w:r>
              <w:rPr>
                <w:rFonts w:ascii="Arial" w:hAnsi="Arial" w:cs="Arial"/>
                <w:b/>
                <w:bCs/>
                <w:sz w:val="22"/>
                <w:szCs w:val="22"/>
              </w:rPr>
              <w:t>Nurse Access Role</w:t>
            </w:r>
            <w:r>
              <w:rPr>
                <w:rFonts w:ascii="Arial" w:hAnsi="Arial" w:cs="Arial"/>
                <w:sz w:val="22"/>
                <w:szCs w:val="22"/>
              </w:rPr>
              <w:t xml:space="preserve"> and Associated Provider </w:t>
            </w:r>
            <w:r w:rsidRPr="007C150F">
              <w:rPr>
                <w:rFonts w:ascii="Arial" w:hAnsi="Arial" w:cs="Arial"/>
                <w:sz w:val="22"/>
                <w:szCs w:val="22"/>
              </w:rPr>
              <w:t>colour as directed by Helen Turner</w:t>
            </w:r>
          </w:p>
          <w:p w14:paraId="4F660D1F" w14:textId="77777777" w:rsidR="00460B6E" w:rsidRDefault="00460B6E" w:rsidP="00460B6E">
            <w:pPr>
              <w:pStyle w:val="ListNumber"/>
              <w:numPr>
                <w:ilvl w:val="0"/>
                <w:numId w:val="40"/>
              </w:numPr>
              <w:spacing w:after="100" w:line="240" w:lineRule="auto"/>
              <w:contextualSpacing/>
              <w:rPr>
                <w:rFonts w:ascii="Arial" w:hAnsi="Arial" w:cs="Arial"/>
                <w:sz w:val="22"/>
                <w:szCs w:val="22"/>
              </w:rPr>
            </w:pPr>
            <w:r>
              <w:rPr>
                <w:rFonts w:ascii="Arial" w:hAnsi="Arial" w:cs="Arial"/>
                <w:sz w:val="22"/>
                <w:szCs w:val="22"/>
              </w:rPr>
              <w:t xml:space="preserve">Click </w:t>
            </w:r>
            <w:r w:rsidRPr="00447284">
              <w:rPr>
                <w:rFonts w:ascii="Arial" w:hAnsi="Arial" w:cs="Arial"/>
                <w:b/>
                <w:bCs/>
                <w:sz w:val="22"/>
                <w:szCs w:val="22"/>
              </w:rPr>
              <w:t>OK</w:t>
            </w:r>
            <w:r>
              <w:rPr>
                <w:rFonts w:ascii="Arial" w:hAnsi="Arial" w:cs="Arial"/>
                <w:sz w:val="22"/>
                <w:szCs w:val="22"/>
              </w:rPr>
              <w:t xml:space="preserve"> </w:t>
            </w:r>
          </w:p>
          <w:p w14:paraId="19123C60" w14:textId="77777777" w:rsidR="00460B6E" w:rsidRDefault="00460B6E" w:rsidP="00460B6E">
            <w:pPr>
              <w:pStyle w:val="ListNumber"/>
              <w:numPr>
                <w:ilvl w:val="0"/>
                <w:numId w:val="40"/>
              </w:numPr>
              <w:spacing w:after="100" w:line="240" w:lineRule="auto"/>
              <w:contextualSpacing/>
              <w:rPr>
                <w:rFonts w:ascii="Arial" w:hAnsi="Arial" w:cs="Arial"/>
                <w:sz w:val="22"/>
                <w:szCs w:val="22"/>
              </w:rPr>
            </w:pPr>
            <w:r>
              <w:rPr>
                <w:rFonts w:ascii="Arial" w:hAnsi="Arial" w:cs="Arial"/>
                <w:sz w:val="22"/>
                <w:szCs w:val="22"/>
              </w:rPr>
              <w:t xml:space="preserve">You can also change your location from the hamburger </w:t>
            </w:r>
            <w:proofErr w:type="gramStart"/>
            <w:r>
              <w:rPr>
                <w:rFonts w:ascii="Arial" w:hAnsi="Arial" w:cs="Arial"/>
                <w:sz w:val="22"/>
                <w:szCs w:val="22"/>
              </w:rPr>
              <w:t>icon</w:t>
            </w:r>
            <w:proofErr w:type="gramEnd"/>
          </w:p>
          <w:p w14:paraId="6BA2E7BE" w14:textId="77777777" w:rsidR="00460B6E" w:rsidRDefault="00460B6E" w:rsidP="00460B6E">
            <w:pPr>
              <w:pStyle w:val="ListNumber"/>
              <w:numPr>
                <w:ilvl w:val="0"/>
                <w:numId w:val="40"/>
              </w:numPr>
              <w:spacing w:after="100" w:line="240" w:lineRule="auto"/>
              <w:contextualSpacing/>
              <w:rPr>
                <w:rFonts w:ascii="Arial" w:hAnsi="Arial" w:cs="Arial"/>
                <w:sz w:val="22"/>
                <w:szCs w:val="22"/>
              </w:rPr>
            </w:pPr>
            <w:r>
              <w:rPr>
                <w:rFonts w:ascii="Arial" w:hAnsi="Arial" w:cs="Arial"/>
                <w:sz w:val="22"/>
                <w:szCs w:val="22"/>
              </w:rPr>
              <w:t xml:space="preserve">Demo how to check out by clicking on the drop-down arrow again. </w:t>
            </w:r>
          </w:p>
          <w:p w14:paraId="63A15F0E" w14:textId="7AED86FC" w:rsidR="00460B6E" w:rsidRPr="00460B6E" w:rsidRDefault="00460B6E" w:rsidP="00460B6E">
            <w:pPr>
              <w:pStyle w:val="ListNumber"/>
              <w:numPr>
                <w:ilvl w:val="0"/>
                <w:numId w:val="40"/>
              </w:numPr>
              <w:spacing w:after="100" w:line="240" w:lineRule="auto"/>
              <w:contextualSpacing/>
              <w:rPr>
                <w:rFonts w:ascii="Arial" w:hAnsi="Arial" w:cs="Arial"/>
                <w:b/>
                <w:bCs/>
                <w:sz w:val="22"/>
                <w:szCs w:val="22"/>
              </w:rPr>
            </w:pPr>
            <w:r w:rsidRPr="00AC193A">
              <w:rPr>
                <w:rFonts w:ascii="Arial" w:hAnsi="Arial" w:cs="Arial"/>
                <w:sz w:val="22"/>
                <w:szCs w:val="22"/>
              </w:rPr>
              <w:t>Find patient</w:t>
            </w:r>
            <w:r>
              <w:rPr>
                <w:rFonts w:ascii="Arial" w:hAnsi="Arial" w:cs="Arial"/>
                <w:sz w:val="22"/>
                <w:szCs w:val="22"/>
              </w:rPr>
              <w:t xml:space="preserve"> 1</w:t>
            </w:r>
            <w:r w:rsidRPr="00AC193A">
              <w:rPr>
                <w:rFonts w:ascii="Arial" w:hAnsi="Arial" w:cs="Arial"/>
                <w:sz w:val="22"/>
                <w:szCs w:val="22"/>
              </w:rPr>
              <w:t xml:space="preserve"> in </w:t>
            </w:r>
            <w:r>
              <w:rPr>
                <w:rFonts w:ascii="Arial" w:hAnsi="Arial" w:cs="Arial"/>
                <w:sz w:val="22"/>
                <w:szCs w:val="22"/>
              </w:rPr>
              <w:t>WR</w:t>
            </w:r>
            <w:r w:rsidRPr="00AC193A">
              <w:rPr>
                <w:rFonts w:ascii="Arial" w:hAnsi="Arial" w:cs="Arial"/>
                <w:sz w:val="22"/>
                <w:szCs w:val="22"/>
              </w:rPr>
              <w:t xml:space="preserve"> and under </w:t>
            </w:r>
            <w:r w:rsidRPr="00AC193A">
              <w:rPr>
                <w:rFonts w:ascii="Arial" w:hAnsi="Arial" w:cs="Arial"/>
                <w:b/>
                <w:bCs/>
                <w:sz w:val="22"/>
                <w:szCs w:val="22"/>
              </w:rPr>
              <w:t xml:space="preserve">RN </w:t>
            </w:r>
            <w:r w:rsidRPr="00AC193A">
              <w:rPr>
                <w:rFonts w:ascii="Arial" w:hAnsi="Arial" w:cs="Arial"/>
                <w:sz w:val="22"/>
                <w:szCs w:val="22"/>
              </w:rPr>
              <w:t xml:space="preserve">column header click and assign yourself as </w:t>
            </w:r>
            <w:proofErr w:type="gramStart"/>
            <w:r w:rsidRPr="00AC193A">
              <w:rPr>
                <w:rFonts w:ascii="Arial" w:hAnsi="Arial" w:cs="Arial"/>
                <w:sz w:val="22"/>
                <w:szCs w:val="22"/>
              </w:rPr>
              <w:t>RN</w:t>
            </w:r>
            <w:proofErr w:type="gramEnd"/>
          </w:p>
          <w:p w14:paraId="056078CC" w14:textId="6106D857" w:rsidR="00460B6E" w:rsidRDefault="00460B6E" w:rsidP="00460B6E">
            <w:pPr>
              <w:pStyle w:val="ListNumber"/>
              <w:spacing w:after="100" w:line="240" w:lineRule="auto"/>
              <w:contextualSpacing/>
              <w:rPr>
                <w:rFonts w:ascii="Arial" w:hAnsi="Arial" w:cs="Arial"/>
                <w:sz w:val="22"/>
                <w:szCs w:val="22"/>
              </w:rPr>
            </w:pPr>
          </w:p>
          <w:p w14:paraId="11416741" w14:textId="7204C197" w:rsidR="00460B6E" w:rsidRPr="00DC2C47" w:rsidRDefault="00460B6E" w:rsidP="00460B6E">
            <w:pPr>
              <w:pStyle w:val="ListNumber"/>
              <w:spacing w:after="100" w:line="240" w:lineRule="auto"/>
              <w:contextualSpacing/>
              <w:rPr>
                <w:rFonts w:ascii="Arial" w:hAnsi="Arial" w:cs="Arial"/>
                <w:lang w:eastAsia="en-GB"/>
              </w:rPr>
            </w:pPr>
            <w:r>
              <w:rPr>
                <w:rFonts w:ascii="Arial" w:hAnsi="Arial" w:cs="Arial"/>
                <w:sz w:val="22"/>
                <w:szCs w:val="22"/>
              </w:rPr>
              <w:t xml:space="preserve">User Practical to Check in and </w:t>
            </w:r>
            <w:proofErr w:type="gramStart"/>
            <w:r>
              <w:rPr>
                <w:rFonts w:ascii="Arial" w:hAnsi="Arial" w:cs="Arial"/>
                <w:sz w:val="22"/>
                <w:szCs w:val="22"/>
              </w:rPr>
              <w:t>Assign</w:t>
            </w:r>
            <w:proofErr w:type="gramEnd"/>
            <w:r>
              <w:rPr>
                <w:rFonts w:ascii="Arial" w:hAnsi="Arial" w:cs="Arial"/>
                <w:sz w:val="22"/>
                <w:szCs w:val="22"/>
              </w:rPr>
              <w:t xml:space="preserve"> themselves to Test patient </w:t>
            </w:r>
          </w:p>
        </w:tc>
      </w:tr>
      <w:tr w:rsidR="00C97A9F" w:rsidRPr="00DC2C47" w14:paraId="1F5AFA01" w14:textId="77777777" w:rsidTr="006C0712">
        <w:tc>
          <w:tcPr>
            <w:tcW w:w="846" w:type="dxa"/>
          </w:tcPr>
          <w:p w14:paraId="5A03B15B" w14:textId="6B3B844C" w:rsidR="00C97A9F" w:rsidRPr="00DC2C47" w:rsidRDefault="00C97A9F" w:rsidP="00C97A9F">
            <w:pPr>
              <w:rPr>
                <w:rFonts w:ascii="Arial" w:hAnsi="Arial" w:cs="Arial"/>
              </w:rPr>
            </w:pPr>
          </w:p>
        </w:tc>
        <w:tc>
          <w:tcPr>
            <w:tcW w:w="1843" w:type="dxa"/>
          </w:tcPr>
          <w:p w14:paraId="5AB7DC07" w14:textId="0426E8D9" w:rsidR="00C97A9F" w:rsidRPr="00022C6D" w:rsidRDefault="00C97A9F" w:rsidP="00C97A9F">
            <w:pPr>
              <w:spacing w:after="100"/>
              <w:contextualSpacing/>
              <w:rPr>
                <w:rFonts w:ascii="Arial" w:hAnsi="Arial" w:cs="Arial"/>
                <w:b/>
                <w:bCs/>
              </w:rPr>
            </w:pPr>
            <w:r w:rsidRPr="00022C6D">
              <w:rPr>
                <w:rFonts w:ascii="Arial" w:hAnsi="Arial" w:cs="Arial"/>
                <w:b/>
                <w:bCs/>
              </w:rPr>
              <w:t>Triage and Assessment</w:t>
            </w:r>
          </w:p>
        </w:tc>
        <w:tc>
          <w:tcPr>
            <w:tcW w:w="11485" w:type="dxa"/>
            <w:gridSpan w:val="2"/>
          </w:tcPr>
          <w:p w14:paraId="1B796E08" w14:textId="796E78B1" w:rsidR="00D363D0" w:rsidRDefault="00D363D0" w:rsidP="00C97A9F">
            <w:pPr>
              <w:pStyle w:val="ListParagraph"/>
              <w:numPr>
                <w:ilvl w:val="0"/>
                <w:numId w:val="44"/>
              </w:numPr>
              <w:outlineLvl w:val="0"/>
              <w:rPr>
                <w:rFonts w:ascii="Arial" w:hAnsi="Arial" w:cs="Arial"/>
              </w:rPr>
            </w:pPr>
            <w:r>
              <w:rPr>
                <w:rFonts w:ascii="Arial" w:hAnsi="Arial" w:cs="Arial"/>
              </w:rPr>
              <w:t xml:space="preserve">Go back into </w:t>
            </w:r>
            <w:proofErr w:type="spellStart"/>
            <w:proofErr w:type="gramStart"/>
            <w:r>
              <w:rPr>
                <w:rFonts w:ascii="Arial" w:hAnsi="Arial" w:cs="Arial"/>
              </w:rPr>
              <w:t>launchPoint</w:t>
            </w:r>
            <w:proofErr w:type="spellEnd"/>
            <w:proofErr w:type="gramEnd"/>
          </w:p>
          <w:p w14:paraId="10205543" w14:textId="04F46B83" w:rsidR="00C97A9F" w:rsidRPr="00DC2C47" w:rsidRDefault="00C97A9F" w:rsidP="00C97A9F">
            <w:pPr>
              <w:pStyle w:val="ListParagraph"/>
              <w:numPr>
                <w:ilvl w:val="0"/>
                <w:numId w:val="44"/>
              </w:numPr>
              <w:outlineLvl w:val="0"/>
              <w:rPr>
                <w:rFonts w:ascii="Arial" w:hAnsi="Arial" w:cs="Arial"/>
              </w:rPr>
            </w:pPr>
            <w:r w:rsidRPr="00DC2C47">
              <w:rPr>
                <w:rFonts w:ascii="Arial" w:hAnsi="Arial" w:cs="Arial"/>
              </w:rPr>
              <w:t>Right</w:t>
            </w:r>
            <w:r>
              <w:rPr>
                <w:rFonts w:ascii="Arial" w:hAnsi="Arial" w:cs="Arial"/>
              </w:rPr>
              <w:t>-</w:t>
            </w:r>
            <w:r w:rsidRPr="00DC2C47">
              <w:rPr>
                <w:rFonts w:ascii="Arial" w:hAnsi="Arial" w:cs="Arial"/>
              </w:rPr>
              <w:t xml:space="preserve">click on patient name to select </w:t>
            </w:r>
            <w:r w:rsidRPr="008F23F6">
              <w:rPr>
                <w:rFonts w:ascii="Arial" w:hAnsi="Arial" w:cs="Arial"/>
                <w:b/>
                <w:bCs/>
              </w:rPr>
              <w:t xml:space="preserve">ED Called to triage </w:t>
            </w:r>
            <w:proofErr w:type="gramStart"/>
            <w:r w:rsidR="007C150F" w:rsidRPr="008F23F6">
              <w:rPr>
                <w:rFonts w:ascii="Arial" w:hAnsi="Arial" w:cs="Arial"/>
                <w:b/>
                <w:bCs/>
              </w:rPr>
              <w:t>form</w:t>
            </w:r>
            <w:proofErr w:type="gramEnd"/>
            <w:r w:rsidRPr="00DC2C47">
              <w:rPr>
                <w:rFonts w:ascii="Arial" w:hAnsi="Arial" w:cs="Arial"/>
              </w:rPr>
              <w:t xml:space="preserve"> if necessary</w:t>
            </w:r>
            <w:r w:rsidR="007C150F">
              <w:rPr>
                <w:rFonts w:ascii="Arial" w:hAnsi="Arial" w:cs="Arial"/>
              </w:rPr>
              <w:t>,</w:t>
            </w:r>
            <w:r>
              <w:rPr>
                <w:rFonts w:ascii="Arial" w:hAnsi="Arial" w:cs="Arial"/>
              </w:rPr>
              <w:t xml:space="preserve"> this will show and record that the patient has been called to triage, they will be given three attempts before being discharged.</w:t>
            </w:r>
          </w:p>
          <w:p w14:paraId="3B2926CB" w14:textId="5FD647DB" w:rsidR="00C97A9F" w:rsidRDefault="00C97A9F" w:rsidP="00C97A9F">
            <w:pPr>
              <w:pStyle w:val="ListParagraph"/>
              <w:numPr>
                <w:ilvl w:val="0"/>
                <w:numId w:val="44"/>
              </w:numPr>
              <w:outlineLvl w:val="0"/>
              <w:rPr>
                <w:rFonts w:ascii="Arial" w:hAnsi="Arial" w:cs="Arial"/>
              </w:rPr>
            </w:pPr>
            <w:r w:rsidRPr="00DC2C47">
              <w:rPr>
                <w:rFonts w:ascii="Arial" w:hAnsi="Arial" w:cs="Arial"/>
              </w:rPr>
              <w:t xml:space="preserve">Click on Nurses activities box and select </w:t>
            </w:r>
            <w:r w:rsidRPr="008F23F6">
              <w:rPr>
                <w:rFonts w:ascii="Arial" w:hAnsi="Arial" w:cs="Arial"/>
                <w:b/>
                <w:bCs/>
              </w:rPr>
              <w:t xml:space="preserve">RBH Adult Triage and </w:t>
            </w:r>
            <w:r>
              <w:rPr>
                <w:rFonts w:ascii="Arial" w:hAnsi="Arial" w:cs="Arial"/>
                <w:b/>
                <w:bCs/>
              </w:rPr>
              <w:t>A</w:t>
            </w:r>
            <w:r w:rsidRPr="008F23F6">
              <w:rPr>
                <w:rFonts w:ascii="Arial" w:hAnsi="Arial" w:cs="Arial"/>
                <w:b/>
                <w:bCs/>
              </w:rPr>
              <w:t xml:space="preserve">ssessment </w:t>
            </w:r>
            <w:r>
              <w:rPr>
                <w:rFonts w:ascii="Arial" w:hAnsi="Arial" w:cs="Arial"/>
                <w:b/>
                <w:bCs/>
              </w:rPr>
              <w:t>F</w:t>
            </w:r>
            <w:r w:rsidRPr="008F23F6">
              <w:rPr>
                <w:rFonts w:ascii="Arial" w:hAnsi="Arial" w:cs="Arial"/>
                <w:b/>
                <w:bCs/>
              </w:rPr>
              <w:t>orm</w:t>
            </w:r>
            <w:r w:rsidRPr="00DC2C47">
              <w:rPr>
                <w:rFonts w:ascii="Arial" w:hAnsi="Arial" w:cs="Arial"/>
              </w:rPr>
              <w:t xml:space="preserve"> then </w:t>
            </w:r>
            <w:r>
              <w:rPr>
                <w:rFonts w:ascii="Arial" w:hAnsi="Arial" w:cs="Arial"/>
              </w:rPr>
              <w:t xml:space="preserve">full overview of the power </w:t>
            </w:r>
            <w:proofErr w:type="gramStart"/>
            <w:r>
              <w:rPr>
                <w:rFonts w:ascii="Arial" w:hAnsi="Arial" w:cs="Arial"/>
              </w:rPr>
              <w:t>form</w:t>
            </w:r>
            <w:proofErr w:type="gramEnd"/>
          </w:p>
          <w:p w14:paraId="446D460C" w14:textId="7C9CA36F" w:rsidR="00C97A9F" w:rsidRPr="00645781" w:rsidRDefault="00C97A9F" w:rsidP="007C150F">
            <w:pPr>
              <w:pStyle w:val="ListParagraph"/>
              <w:numPr>
                <w:ilvl w:val="1"/>
                <w:numId w:val="44"/>
              </w:numPr>
              <w:outlineLvl w:val="0"/>
              <w:rPr>
                <w:rFonts w:ascii="Arial" w:hAnsi="Arial" w:cs="Arial"/>
                <w:b/>
                <w:bCs/>
              </w:rPr>
            </w:pPr>
            <w:r w:rsidRPr="007C150F">
              <w:rPr>
                <w:rFonts w:ascii="Arial" w:hAnsi="Arial" w:cs="Arial"/>
              </w:rPr>
              <w:t xml:space="preserve">Reason for visit has pulled through from registration </w:t>
            </w:r>
            <w:r w:rsidRPr="00645781">
              <w:rPr>
                <w:rFonts w:ascii="Arial" w:hAnsi="Arial" w:cs="Arial"/>
                <w:b/>
                <w:bCs/>
              </w:rPr>
              <w:t>Urinary Problems</w:t>
            </w:r>
          </w:p>
          <w:p w14:paraId="69B2DB56" w14:textId="67FBF164" w:rsidR="00C97A9F" w:rsidRPr="00460B6E" w:rsidRDefault="00C97A9F" w:rsidP="007C150F">
            <w:pPr>
              <w:pStyle w:val="ListParagraph"/>
              <w:numPr>
                <w:ilvl w:val="1"/>
                <w:numId w:val="44"/>
              </w:numPr>
              <w:outlineLvl w:val="0"/>
              <w:rPr>
                <w:rFonts w:ascii="Arial" w:hAnsi="Arial" w:cs="Arial"/>
                <w:b/>
                <w:bCs/>
              </w:rPr>
            </w:pPr>
            <w:r w:rsidRPr="007C150F">
              <w:rPr>
                <w:rFonts w:ascii="Arial" w:hAnsi="Arial" w:cs="Arial"/>
              </w:rPr>
              <w:t xml:space="preserve">Consultant review may have criteria text to help with </w:t>
            </w:r>
            <w:r w:rsidR="00460B6E" w:rsidRPr="00460B6E">
              <w:rPr>
                <w:rFonts w:ascii="Arial" w:hAnsi="Arial" w:cs="Arial"/>
                <w:b/>
                <w:bCs/>
              </w:rPr>
              <w:t>NO</w:t>
            </w:r>
          </w:p>
          <w:p w14:paraId="00A6315E" w14:textId="77777777" w:rsidR="00645781" w:rsidRPr="00645781" w:rsidRDefault="00645781" w:rsidP="007C150F">
            <w:pPr>
              <w:pStyle w:val="ListParagraph"/>
              <w:numPr>
                <w:ilvl w:val="1"/>
                <w:numId w:val="44"/>
              </w:numPr>
              <w:outlineLvl w:val="0"/>
              <w:rPr>
                <w:rFonts w:ascii="Arial" w:hAnsi="Arial" w:cs="Arial"/>
                <w:b/>
                <w:bCs/>
              </w:rPr>
            </w:pPr>
            <w:r w:rsidRPr="00645781">
              <w:rPr>
                <w:rFonts w:ascii="Arial" w:hAnsi="Arial" w:cs="Arial"/>
                <w:b/>
                <w:bCs/>
                <w:color w:val="202124"/>
                <w:shd w:val="clear" w:color="auto" w:fill="FFFFFF"/>
              </w:rPr>
              <w:t>The Manchester Triage System (MTS)</w:t>
            </w:r>
            <w:r>
              <w:rPr>
                <w:rFonts w:ascii="Arial" w:hAnsi="Arial" w:cs="Arial"/>
                <w:color w:val="202124"/>
                <w:shd w:val="clear" w:color="auto" w:fill="FFFFFF"/>
              </w:rPr>
              <w:t xml:space="preserve"> enables nurses to assign a clinical priority to patients, based on presenting signs and symptoms, without making any assumption about the underlying </w:t>
            </w:r>
            <w:proofErr w:type="gramStart"/>
            <w:r>
              <w:rPr>
                <w:rFonts w:ascii="Arial" w:hAnsi="Arial" w:cs="Arial"/>
                <w:color w:val="202124"/>
                <w:shd w:val="clear" w:color="auto" w:fill="FFFFFF"/>
              </w:rPr>
              <w:t>diagnosis</w:t>
            </w:r>
            <w:proofErr w:type="gramEnd"/>
          </w:p>
          <w:p w14:paraId="6A6EB49F" w14:textId="6A4B587C" w:rsidR="00C97A9F" w:rsidRPr="00460B6E" w:rsidRDefault="00645781" w:rsidP="007C150F">
            <w:pPr>
              <w:pStyle w:val="ListParagraph"/>
              <w:numPr>
                <w:ilvl w:val="1"/>
                <w:numId w:val="44"/>
              </w:numPr>
              <w:outlineLvl w:val="0"/>
              <w:rPr>
                <w:rFonts w:ascii="Arial" w:hAnsi="Arial" w:cs="Arial"/>
                <w:b/>
                <w:bCs/>
              </w:rPr>
            </w:pPr>
            <w:r>
              <w:rPr>
                <w:rFonts w:ascii="Arial" w:hAnsi="Arial" w:cs="Arial"/>
              </w:rPr>
              <w:t>M</w:t>
            </w:r>
            <w:r w:rsidR="00C97A9F" w:rsidRPr="007C150F">
              <w:rPr>
                <w:rFonts w:ascii="Arial" w:hAnsi="Arial" w:cs="Arial"/>
              </w:rPr>
              <w:t xml:space="preserve">atch reason for visit - </w:t>
            </w:r>
            <w:r w:rsidR="00C97A9F" w:rsidRPr="00460B6E">
              <w:rPr>
                <w:rFonts w:ascii="Arial" w:hAnsi="Arial" w:cs="Arial"/>
                <w:b/>
                <w:bCs/>
              </w:rPr>
              <w:t>Urinary Problems</w:t>
            </w:r>
            <w:r w:rsidR="00C97A9F" w:rsidRPr="007C150F">
              <w:rPr>
                <w:rFonts w:ascii="Arial" w:hAnsi="Arial" w:cs="Arial"/>
              </w:rPr>
              <w:t xml:space="preserve"> and update score to </w:t>
            </w:r>
            <w:r w:rsidR="00C97A9F" w:rsidRPr="007C150F">
              <w:rPr>
                <w:rFonts w:ascii="Arial" w:hAnsi="Arial" w:cs="Arial"/>
                <w:b/>
                <w:bCs/>
              </w:rPr>
              <w:t>Moderate Pain</w:t>
            </w:r>
            <w:r w:rsidR="00C97A9F" w:rsidRPr="007C150F">
              <w:rPr>
                <w:rFonts w:ascii="Arial" w:hAnsi="Arial" w:cs="Arial"/>
              </w:rPr>
              <w:t xml:space="preserve">, to amend go to the left and re-enter form to update. Back to the top to get to main page. </w:t>
            </w:r>
            <w:r w:rsidR="00C97A9F" w:rsidRPr="00460B6E">
              <w:rPr>
                <w:rFonts w:ascii="Arial" w:hAnsi="Arial" w:cs="Arial"/>
                <w:b/>
                <w:bCs/>
              </w:rPr>
              <w:t xml:space="preserve">Show triage </w:t>
            </w:r>
            <w:proofErr w:type="gramStart"/>
            <w:r w:rsidR="00C97A9F" w:rsidRPr="00460B6E">
              <w:rPr>
                <w:rFonts w:ascii="Arial" w:hAnsi="Arial" w:cs="Arial"/>
                <w:b/>
                <w:bCs/>
              </w:rPr>
              <w:t>score</w:t>
            </w:r>
            <w:proofErr w:type="gramEnd"/>
          </w:p>
          <w:p w14:paraId="3F67C3BC" w14:textId="3E9ACC17" w:rsidR="00C97A9F" w:rsidRPr="007C150F" w:rsidRDefault="00C97A9F" w:rsidP="007C150F">
            <w:pPr>
              <w:pStyle w:val="ListParagraph"/>
              <w:numPr>
                <w:ilvl w:val="1"/>
                <w:numId w:val="44"/>
              </w:numPr>
              <w:outlineLvl w:val="0"/>
              <w:rPr>
                <w:rFonts w:ascii="Arial" w:hAnsi="Arial" w:cs="Arial"/>
              </w:rPr>
            </w:pPr>
            <w:r w:rsidRPr="007C150F">
              <w:rPr>
                <w:rFonts w:ascii="Arial" w:hAnsi="Arial" w:cs="Arial"/>
              </w:rPr>
              <w:t xml:space="preserve">Presenting complaint – </w:t>
            </w:r>
            <w:r w:rsidRPr="007C150F">
              <w:rPr>
                <w:rFonts w:ascii="Arial" w:hAnsi="Arial" w:cs="Arial"/>
                <w:b/>
                <w:bCs/>
              </w:rPr>
              <w:t>Genitourinary</w:t>
            </w:r>
            <w:r w:rsidRPr="007C150F">
              <w:rPr>
                <w:rFonts w:ascii="Arial" w:hAnsi="Arial" w:cs="Arial"/>
              </w:rPr>
              <w:t xml:space="preserve"> and relevant problems – </w:t>
            </w:r>
            <w:r w:rsidRPr="007C150F">
              <w:rPr>
                <w:rFonts w:ascii="Arial" w:hAnsi="Arial" w:cs="Arial"/>
                <w:b/>
                <w:bCs/>
              </w:rPr>
              <w:t>Pain on passing urine</w:t>
            </w:r>
          </w:p>
          <w:p w14:paraId="6A4DE0BD" w14:textId="66BAB46D" w:rsidR="00C97A9F" w:rsidRPr="007C150F" w:rsidRDefault="00C97A9F" w:rsidP="007C150F">
            <w:pPr>
              <w:pStyle w:val="ListParagraph"/>
              <w:numPr>
                <w:ilvl w:val="1"/>
                <w:numId w:val="44"/>
              </w:numPr>
              <w:outlineLvl w:val="0"/>
              <w:rPr>
                <w:rFonts w:ascii="Arial" w:hAnsi="Arial" w:cs="Arial"/>
              </w:rPr>
            </w:pPr>
            <w:commentRangeStart w:id="3"/>
            <w:r w:rsidRPr="007C150F">
              <w:rPr>
                <w:rFonts w:ascii="Arial" w:hAnsi="Arial" w:cs="Arial"/>
              </w:rPr>
              <w:t>Complete nursing notes</w:t>
            </w:r>
            <w:commentRangeEnd w:id="3"/>
            <w:r w:rsidR="00724525" w:rsidRPr="00044C82">
              <w:rPr>
                <w:rStyle w:val="CommentReference"/>
                <w:rFonts w:ascii="Arial" w:hAnsi="Arial" w:cs="Arial"/>
                <w:sz w:val="22"/>
                <w:szCs w:val="22"/>
              </w:rPr>
              <w:commentReference w:id="3"/>
            </w:r>
            <w:r w:rsidR="00044C82" w:rsidRPr="007C150F">
              <w:rPr>
                <w:rFonts w:ascii="Arial" w:hAnsi="Arial" w:cs="Arial"/>
              </w:rPr>
              <w:t xml:space="preserve"> </w:t>
            </w:r>
            <w:r w:rsidR="00460B6E" w:rsidRPr="00460B6E">
              <w:rPr>
                <w:rFonts w:ascii="Arial" w:hAnsi="Arial" w:cs="Arial"/>
                <w:b/>
                <w:bCs/>
              </w:rPr>
              <w:t>Write in some free text</w:t>
            </w:r>
            <w:r w:rsidR="00460B6E">
              <w:rPr>
                <w:rFonts w:ascii="Arial" w:hAnsi="Arial" w:cs="Arial"/>
              </w:rPr>
              <w:t xml:space="preserve"> </w:t>
            </w:r>
            <w:r w:rsidR="00044C82" w:rsidRPr="007C150F">
              <w:rPr>
                <w:rFonts w:ascii="Arial" w:hAnsi="Arial" w:cs="Arial"/>
              </w:rPr>
              <w:t xml:space="preserve">– these will pull into the patient </w:t>
            </w:r>
            <w:proofErr w:type="gramStart"/>
            <w:r w:rsidR="00044C82" w:rsidRPr="007C150F">
              <w:rPr>
                <w:rFonts w:ascii="Arial" w:hAnsi="Arial" w:cs="Arial"/>
              </w:rPr>
              <w:t>record</w:t>
            </w:r>
            <w:proofErr w:type="gramEnd"/>
          </w:p>
          <w:p w14:paraId="2EAAB862" w14:textId="08EBCB28" w:rsidR="00C97A9F" w:rsidRPr="007C150F" w:rsidRDefault="00C97A9F" w:rsidP="007C150F">
            <w:pPr>
              <w:pStyle w:val="ListParagraph"/>
              <w:numPr>
                <w:ilvl w:val="1"/>
                <w:numId w:val="44"/>
              </w:numPr>
              <w:outlineLvl w:val="0"/>
              <w:rPr>
                <w:rFonts w:ascii="Arial" w:hAnsi="Arial" w:cs="Arial"/>
              </w:rPr>
            </w:pPr>
            <w:r w:rsidRPr="007C150F">
              <w:rPr>
                <w:rFonts w:ascii="Arial" w:hAnsi="Arial" w:cs="Arial"/>
              </w:rPr>
              <w:t xml:space="preserve">Click on observations and complete </w:t>
            </w:r>
            <w:r w:rsidRPr="00460B6E">
              <w:rPr>
                <w:rFonts w:ascii="Arial" w:hAnsi="Arial" w:cs="Arial"/>
                <w:b/>
                <w:bCs/>
              </w:rPr>
              <w:t>Yes</w:t>
            </w:r>
            <w:r w:rsidRPr="007C150F">
              <w:rPr>
                <w:rFonts w:ascii="Arial" w:hAnsi="Arial" w:cs="Arial"/>
              </w:rPr>
              <w:t xml:space="preserve"> – </w:t>
            </w:r>
            <w:r w:rsidR="007C150F">
              <w:rPr>
                <w:rFonts w:ascii="Arial" w:hAnsi="Arial" w:cs="Arial"/>
              </w:rPr>
              <w:t>complete</w:t>
            </w:r>
            <w:r w:rsidRPr="007C150F">
              <w:rPr>
                <w:rFonts w:ascii="Arial" w:hAnsi="Arial" w:cs="Arial"/>
              </w:rPr>
              <w:t xml:space="preserve"> vital signs </w:t>
            </w:r>
            <w:r w:rsidR="007C150F">
              <w:rPr>
                <w:rFonts w:ascii="Arial" w:hAnsi="Arial" w:cs="Arial"/>
              </w:rPr>
              <w:t xml:space="preserve">with delegate </w:t>
            </w:r>
            <w:proofErr w:type="gramStart"/>
            <w:r w:rsidR="007C150F">
              <w:rPr>
                <w:rFonts w:ascii="Arial" w:hAnsi="Arial" w:cs="Arial"/>
              </w:rPr>
              <w:t>p</w:t>
            </w:r>
            <w:r w:rsidR="00AE410D">
              <w:rPr>
                <w:rFonts w:ascii="Arial" w:hAnsi="Arial" w:cs="Arial"/>
              </w:rPr>
              <w:t>a</w:t>
            </w:r>
            <w:r w:rsidR="007C150F">
              <w:rPr>
                <w:rFonts w:ascii="Arial" w:hAnsi="Arial" w:cs="Arial"/>
              </w:rPr>
              <w:t>rticipation</w:t>
            </w:r>
            <w:proofErr w:type="gramEnd"/>
          </w:p>
          <w:p w14:paraId="23253AEB" w14:textId="46000F47" w:rsidR="00C97A9F" w:rsidRPr="007C150F" w:rsidRDefault="00C97A9F" w:rsidP="007C150F">
            <w:pPr>
              <w:pStyle w:val="ListParagraph"/>
              <w:numPr>
                <w:ilvl w:val="1"/>
                <w:numId w:val="44"/>
              </w:numPr>
              <w:outlineLvl w:val="0"/>
              <w:rPr>
                <w:rFonts w:ascii="Arial" w:hAnsi="Arial" w:cs="Arial"/>
              </w:rPr>
            </w:pPr>
            <w:r w:rsidRPr="007C150F">
              <w:rPr>
                <w:rFonts w:ascii="Arial" w:hAnsi="Arial" w:cs="Arial"/>
              </w:rPr>
              <w:t xml:space="preserve">Complete Pain Present Assessment </w:t>
            </w:r>
            <w:r w:rsidRPr="00460B6E">
              <w:rPr>
                <w:rFonts w:ascii="Arial" w:hAnsi="Arial" w:cs="Arial"/>
                <w:b/>
                <w:bCs/>
              </w:rPr>
              <w:t>Yes</w:t>
            </w:r>
            <w:r w:rsidRPr="007C150F">
              <w:rPr>
                <w:rFonts w:ascii="Arial" w:hAnsi="Arial" w:cs="Arial"/>
              </w:rPr>
              <w:t xml:space="preserve"> - Numeric – </w:t>
            </w:r>
            <w:r w:rsidR="00AE410D" w:rsidRPr="00460B6E">
              <w:rPr>
                <w:rFonts w:ascii="Arial" w:hAnsi="Arial" w:cs="Arial"/>
                <w:b/>
                <w:bCs/>
              </w:rPr>
              <w:t>7</w:t>
            </w:r>
            <w:r w:rsidRPr="00460B6E">
              <w:rPr>
                <w:rFonts w:ascii="Arial" w:hAnsi="Arial" w:cs="Arial"/>
                <w:b/>
                <w:bCs/>
              </w:rPr>
              <w:t xml:space="preserve"> </w:t>
            </w:r>
            <w:r w:rsidRPr="007C150F">
              <w:rPr>
                <w:rFonts w:ascii="Arial" w:hAnsi="Arial" w:cs="Arial"/>
              </w:rPr>
              <w:t xml:space="preserve">– subjective – </w:t>
            </w:r>
            <w:r w:rsidRPr="00460B6E">
              <w:rPr>
                <w:rFonts w:ascii="Arial" w:hAnsi="Arial" w:cs="Arial"/>
                <w:b/>
                <w:bCs/>
              </w:rPr>
              <w:t>moderate</w:t>
            </w:r>
            <w:r w:rsidRPr="007C150F">
              <w:rPr>
                <w:rFonts w:ascii="Arial" w:hAnsi="Arial" w:cs="Arial"/>
              </w:rPr>
              <w:t xml:space="preserve"> Objective - </w:t>
            </w:r>
            <w:r w:rsidRPr="00460B6E">
              <w:rPr>
                <w:rFonts w:ascii="Arial" w:hAnsi="Arial" w:cs="Arial"/>
                <w:b/>
                <w:bCs/>
              </w:rPr>
              <w:t>moderate</w:t>
            </w:r>
          </w:p>
          <w:p w14:paraId="3D07F6A6" w14:textId="59F0E02E" w:rsidR="00C97A9F" w:rsidRPr="007C150F" w:rsidRDefault="00C97A9F" w:rsidP="007C150F">
            <w:pPr>
              <w:pStyle w:val="ListParagraph"/>
              <w:numPr>
                <w:ilvl w:val="1"/>
                <w:numId w:val="44"/>
              </w:numPr>
              <w:outlineLvl w:val="0"/>
              <w:rPr>
                <w:rFonts w:ascii="Arial" w:hAnsi="Arial" w:cs="Arial"/>
              </w:rPr>
            </w:pPr>
            <w:r w:rsidRPr="007C150F">
              <w:rPr>
                <w:rFonts w:ascii="Arial" w:hAnsi="Arial" w:cs="Arial"/>
              </w:rPr>
              <w:t xml:space="preserve">Allergies </w:t>
            </w:r>
            <w:r w:rsidRPr="00460B6E">
              <w:rPr>
                <w:rFonts w:ascii="Arial" w:hAnsi="Arial" w:cs="Arial"/>
                <w:b/>
                <w:bCs/>
              </w:rPr>
              <w:t>Yes</w:t>
            </w:r>
            <w:r w:rsidRPr="007C150F">
              <w:rPr>
                <w:rFonts w:ascii="Arial" w:hAnsi="Arial" w:cs="Arial"/>
              </w:rPr>
              <w:t xml:space="preserve"> – Add search and document – Show </w:t>
            </w:r>
            <w:r w:rsidRPr="00460B6E">
              <w:rPr>
                <w:rFonts w:ascii="Arial" w:hAnsi="Arial" w:cs="Arial"/>
                <w:b/>
                <w:bCs/>
              </w:rPr>
              <w:t>Pollen</w:t>
            </w:r>
            <w:r w:rsidRPr="007C150F">
              <w:rPr>
                <w:rFonts w:ascii="Arial" w:hAnsi="Arial" w:cs="Arial"/>
              </w:rPr>
              <w:t xml:space="preserve"> – </w:t>
            </w:r>
            <w:r w:rsidRPr="00460B6E">
              <w:rPr>
                <w:rFonts w:ascii="Arial" w:hAnsi="Arial" w:cs="Arial"/>
                <w:b/>
                <w:bCs/>
              </w:rPr>
              <w:t xml:space="preserve">sneeze - mild </w:t>
            </w:r>
            <w:r w:rsidR="00AE410D" w:rsidRPr="00460B6E">
              <w:rPr>
                <w:rFonts w:ascii="Arial" w:hAnsi="Arial" w:cs="Arial"/>
                <w:b/>
                <w:bCs/>
              </w:rPr>
              <w:t>-</w:t>
            </w:r>
            <w:r w:rsidRPr="00460B6E">
              <w:rPr>
                <w:rFonts w:ascii="Arial" w:hAnsi="Arial" w:cs="Arial"/>
                <w:b/>
                <w:bCs/>
              </w:rPr>
              <w:t xml:space="preserve"> flora fauna</w:t>
            </w:r>
            <w:r w:rsidRPr="007C150F">
              <w:rPr>
                <w:rFonts w:ascii="Arial" w:hAnsi="Arial" w:cs="Arial"/>
              </w:rPr>
              <w:t xml:space="preserve">. </w:t>
            </w:r>
            <w:r w:rsidRPr="00460B6E">
              <w:rPr>
                <w:rFonts w:ascii="Arial" w:hAnsi="Arial" w:cs="Arial"/>
                <w:b/>
                <w:bCs/>
              </w:rPr>
              <w:t>Penicillin</w:t>
            </w:r>
            <w:r w:rsidRPr="007C150F">
              <w:rPr>
                <w:rFonts w:ascii="Arial" w:hAnsi="Arial" w:cs="Arial"/>
              </w:rPr>
              <w:t xml:space="preserve"> - </w:t>
            </w:r>
            <w:r w:rsidRPr="00460B6E">
              <w:rPr>
                <w:rFonts w:ascii="Arial" w:hAnsi="Arial" w:cs="Arial"/>
                <w:b/>
                <w:bCs/>
              </w:rPr>
              <w:t>rash – severe - drugs</w:t>
            </w:r>
            <w:r w:rsidRPr="007C150F">
              <w:rPr>
                <w:rFonts w:ascii="Arial" w:hAnsi="Arial" w:cs="Arial"/>
              </w:rPr>
              <w:t xml:space="preserve">. These will stay on record forever until removed. </w:t>
            </w:r>
            <w:r w:rsidRPr="00460B6E">
              <w:rPr>
                <w:rFonts w:ascii="Arial" w:hAnsi="Arial" w:cs="Arial"/>
                <w:b/>
                <w:bCs/>
              </w:rPr>
              <w:t>O</w:t>
            </w:r>
            <w:r w:rsidR="005E199B" w:rsidRPr="00460B6E">
              <w:rPr>
                <w:rFonts w:ascii="Arial" w:hAnsi="Arial" w:cs="Arial"/>
                <w:b/>
                <w:bCs/>
              </w:rPr>
              <w:t>K</w:t>
            </w:r>
            <w:r w:rsidRPr="007C150F">
              <w:rPr>
                <w:rFonts w:ascii="Arial" w:hAnsi="Arial" w:cs="Arial"/>
              </w:rPr>
              <w:t xml:space="preserve"> Enter weight</w:t>
            </w:r>
            <w:r w:rsidR="00AE410D">
              <w:rPr>
                <w:rFonts w:ascii="Arial" w:hAnsi="Arial" w:cs="Arial"/>
              </w:rPr>
              <w:t xml:space="preserve"> </w:t>
            </w:r>
            <w:r w:rsidR="00AE410D" w:rsidRPr="00460B6E">
              <w:rPr>
                <w:rFonts w:ascii="Arial" w:hAnsi="Arial" w:cs="Arial"/>
                <w:b/>
                <w:bCs/>
              </w:rPr>
              <w:t>75kg</w:t>
            </w:r>
            <w:r w:rsidRPr="00460B6E">
              <w:rPr>
                <w:rFonts w:ascii="Arial" w:hAnsi="Arial" w:cs="Arial"/>
                <w:b/>
                <w:bCs/>
              </w:rPr>
              <w:t xml:space="preserve"> </w:t>
            </w:r>
            <w:r w:rsidRPr="007C150F">
              <w:rPr>
                <w:rFonts w:ascii="Arial" w:hAnsi="Arial" w:cs="Arial"/>
              </w:rPr>
              <w:t xml:space="preserve">and height </w:t>
            </w:r>
            <w:r w:rsidR="00AE410D" w:rsidRPr="00460B6E">
              <w:rPr>
                <w:rFonts w:ascii="Arial" w:hAnsi="Arial" w:cs="Arial"/>
                <w:b/>
                <w:bCs/>
              </w:rPr>
              <w:t>172cm</w:t>
            </w:r>
            <w:r w:rsidR="0090120A">
              <w:rPr>
                <w:rFonts w:ascii="Arial" w:hAnsi="Arial" w:cs="Arial"/>
              </w:rPr>
              <w:t xml:space="preserve">, point out to fill in either measured or estimated weight and height as </w:t>
            </w:r>
            <w:proofErr w:type="gramStart"/>
            <w:r w:rsidR="0090120A">
              <w:rPr>
                <w:rFonts w:ascii="Arial" w:hAnsi="Arial" w:cs="Arial"/>
              </w:rPr>
              <w:t>appropriate</w:t>
            </w:r>
            <w:proofErr w:type="gramEnd"/>
          </w:p>
          <w:p w14:paraId="2D5BA1F6" w14:textId="5D7A0CA3" w:rsidR="00C97A9F" w:rsidRPr="007C150F" w:rsidRDefault="00C97A9F" w:rsidP="007C150F">
            <w:pPr>
              <w:pStyle w:val="ListParagraph"/>
              <w:numPr>
                <w:ilvl w:val="1"/>
                <w:numId w:val="44"/>
              </w:numPr>
              <w:outlineLvl w:val="0"/>
              <w:rPr>
                <w:rFonts w:ascii="Arial" w:hAnsi="Arial" w:cs="Arial"/>
              </w:rPr>
            </w:pPr>
            <w:r w:rsidRPr="007C150F">
              <w:rPr>
                <w:rFonts w:ascii="Arial" w:hAnsi="Arial" w:cs="Arial"/>
              </w:rPr>
              <w:t xml:space="preserve">Falls, - </w:t>
            </w:r>
            <w:r w:rsidR="00460B6E">
              <w:rPr>
                <w:rFonts w:ascii="Arial" w:hAnsi="Arial" w:cs="Arial"/>
                <w:b/>
                <w:bCs/>
              </w:rPr>
              <w:t>Y</w:t>
            </w:r>
            <w:r w:rsidRPr="00460B6E">
              <w:rPr>
                <w:rFonts w:ascii="Arial" w:hAnsi="Arial" w:cs="Arial"/>
                <w:b/>
                <w:bCs/>
              </w:rPr>
              <w:t>es,</w:t>
            </w:r>
            <w:r w:rsidRPr="007C150F">
              <w:rPr>
                <w:rFonts w:ascii="Arial" w:hAnsi="Arial" w:cs="Arial"/>
              </w:rPr>
              <w:t xml:space="preserve"> answer no to all in falls form</w:t>
            </w:r>
          </w:p>
          <w:p w14:paraId="3F8CC1E2" w14:textId="2C9B9DBA" w:rsidR="00C97A9F" w:rsidRPr="007C150F" w:rsidRDefault="00C97A9F" w:rsidP="007C150F">
            <w:pPr>
              <w:pStyle w:val="ListParagraph"/>
              <w:numPr>
                <w:ilvl w:val="1"/>
                <w:numId w:val="44"/>
              </w:numPr>
              <w:outlineLvl w:val="0"/>
              <w:rPr>
                <w:rFonts w:ascii="Arial" w:hAnsi="Arial" w:cs="Arial"/>
              </w:rPr>
            </w:pPr>
            <w:r w:rsidRPr="007C150F">
              <w:rPr>
                <w:rFonts w:ascii="Arial" w:hAnsi="Arial" w:cs="Arial"/>
              </w:rPr>
              <w:t>Mental health, - Overview of form</w:t>
            </w:r>
          </w:p>
          <w:p w14:paraId="0652105D" w14:textId="4E69F16C" w:rsidR="00C97A9F" w:rsidRPr="007C150F" w:rsidRDefault="00C97A9F" w:rsidP="007C150F">
            <w:pPr>
              <w:pStyle w:val="ListParagraph"/>
              <w:numPr>
                <w:ilvl w:val="1"/>
                <w:numId w:val="44"/>
              </w:numPr>
              <w:outlineLvl w:val="0"/>
              <w:rPr>
                <w:rFonts w:ascii="Arial" w:hAnsi="Arial" w:cs="Arial"/>
              </w:rPr>
            </w:pPr>
            <w:r w:rsidRPr="007C150F">
              <w:rPr>
                <w:rFonts w:ascii="Arial" w:hAnsi="Arial" w:cs="Arial"/>
              </w:rPr>
              <w:t xml:space="preserve">Safeguarding, - </w:t>
            </w:r>
            <w:r w:rsidR="00460B6E">
              <w:rPr>
                <w:rFonts w:ascii="Arial" w:hAnsi="Arial" w:cs="Arial"/>
              </w:rPr>
              <w:t>At risk General</w:t>
            </w:r>
            <w:r w:rsidRPr="007C150F">
              <w:rPr>
                <w:rFonts w:ascii="Arial" w:hAnsi="Arial" w:cs="Arial"/>
              </w:rPr>
              <w:t xml:space="preserve"> – free text patient is….</w:t>
            </w:r>
          </w:p>
          <w:p w14:paraId="1FDACC8A" w14:textId="7E7D05CB" w:rsidR="00C97A9F" w:rsidRPr="00460B6E" w:rsidRDefault="00C97A9F" w:rsidP="007C150F">
            <w:pPr>
              <w:pStyle w:val="ListParagraph"/>
              <w:numPr>
                <w:ilvl w:val="1"/>
                <w:numId w:val="44"/>
              </w:numPr>
              <w:outlineLvl w:val="0"/>
              <w:rPr>
                <w:rFonts w:ascii="Arial" w:hAnsi="Arial" w:cs="Arial"/>
                <w:b/>
                <w:bCs/>
              </w:rPr>
            </w:pPr>
            <w:r w:rsidRPr="007C150F">
              <w:rPr>
                <w:rFonts w:ascii="Arial" w:hAnsi="Arial" w:cs="Arial"/>
              </w:rPr>
              <w:t xml:space="preserve">Mandatory fields fill the rest in as </w:t>
            </w:r>
            <w:r w:rsidRPr="00460B6E">
              <w:rPr>
                <w:rFonts w:ascii="Arial" w:hAnsi="Arial" w:cs="Arial"/>
                <w:b/>
                <w:bCs/>
              </w:rPr>
              <w:t>no/</w:t>
            </w:r>
            <w:proofErr w:type="gramStart"/>
            <w:r w:rsidRPr="00460B6E">
              <w:rPr>
                <w:rFonts w:ascii="Arial" w:hAnsi="Arial" w:cs="Arial"/>
                <w:b/>
                <w:bCs/>
              </w:rPr>
              <w:t>unaccompanied</w:t>
            </w:r>
            <w:proofErr w:type="gramEnd"/>
          </w:p>
          <w:p w14:paraId="26ADF1F9" w14:textId="172CC01E" w:rsidR="00C97A9F" w:rsidRPr="00DC2C47" w:rsidRDefault="00C97A9F" w:rsidP="00C97A9F">
            <w:pPr>
              <w:pStyle w:val="ListParagraph"/>
              <w:numPr>
                <w:ilvl w:val="0"/>
                <w:numId w:val="44"/>
              </w:numPr>
              <w:outlineLvl w:val="0"/>
              <w:rPr>
                <w:rFonts w:ascii="Arial" w:hAnsi="Arial" w:cs="Arial"/>
              </w:rPr>
            </w:pPr>
            <w:r>
              <w:rPr>
                <w:rFonts w:ascii="Arial" w:hAnsi="Arial" w:cs="Arial"/>
              </w:rPr>
              <w:t xml:space="preserve">Show black ticks down left side of screen in menu, go back into form if required to </w:t>
            </w:r>
            <w:proofErr w:type="gramStart"/>
            <w:r>
              <w:rPr>
                <w:rFonts w:ascii="Arial" w:hAnsi="Arial" w:cs="Arial"/>
              </w:rPr>
              <w:t>update</w:t>
            </w:r>
            <w:proofErr w:type="gramEnd"/>
          </w:p>
          <w:p w14:paraId="7A8C3454" w14:textId="299509B0" w:rsidR="00C97A9F" w:rsidRDefault="00C97A9F" w:rsidP="00C97A9F">
            <w:pPr>
              <w:pStyle w:val="ListParagraph"/>
              <w:numPr>
                <w:ilvl w:val="0"/>
                <w:numId w:val="44"/>
              </w:numPr>
              <w:outlineLvl w:val="0"/>
              <w:rPr>
                <w:rFonts w:ascii="Arial" w:hAnsi="Arial" w:cs="Arial"/>
              </w:rPr>
            </w:pPr>
            <w:r>
              <w:rPr>
                <w:rFonts w:ascii="Arial" w:hAnsi="Arial" w:cs="Arial"/>
              </w:rPr>
              <w:t xml:space="preserve">Green tick to Sign off </w:t>
            </w:r>
            <w:proofErr w:type="gramStart"/>
            <w:r>
              <w:rPr>
                <w:rFonts w:ascii="Arial" w:hAnsi="Arial" w:cs="Arial"/>
              </w:rPr>
              <w:t>form</w:t>
            </w:r>
            <w:proofErr w:type="gramEnd"/>
          </w:p>
          <w:p w14:paraId="55A15D0F" w14:textId="57159B2F" w:rsidR="00C97A9F" w:rsidRDefault="00C97A9F" w:rsidP="00C97A9F">
            <w:pPr>
              <w:pStyle w:val="ListParagraph"/>
              <w:numPr>
                <w:ilvl w:val="0"/>
                <w:numId w:val="44"/>
              </w:numPr>
              <w:outlineLvl w:val="0"/>
              <w:rPr>
                <w:rFonts w:ascii="Arial" w:hAnsi="Arial" w:cs="Arial"/>
              </w:rPr>
            </w:pPr>
            <w:r>
              <w:rPr>
                <w:rFonts w:ascii="Arial" w:hAnsi="Arial" w:cs="Arial"/>
              </w:rPr>
              <w:t xml:space="preserve">Discern Notification – each discern will be different for each patient and will appear when there is cause for concern. </w:t>
            </w:r>
          </w:p>
          <w:p w14:paraId="72EF34CF" w14:textId="5DC9E820" w:rsidR="00C97A9F" w:rsidRDefault="00C97A9F" w:rsidP="00C97A9F">
            <w:pPr>
              <w:pStyle w:val="ListParagraph"/>
              <w:numPr>
                <w:ilvl w:val="0"/>
                <w:numId w:val="44"/>
              </w:numPr>
              <w:outlineLvl w:val="0"/>
              <w:rPr>
                <w:rFonts w:ascii="Arial" w:hAnsi="Arial" w:cs="Arial"/>
              </w:rPr>
            </w:pPr>
            <w:r w:rsidRPr="00DC2C47">
              <w:rPr>
                <w:rFonts w:ascii="Arial" w:hAnsi="Arial" w:cs="Arial"/>
              </w:rPr>
              <w:t>View alert</w:t>
            </w:r>
            <w:r>
              <w:rPr>
                <w:rFonts w:ascii="Arial" w:hAnsi="Arial" w:cs="Arial"/>
              </w:rPr>
              <w:t>(s)</w:t>
            </w:r>
            <w:r w:rsidRPr="00DC2C47">
              <w:rPr>
                <w:rFonts w:ascii="Arial" w:hAnsi="Arial" w:cs="Arial"/>
              </w:rPr>
              <w:t xml:space="preserve"> and discus</w:t>
            </w:r>
            <w:r>
              <w:rPr>
                <w:rFonts w:ascii="Arial" w:hAnsi="Arial" w:cs="Arial"/>
              </w:rPr>
              <w:t>s</w:t>
            </w:r>
            <w:r w:rsidRPr="00DC2C47">
              <w:rPr>
                <w:rFonts w:ascii="Arial" w:hAnsi="Arial" w:cs="Arial"/>
              </w:rPr>
              <w:t xml:space="preserve"> care plan if </w:t>
            </w:r>
            <w:proofErr w:type="gramStart"/>
            <w:r w:rsidRPr="00DC2C47">
              <w:rPr>
                <w:rFonts w:ascii="Arial" w:hAnsi="Arial" w:cs="Arial"/>
              </w:rPr>
              <w:t>appropriate</w:t>
            </w:r>
            <w:proofErr w:type="gramEnd"/>
          </w:p>
          <w:p w14:paraId="0CCF8D49" w14:textId="77777777" w:rsidR="00C97A9F" w:rsidRDefault="00C97A9F" w:rsidP="00C97A9F">
            <w:pPr>
              <w:pStyle w:val="ListParagraph"/>
              <w:numPr>
                <w:ilvl w:val="0"/>
                <w:numId w:val="44"/>
              </w:numPr>
              <w:outlineLvl w:val="0"/>
              <w:rPr>
                <w:rFonts w:ascii="Arial" w:hAnsi="Arial" w:cs="Arial"/>
              </w:rPr>
            </w:pPr>
            <w:r>
              <w:rPr>
                <w:rFonts w:ascii="Arial" w:hAnsi="Arial" w:cs="Arial"/>
              </w:rPr>
              <w:t xml:space="preserve">Task has disappeared from Nurse </w:t>
            </w:r>
            <w:proofErr w:type="gramStart"/>
            <w:r>
              <w:rPr>
                <w:rFonts w:ascii="Arial" w:hAnsi="Arial" w:cs="Arial"/>
              </w:rPr>
              <w:t>activities</w:t>
            </w:r>
            <w:proofErr w:type="gramEnd"/>
          </w:p>
          <w:p w14:paraId="4B7000DC" w14:textId="77777777" w:rsidR="00C97A9F" w:rsidRDefault="00C97A9F" w:rsidP="00C97A9F">
            <w:pPr>
              <w:pStyle w:val="ListParagraph"/>
              <w:numPr>
                <w:ilvl w:val="0"/>
                <w:numId w:val="44"/>
              </w:numPr>
              <w:outlineLvl w:val="0"/>
              <w:rPr>
                <w:rFonts w:ascii="Arial" w:hAnsi="Arial" w:cs="Arial"/>
              </w:rPr>
            </w:pPr>
            <w:r>
              <w:rPr>
                <w:rFonts w:ascii="Arial" w:hAnsi="Arial" w:cs="Arial"/>
              </w:rPr>
              <w:t xml:space="preserve">Show other tasks that need completing by the nurse within nurse activities, for example, some may be triggered depending on what was filled in within the triage form. This can be explored more when carrying out scenarios in the practical. </w:t>
            </w:r>
          </w:p>
          <w:p w14:paraId="5A80EEEE" w14:textId="01E1B882" w:rsidR="00C97A9F" w:rsidRPr="005D7146" w:rsidRDefault="00C97A9F" w:rsidP="00C97A9F">
            <w:pPr>
              <w:pStyle w:val="ListParagraph"/>
              <w:numPr>
                <w:ilvl w:val="0"/>
                <w:numId w:val="44"/>
              </w:numPr>
              <w:outlineLvl w:val="0"/>
              <w:rPr>
                <w:rFonts w:ascii="Arial" w:hAnsi="Arial" w:cs="Arial"/>
              </w:rPr>
            </w:pPr>
            <w:r>
              <w:rPr>
                <w:rFonts w:ascii="Arial" w:hAnsi="Arial" w:cs="Arial"/>
              </w:rPr>
              <w:t>Close box</w:t>
            </w:r>
          </w:p>
        </w:tc>
      </w:tr>
      <w:tr w:rsidR="003B2A3E" w:rsidRPr="00DC2C47" w14:paraId="74B446E1" w14:textId="77777777" w:rsidTr="006C0712">
        <w:tc>
          <w:tcPr>
            <w:tcW w:w="846" w:type="dxa"/>
          </w:tcPr>
          <w:p w14:paraId="404D672E" w14:textId="77777777" w:rsidR="003B2A3E" w:rsidRDefault="003B2A3E" w:rsidP="00C97A9F">
            <w:pPr>
              <w:rPr>
                <w:rFonts w:ascii="Arial" w:hAnsi="Arial" w:cs="Arial"/>
              </w:rPr>
            </w:pPr>
          </w:p>
        </w:tc>
        <w:tc>
          <w:tcPr>
            <w:tcW w:w="1843" w:type="dxa"/>
          </w:tcPr>
          <w:p w14:paraId="747C16E4" w14:textId="77777777" w:rsidR="003B2A3E" w:rsidRPr="00022C6D" w:rsidRDefault="003B2A3E" w:rsidP="00C97A9F">
            <w:pPr>
              <w:spacing w:after="100"/>
              <w:contextualSpacing/>
              <w:rPr>
                <w:rFonts w:ascii="Arial" w:hAnsi="Arial" w:cs="Arial"/>
                <w:b/>
                <w:bCs/>
              </w:rPr>
            </w:pPr>
          </w:p>
        </w:tc>
        <w:tc>
          <w:tcPr>
            <w:tcW w:w="11485" w:type="dxa"/>
            <w:gridSpan w:val="2"/>
          </w:tcPr>
          <w:p w14:paraId="2AAB1679" w14:textId="77777777" w:rsidR="003B2A3E" w:rsidRPr="00460B6E" w:rsidRDefault="003B2A3E" w:rsidP="003B2A3E">
            <w:pPr>
              <w:ind w:left="360"/>
              <w:outlineLvl w:val="0"/>
              <w:rPr>
                <w:rFonts w:ascii="Arial" w:hAnsi="Arial" w:cs="Arial"/>
                <w:b/>
                <w:bCs/>
                <w:color w:val="000000"/>
              </w:rPr>
            </w:pPr>
            <w:r w:rsidRPr="00460B6E">
              <w:rPr>
                <w:rFonts w:ascii="Arial" w:hAnsi="Arial" w:cs="Arial"/>
                <w:b/>
                <w:bCs/>
                <w:color w:val="000000"/>
              </w:rPr>
              <w:t xml:space="preserve">User practical </w:t>
            </w:r>
            <w:r w:rsidR="00270043" w:rsidRPr="00460B6E">
              <w:rPr>
                <w:rFonts w:ascii="Arial" w:hAnsi="Arial" w:cs="Arial"/>
                <w:b/>
                <w:bCs/>
                <w:color w:val="000000"/>
              </w:rPr>
              <w:t xml:space="preserve">- </w:t>
            </w:r>
            <w:r w:rsidRPr="00460B6E">
              <w:rPr>
                <w:rFonts w:ascii="Arial" w:hAnsi="Arial" w:cs="Arial"/>
                <w:b/>
                <w:bCs/>
                <w:color w:val="000000"/>
              </w:rPr>
              <w:t>Triage of patient</w:t>
            </w:r>
            <w:r w:rsidR="007D55EF" w:rsidRPr="00460B6E">
              <w:rPr>
                <w:rFonts w:ascii="Arial" w:hAnsi="Arial" w:cs="Arial"/>
                <w:b/>
                <w:bCs/>
                <w:color w:val="000000"/>
              </w:rPr>
              <w:t xml:space="preserve"> – Data Sheet</w:t>
            </w:r>
          </w:p>
          <w:p w14:paraId="1ACD4995" w14:textId="77777777" w:rsidR="00380A48" w:rsidRDefault="00380A48" w:rsidP="003B2A3E">
            <w:pPr>
              <w:ind w:left="360"/>
              <w:outlineLvl w:val="0"/>
              <w:rPr>
                <w:rFonts w:ascii="Arial" w:hAnsi="Arial" w:cs="Arial"/>
                <w:color w:val="000000"/>
              </w:rPr>
            </w:pPr>
          </w:p>
          <w:p w14:paraId="57871818" w14:textId="4657365C" w:rsidR="00380A48" w:rsidRPr="003B2A3E" w:rsidRDefault="00380A48" w:rsidP="003B2A3E">
            <w:pPr>
              <w:ind w:left="360"/>
              <w:outlineLvl w:val="0"/>
              <w:rPr>
                <w:rFonts w:ascii="Arial" w:hAnsi="Arial" w:cs="Arial"/>
                <w:color w:val="000000"/>
              </w:rPr>
            </w:pPr>
          </w:p>
        </w:tc>
      </w:tr>
      <w:tr w:rsidR="00C97A9F" w:rsidRPr="00DC2C47" w14:paraId="1ED7F4B8" w14:textId="77777777" w:rsidTr="006C0712">
        <w:tc>
          <w:tcPr>
            <w:tcW w:w="846" w:type="dxa"/>
          </w:tcPr>
          <w:p w14:paraId="703B3524" w14:textId="3C9C0094" w:rsidR="00C97A9F" w:rsidRPr="00DC2C47" w:rsidRDefault="00C97A9F" w:rsidP="00C97A9F">
            <w:pPr>
              <w:rPr>
                <w:rFonts w:ascii="Arial" w:hAnsi="Arial" w:cs="Arial"/>
              </w:rPr>
            </w:pPr>
          </w:p>
        </w:tc>
        <w:tc>
          <w:tcPr>
            <w:tcW w:w="1843" w:type="dxa"/>
          </w:tcPr>
          <w:p w14:paraId="26885FC3" w14:textId="77777777" w:rsidR="00C97A9F" w:rsidRPr="00AE410D" w:rsidRDefault="00C97A9F" w:rsidP="00C97A9F">
            <w:pPr>
              <w:spacing w:after="100"/>
              <w:contextualSpacing/>
              <w:rPr>
                <w:rFonts w:ascii="Arial" w:hAnsi="Arial" w:cs="Arial"/>
                <w:b/>
                <w:bCs/>
              </w:rPr>
            </w:pPr>
            <w:proofErr w:type="spellStart"/>
            <w:r w:rsidRPr="00AE410D">
              <w:rPr>
                <w:rFonts w:ascii="Arial" w:hAnsi="Arial" w:cs="Arial"/>
                <w:b/>
                <w:bCs/>
              </w:rPr>
              <w:t>PowerChart</w:t>
            </w:r>
            <w:proofErr w:type="spellEnd"/>
          </w:p>
          <w:p w14:paraId="58CE8E2F" w14:textId="77777777" w:rsidR="00C97A9F" w:rsidRPr="00AE410D" w:rsidRDefault="00C97A9F" w:rsidP="00C97A9F">
            <w:pPr>
              <w:spacing w:after="100"/>
              <w:contextualSpacing/>
              <w:rPr>
                <w:rFonts w:ascii="Arial" w:hAnsi="Arial" w:cs="Arial"/>
                <w:b/>
                <w:bCs/>
              </w:rPr>
            </w:pPr>
            <w:r w:rsidRPr="00AE410D">
              <w:rPr>
                <w:rFonts w:ascii="Arial" w:hAnsi="Arial" w:cs="Arial"/>
                <w:b/>
                <w:bCs/>
              </w:rPr>
              <w:t>Orientation</w:t>
            </w:r>
          </w:p>
          <w:p w14:paraId="2A72AAC7" w14:textId="58B5424C" w:rsidR="00C97A9F" w:rsidRPr="00DC2C47" w:rsidRDefault="00320152" w:rsidP="00C97A9F">
            <w:pPr>
              <w:spacing w:after="100"/>
              <w:contextualSpacing/>
              <w:rPr>
                <w:rFonts w:ascii="Arial" w:hAnsi="Arial" w:cs="Arial"/>
              </w:rPr>
            </w:pPr>
            <w:r>
              <w:rPr>
                <w:rFonts w:ascii="Arial" w:hAnsi="Arial" w:cs="Arial"/>
                <w:b/>
                <w:bCs/>
              </w:rPr>
              <w:t xml:space="preserve">And </w:t>
            </w:r>
            <w:r w:rsidR="00C97A9F" w:rsidRPr="00AE410D">
              <w:rPr>
                <w:rFonts w:ascii="Arial" w:hAnsi="Arial" w:cs="Arial"/>
                <w:b/>
                <w:bCs/>
              </w:rPr>
              <w:t>updat</w:t>
            </w:r>
            <w:r>
              <w:rPr>
                <w:rFonts w:ascii="Arial" w:hAnsi="Arial" w:cs="Arial"/>
                <w:b/>
                <w:bCs/>
              </w:rPr>
              <w:t xml:space="preserve">ing </w:t>
            </w:r>
            <w:r w:rsidR="00C97A9F" w:rsidRPr="00AE410D">
              <w:rPr>
                <w:rFonts w:ascii="Arial" w:hAnsi="Arial" w:cs="Arial"/>
                <w:b/>
                <w:bCs/>
              </w:rPr>
              <w:t>patient details</w:t>
            </w:r>
          </w:p>
        </w:tc>
        <w:tc>
          <w:tcPr>
            <w:tcW w:w="11485" w:type="dxa"/>
            <w:gridSpan w:val="2"/>
          </w:tcPr>
          <w:p w14:paraId="33C0C3B9" w14:textId="7B931B98" w:rsidR="00C97A9F" w:rsidRDefault="00C97A9F" w:rsidP="0030380B">
            <w:pPr>
              <w:pStyle w:val="ListParagraph"/>
              <w:numPr>
                <w:ilvl w:val="0"/>
                <w:numId w:val="44"/>
              </w:numPr>
              <w:outlineLvl w:val="0"/>
              <w:rPr>
                <w:rFonts w:ascii="Arial" w:hAnsi="Arial" w:cs="Arial"/>
              </w:rPr>
            </w:pPr>
            <w:commentRangeStart w:id="4"/>
            <w:r>
              <w:rPr>
                <w:rFonts w:ascii="Arial" w:hAnsi="Arial" w:cs="Arial"/>
              </w:rPr>
              <w:t xml:space="preserve">Click on patient’s name to enter </w:t>
            </w:r>
            <w:proofErr w:type="spellStart"/>
            <w:r>
              <w:rPr>
                <w:rFonts w:ascii="Arial" w:hAnsi="Arial" w:cs="Arial"/>
              </w:rPr>
              <w:t>Powerchart</w:t>
            </w:r>
            <w:proofErr w:type="spellEnd"/>
            <w:r>
              <w:rPr>
                <w:rFonts w:ascii="Arial" w:hAnsi="Arial" w:cs="Arial"/>
              </w:rPr>
              <w:t xml:space="preserve"> ED View</w:t>
            </w:r>
            <w:commentRangeEnd w:id="4"/>
            <w:r w:rsidR="00FB1FAD">
              <w:rPr>
                <w:rStyle w:val="CommentReference"/>
              </w:rPr>
              <w:commentReference w:id="4"/>
            </w:r>
          </w:p>
          <w:p w14:paraId="55968A48" w14:textId="305530EA" w:rsidR="00044C82" w:rsidRDefault="00044C82" w:rsidP="0030380B">
            <w:pPr>
              <w:pStyle w:val="ListParagraph"/>
              <w:numPr>
                <w:ilvl w:val="1"/>
                <w:numId w:val="44"/>
              </w:numPr>
              <w:outlineLvl w:val="0"/>
              <w:rPr>
                <w:rFonts w:ascii="Arial" w:hAnsi="Arial" w:cs="Arial"/>
              </w:rPr>
            </w:pPr>
            <w:r>
              <w:rPr>
                <w:rFonts w:ascii="Arial" w:hAnsi="Arial" w:cs="Arial"/>
              </w:rPr>
              <w:t xml:space="preserve">If the accessible info alert pops up at this point you can click </w:t>
            </w:r>
            <w:r w:rsidRPr="00044C82">
              <w:rPr>
                <w:rFonts w:ascii="Arial" w:hAnsi="Arial" w:cs="Arial"/>
                <w:b/>
                <w:bCs/>
              </w:rPr>
              <w:t>Access Info</w:t>
            </w:r>
            <w:r>
              <w:rPr>
                <w:rFonts w:ascii="Arial" w:hAnsi="Arial" w:cs="Arial"/>
              </w:rPr>
              <w:t xml:space="preserve"> and complete information as required. Click </w:t>
            </w:r>
            <w:r w:rsidRPr="00044C82">
              <w:rPr>
                <w:rFonts w:ascii="Arial" w:hAnsi="Arial" w:cs="Arial"/>
                <w:b/>
                <w:bCs/>
              </w:rPr>
              <w:t xml:space="preserve">Green Tick </w:t>
            </w:r>
            <w:r w:rsidRPr="00044C82">
              <w:rPr>
                <w:rFonts w:ascii="Arial" w:hAnsi="Arial" w:cs="Arial"/>
              </w:rPr>
              <w:t>in the top</w:t>
            </w:r>
            <w:r>
              <w:rPr>
                <w:rFonts w:ascii="Arial" w:hAnsi="Arial" w:cs="Arial"/>
              </w:rPr>
              <w:t xml:space="preserve"> </w:t>
            </w:r>
            <w:r w:rsidRPr="00044C82">
              <w:rPr>
                <w:rFonts w:ascii="Arial" w:hAnsi="Arial" w:cs="Arial"/>
              </w:rPr>
              <w:t>left to</w:t>
            </w:r>
            <w:r>
              <w:rPr>
                <w:rFonts w:ascii="Arial" w:hAnsi="Arial" w:cs="Arial"/>
              </w:rPr>
              <w:t xml:space="preserve"> save and </w:t>
            </w:r>
            <w:proofErr w:type="gramStart"/>
            <w:r>
              <w:rPr>
                <w:rFonts w:ascii="Arial" w:hAnsi="Arial" w:cs="Arial"/>
              </w:rPr>
              <w:t>close</w:t>
            </w:r>
            <w:proofErr w:type="gramEnd"/>
          </w:p>
          <w:p w14:paraId="3D7C2156" w14:textId="77777777" w:rsidR="00460B6E" w:rsidRPr="00A323E3" w:rsidRDefault="00460B6E" w:rsidP="0030380B">
            <w:pPr>
              <w:pStyle w:val="ListParagraph"/>
              <w:numPr>
                <w:ilvl w:val="0"/>
                <w:numId w:val="44"/>
              </w:numPr>
              <w:outlineLvl w:val="0"/>
              <w:rPr>
                <w:rFonts w:ascii="Arial" w:hAnsi="Arial" w:cs="Arial"/>
              </w:rPr>
            </w:pPr>
            <w:r w:rsidRPr="00A323E3">
              <w:rPr>
                <w:rFonts w:ascii="Arial" w:hAnsi="Arial" w:cs="Arial"/>
              </w:rPr>
              <w:t>Explain the patient banner – Patient name, allergy isolation status, Safeguarding Flag/Alerts</w:t>
            </w:r>
            <w:r>
              <w:rPr>
                <w:rFonts w:ascii="Arial" w:hAnsi="Arial" w:cs="Arial"/>
              </w:rPr>
              <w:t xml:space="preserve"> (A window will also appear when you open up the patient record), </w:t>
            </w:r>
            <w:r w:rsidRPr="00A323E3">
              <w:rPr>
                <w:rFonts w:ascii="Arial" w:hAnsi="Arial" w:cs="Arial"/>
              </w:rPr>
              <w:t xml:space="preserve">age, DOB, Resus status, NHS number, MRN number, Sex, location, department and Consultant </w:t>
            </w:r>
            <w:proofErr w:type="gramStart"/>
            <w:r w:rsidRPr="00A323E3">
              <w:rPr>
                <w:rFonts w:ascii="Arial" w:hAnsi="Arial" w:cs="Arial"/>
              </w:rPr>
              <w:t>details</w:t>
            </w:r>
            <w:proofErr w:type="gramEnd"/>
            <w:r w:rsidRPr="00A323E3">
              <w:rPr>
                <w:rFonts w:ascii="Arial" w:hAnsi="Arial" w:cs="Arial"/>
              </w:rPr>
              <w:t xml:space="preserve"> </w:t>
            </w:r>
          </w:p>
          <w:p w14:paraId="32CE47A2" w14:textId="3CF8741F" w:rsidR="00E904BF" w:rsidRDefault="00E904BF" w:rsidP="0030380B">
            <w:pPr>
              <w:pStyle w:val="ListParagraph"/>
              <w:numPr>
                <w:ilvl w:val="0"/>
                <w:numId w:val="44"/>
              </w:numPr>
              <w:outlineLvl w:val="0"/>
              <w:rPr>
                <w:rFonts w:ascii="Arial" w:hAnsi="Arial" w:cs="Arial"/>
              </w:rPr>
            </w:pPr>
            <w:r>
              <w:rPr>
                <w:rFonts w:ascii="Arial" w:hAnsi="Arial" w:cs="Arial"/>
              </w:rPr>
              <w:t xml:space="preserve">Show </w:t>
            </w:r>
            <w:r w:rsidRPr="00E904BF">
              <w:rPr>
                <w:rFonts w:ascii="Arial" w:hAnsi="Arial" w:cs="Arial"/>
                <w:b/>
                <w:bCs/>
              </w:rPr>
              <w:t>menu</w:t>
            </w:r>
            <w:r>
              <w:rPr>
                <w:rFonts w:ascii="Arial" w:hAnsi="Arial" w:cs="Arial"/>
              </w:rPr>
              <w:t xml:space="preserve"> collapse to the left – This menu shows all aspects of the patients notes, but it is better to use a </w:t>
            </w:r>
            <w:proofErr w:type="spellStart"/>
            <w:r>
              <w:rPr>
                <w:rFonts w:ascii="Arial" w:hAnsi="Arial" w:cs="Arial"/>
              </w:rPr>
              <w:t>Mpage</w:t>
            </w:r>
            <w:proofErr w:type="spellEnd"/>
            <w:r>
              <w:rPr>
                <w:rFonts w:ascii="Arial" w:hAnsi="Arial" w:cs="Arial"/>
              </w:rPr>
              <w:t xml:space="preserve"> as it is more user </w:t>
            </w:r>
            <w:proofErr w:type="gramStart"/>
            <w:r>
              <w:rPr>
                <w:rFonts w:ascii="Arial" w:hAnsi="Arial" w:cs="Arial"/>
              </w:rPr>
              <w:t>specific</w:t>
            </w:r>
            <w:proofErr w:type="gramEnd"/>
          </w:p>
          <w:p w14:paraId="0BBEE866" w14:textId="48D6A87C" w:rsidR="00E904BF" w:rsidRDefault="00E904BF" w:rsidP="0030380B">
            <w:pPr>
              <w:pStyle w:val="ListParagraph"/>
              <w:numPr>
                <w:ilvl w:val="0"/>
                <w:numId w:val="44"/>
              </w:numPr>
              <w:outlineLvl w:val="0"/>
              <w:rPr>
                <w:rFonts w:ascii="Arial" w:hAnsi="Arial" w:cs="Arial"/>
              </w:rPr>
            </w:pPr>
            <w:r>
              <w:rPr>
                <w:rFonts w:ascii="Arial" w:hAnsi="Arial" w:cs="Arial"/>
              </w:rPr>
              <w:t xml:space="preserve">Show users the Components View tabs and related </w:t>
            </w:r>
            <w:proofErr w:type="spellStart"/>
            <w:r>
              <w:rPr>
                <w:rFonts w:ascii="Arial" w:hAnsi="Arial" w:cs="Arial"/>
              </w:rPr>
              <w:t>MPages</w:t>
            </w:r>
            <w:proofErr w:type="spellEnd"/>
            <w:r>
              <w:rPr>
                <w:rFonts w:ascii="Arial" w:hAnsi="Arial" w:cs="Arial"/>
              </w:rPr>
              <w:t xml:space="preserve">, use the plus sign to show how to add more </w:t>
            </w:r>
            <w:proofErr w:type="spellStart"/>
            <w:proofErr w:type="gramStart"/>
            <w:r>
              <w:rPr>
                <w:rFonts w:ascii="Arial" w:hAnsi="Arial" w:cs="Arial"/>
              </w:rPr>
              <w:t>MPages</w:t>
            </w:r>
            <w:proofErr w:type="spellEnd"/>
            <w:proofErr w:type="gramEnd"/>
          </w:p>
          <w:p w14:paraId="45F39A72" w14:textId="6E0A79E1" w:rsidR="00C97A9F" w:rsidRDefault="00C97A9F" w:rsidP="0030380B">
            <w:pPr>
              <w:pStyle w:val="ListParagraph"/>
              <w:numPr>
                <w:ilvl w:val="0"/>
                <w:numId w:val="44"/>
              </w:numPr>
              <w:outlineLvl w:val="0"/>
              <w:rPr>
                <w:rFonts w:ascii="Arial" w:hAnsi="Arial" w:cs="Arial"/>
              </w:rPr>
            </w:pPr>
            <w:r w:rsidRPr="008B4465">
              <w:rPr>
                <w:rFonts w:ascii="Arial" w:hAnsi="Arial" w:cs="Arial"/>
              </w:rPr>
              <w:t xml:space="preserve">Explain </w:t>
            </w:r>
            <w:proofErr w:type="spellStart"/>
            <w:r w:rsidRPr="008B4465">
              <w:rPr>
                <w:rFonts w:ascii="Arial" w:hAnsi="Arial" w:cs="Arial"/>
              </w:rPr>
              <w:t>MPages</w:t>
            </w:r>
            <w:proofErr w:type="spellEnd"/>
            <w:r>
              <w:rPr>
                <w:rFonts w:ascii="Arial" w:hAnsi="Arial" w:cs="Arial"/>
              </w:rPr>
              <w:t xml:space="preserve"> in workflow order</w:t>
            </w:r>
            <w:r w:rsidRPr="008B4465">
              <w:rPr>
                <w:rFonts w:ascii="Arial" w:hAnsi="Arial" w:cs="Arial"/>
              </w:rPr>
              <w:t xml:space="preserve">, </w:t>
            </w:r>
            <w:r>
              <w:rPr>
                <w:rFonts w:ascii="Arial" w:hAnsi="Arial" w:cs="Arial"/>
              </w:rPr>
              <w:t xml:space="preserve">going through each </w:t>
            </w:r>
            <w:proofErr w:type="gramStart"/>
            <w:r>
              <w:rPr>
                <w:rFonts w:ascii="Arial" w:hAnsi="Arial" w:cs="Arial"/>
              </w:rPr>
              <w:t>component</w:t>
            </w:r>
            <w:proofErr w:type="gramEnd"/>
          </w:p>
          <w:p w14:paraId="22F2AEF7" w14:textId="629A44D7" w:rsidR="00E904BF" w:rsidRDefault="00E904BF" w:rsidP="0030380B">
            <w:pPr>
              <w:pStyle w:val="ListParagraph"/>
              <w:numPr>
                <w:ilvl w:val="0"/>
                <w:numId w:val="44"/>
              </w:numPr>
              <w:outlineLvl w:val="0"/>
              <w:rPr>
                <w:rFonts w:ascii="Arial" w:hAnsi="Arial" w:cs="Arial"/>
                <w:b/>
                <w:bCs/>
              </w:rPr>
            </w:pPr>
            <w:r w:rsidRPr="00E904BF">
              <w:rPr>
                <w:rFonts w:ascii="Arial" w:hAnsi="Arial" w:cs="Arial"/>
                <w:b/>
                <w:bCs/>
              </w:rPr>
              <w:t>ED Clinical Information</w:t>
            </w:r>
          </w:p>
          <w:p w14:paraId="534FC917" w14:textId="201789C3" w:rsidR="00E904BF" w:rsidRPr="00E904BF" w:rsidRDefault="00E904BF" w:rsidP="0030380B">
            <w:pPr>
              <w:pStyle w:val="ListParagraph"/>
              <w:numPr>
                <w:ilvl w:val="1"/>
                <w:numId w:val="44"/>
              </w:numPr>
              <w:outlineLvl w:val="0"/>
              <w:rPr>
                <w:rFonts w:ascii="Arial" w:hAnsi="Arial" w:cs="Arial"/>
              </w:rPr>
            </w:pPr>
            <w:r w:rsidRPr="00E904BF">
              <w:rPr>
                <w:rFonts w:ascii="Arial" w:hAnsi="Arial" w:cs="Arial"/>
              </w:rPr>
              <w:t xml:space="preserve">Components can be reordered by dragging and dropping to new position. </w:t>
            </w:r>
          </w:p>
          <w:p w14:paraId="0F4144FD" w14:textId="03BA9C44" w:rsidR="00C97A9F" w:rsidRDefault="00E904BF" w:rsidP="0030380B">
            <w:pPr>
              <w:pStyle w:val="ListParagraph"/>
              <w:numPr>
                <w:ilvl w:val="1"/>
                <w:numId w:val="44"/>
              </w:numPr>
              <w:outlineLvl w:val="0"/>
              <w:rPr>
                <w:rFonts w:ascii="Arial" w:hAnsi="Arial" w:cs="Arial"/>
              </w:rPr>
            </w:pPr>
            <w:r w:rsidRPr="00E904BF">
              <w:rPr>
                <w:rFonts w:ascii="Arial" w:hAnsi="Arial" w:cs="Arial"/>
                <w:b/>
                <w:bCs/>
              </w:rPr>
              <w:t>T</w:t>
            </w:r>
            <w:r w:rsidR="00C97A9F" w:rsidRPr="00E904BF">
              <w:rPr>
                <w:rFonts w:ascii="Arial" w:hAnsi="Arial" w:cs="Arial"/>
                <w:b/>
                <w:bCs/>
              </w:rPr>
              <w:t>riage</w:t>
            </w:r>
            <w:r w:rsidRPr="00E904BF">
              <w:rPr>
                <w:rFonts w:ascii="Arial" w:hAnsi="Arial" w:cs="Arial"/>
                <w:b/>
                <w:bCs/>
              </w:rPr>
              <w:t xml:space="preserve"> Review</w:t>
            </w:r>
            <w:r w:rsidR="00C97A9F">
              <w:rPr>
                <w:rFonts w:ascii="Arial" w:hAnsi="Arial" w:cs="Arial"/>
              </w:rPr>
              <w:t xml:space="preserve"> all info already </w:t>
            </w:r>
            <w:proofErr w:type="gramStart"/>
            <w:r w:rsidR="00C97A9F">
              <w:rPr>
                <w:rFonts w:ascii="Arial" w:hAnsi="Arial" w:cs="Arial"/>
              </w:rPr>
              <w:t>documented</w:t>
            </w:r>
            <w:proofErr w:type="gramEnd"/>
          </w:p>
          <w:p w14:paraId="29098A7C" w14:textId="35B2EAAA" w:rsidR="00A323E3" w:rsidRPr="008B4465" w:rsidRDefault="00A323E3" w:rsidP="0030380B">
            <w:pPr>
              <w:pStyle w:val="ListParagraph"/>
              <w:numPr>
                <w:ilvl w:val="0"/>
                <w:numId w:val="44"/>
              </w:numPr>
              <w:outlineLvl w:val="0"/>
              <w:rPr>
                <w:rFonts w:ascii="Arial" w:hAnsi="Arial" w:cs="Arial"/>
              </w:rPr>
            </w:pPr>
            <w:r>
              <w:rPr>
                <w:rFonts w:ascii="Arial" w:hAnsi="Arial" w:cs="Arial"/>
                <w:b/>
                <w:bCs/>
              </w:rPr>
              <w:t>Safeguarding (CP-IS/FGM-IS)</w:t>
            </w:r>
            <w:r>
              <w:rPr>
                <w:rFonts w:ascii="Arial" w:hAnsi="Arial" w:cs="Arial"/>
              </w:rPr>
              <w:t xml:space="preserve"> – View any safeguarding concerns </w:t>
            </w:r>
            <w:proofErr w:type="gramStart"/>
            <w:r>
              <w:rPr>
                <w:rFonts w:ascii="Arial" w:hAnsi="Arial" w:cs="Arial"/>
              </w:rPr>
              <w:t>here</w:t>
            </w:r>
            <w:proofErr w:type="gramEnd"/>
          </w:p>
          <w:p w14:paraId="560064CB" w14:textId="36E1C763" w:rsidR="00C97A9F" w:rsidRDefault="00C97A9F" w:rsidP="0030380B">
            <w:pPr>
              <w:pStyle w:val="ListParagraph"/>
              <w:numPr>
                <w:ilvl w:val="0"/>
                <w:numId w:val="44"/>
              </w:numPr>
              <w:outlineLvl w:val="0"/>
              <w:rPr>
                <w:rFonts w:ascii="Arial" w:hAnsi="Arial" w:cs="Arial"/>
              </w:rPr>
            </w:pPr>
            <w:r w:rsidRPr="00E904BF">
              <w:rPr>
                <w:rFonts w:ascii="Arial" w:hAnsi="Arial" w:cs="Arial"/>
                <w:b/>
                <w:bCs/>
              </w:rPr>
              <w:t>Histor</w:t>
            </w:r>
            <w:r w:rsidR="00E904BF">
              <w:rPr>
                <w:rFonts w:ascii="Arial" w:hAnsi="Arial" w:cs="Arial"/>
                <w:b/>
                <w:bCs/>
              </w:rPr>
              <w:t>ies</w:t>
            </w:r>
            <w:r w:rsidRPr="00E904BF">
              <w:rPr>
                <w:rFonts w:ascii="Arial" w:hAnsi="Arial" w:cs="Arial"/>
                <w:b/>
                <w:bCs/>
              </w:rPr>
              <w:t xml:space="preserve"> </w:t>
            </w:r>
            <w:r w:rsidR="007A003C" w:rsidRPr="007A003C">
              <w:rPr>
                <w:rFonts w:ascii="Arial" w:hAnsi="Arial" w:cs="Arial"/>
              </w:rPr>
              <w:t xml:space="preserve">- </w:t>
            </w:r>
            <w:r w:rsidR="004A535C" w:rsidRPr="004A535C">
              <w:rPr>
                <w:rFonts w:ascii="Arial" w:hAnsi="Arial" w:cs="Arial"/>
              </w:rPr>
              <w:t xml:space="preserve">Show the four tabs </w:t>
            </w:r>
            <w:r w:rsidR="004A535C">
              <w:rPr>
                <w:rFonts w:ascii="Arial" w:hAnsi="Arial" w:cs="Arial"/>
              </w:rPr>
              <w:t>procedure, family, social and implants</w:t>
            </w:r>
            <w:r w:rsidR="004A535C" w:rsidRPr="004A535C">
              <w:rPr>
                <w:rFonts w:ascii="Arial" w:hAnsi="Arial" w:cs="Arial"/>
              </w:rPr>
              <w:t xml:space="preserve"> where they can record information about the patient and as an example record that the patient is a </w:t>
            </w:r>
            <w:proofErr w:type="gramStart"/>
            <w:r w:rsidR="004A535C" w:rsidRPr="004A535C">
              <w:rPr>
                <w:rFonts w:ascii="Arial" w:hAnsi="Arial" w:cs="Arial"/>
              </w:rPr>
              <w:t>smoker</w:t>
            </w:r>
            <w:proofErr w:type="gramEnd"/>
          </w:p>
          <w:p w14:paraId="48356131" w14:textId="38642126" w:rsidR="004A535C" w:rsidRDefault="004A535C" w:rsidP="0030380B">
            <w:pPr>
              <w:pStyle w:val="ListParagraph"/>
              <w:numPr>
                <w:ilvl w:val="1"/>
                <w:numId w:val="44"/>
              </w:numPr>
              <w:outlineLvl w:val="0"/>
              <w:rPr>
                <w:rFonts w:ascii="Arial" w:hAnsi="Arial" w:cs="Arial"/>
              </w:rPr>
            </w:pPr>
            <w:r w:rsidRPr="004A535C">
              <w:rPr>
                <w:rFonts w:ascii="Arial" w:hAnsi="Arial" w:cs="Arial"/>
              </w:rPr>
              <w:t xml:space="preserve">Click on the Histories Tab and navigate to the </w:t>
            </w:r>
            <w:r w:rsidRPr="004A535C">
              <w:rPr>
                <w:rFonts w:ascii="Arial" w:hAnsi="Arial" w:cs="Arial"/>
                <w:b/>
                <w:bCs/>
              </w:rPr>
              <w:t>Social</w:t>
            </w:r>
            <w:r w:rsidRPr="004A535C">
              <w:rPr>
                <w:rFonts w:ascii="Arial" w:hAnsi="Arial" w:cs="Arial"/>
              </w:rPr>
              <w:t xml:space="preserve"> Tab,</w:t>
            </w:r>
            <w:r>
              <w:rPr>
                <w:rFonts w:ascii="Arial" w:hAnsi="Arial" w:cs="Arial"/>
              </w:rPr>
              <w:t xml:space="preserve"> click on the plus/Add button and record Use - Current Smoker, Type – </w:t>
            </w:r>
            <w:r w:rsidR="00022C6D">
              <w:rPr>
                <w:rFonts w:ascii="Arial" w:hAnsi="Arial" w:cs="Arial"/>
              </w:rPr>
              <w:t>Cigarettes</w:t>
            </w:r>
            <w:r>
              <w:rPr>
                <w:rFonts w:ascii="Arial" w:hAnsi="Arial" w:cs="Arial"/>
              </w:rPr>
              <w:t xml:space="preserve">, Tobacco use per day – 10, number of years – 5. Click OK to close and </w:t>
            </w:r>
            <w:proofErr w:type="gramStart"/>
            <w:r>
              <w:rPr>
                <w:rFonts w:ascii="Arial" w:hAnsi="Arial" w:cs="Arial"/>
              </w:rPr>
              <w:t>save</w:t>
            </w:r>
            <w:proofErr w:type="gramEnd"/>
          </w:p>
          <w:p w14:paraId="46805261" w14:textId="76DD9793" w:rsidR="004A535C" w:rsidRDefault="004A535C" w:rsidP="0030380B">
            <w:pPr>
              <w:pStyle w:val="ListParagraph"/>
              <w:numPr>
                <w:ilvl w:val="1"/>
                <w:numId w:val="44"/>
              </w:numPr>
              <w:outlineLvl w:val="0"/>
              <w:rPr>
                <w:rFonts w:ascii="Arial" w:hAnsi="Arial" w:cs="Arial"/>
              </w:rPr>
            </w:pPr>
            <w:r>
              <w:rPr>
                <w:rFonts w:ascii="Arial" w:hAnsi="Arial" w:cs="Arial"/>
              </w:rPr>
              <w:t>This will populate the tobacco histories field.</w:t>
            </w:r>
          </w:p>
          <w:p w14:paraId="2E0CE29B" w14:textId="65F095CA" w:rsidR="004A535C" w:rsidRPr="004A535C" w:rsidRDefault="004A535C" w:rsidP="0030380B">
            <w:pPr>
              <w:pStyle w:val="ListParagraph"/>
              <w:numPr>
                <w:ilvl w:val="1"/>
                <w:numId w:val="44"/>
              </w:numPr>
              <w:outlineLvl w:val="0"/>
              <w:rPr>
                <w:rFonts w:ascii="Arial" w:hAnsi="Arial" w:cs="Arial"/>
              </w:rPr>
            </w:pPr>
            <w:r>
              <w:rPr>
                <w:rFonts w:ascii="Arial" w:hAnsi="Arial" w:cs="Arial"/>
              </w:rPr>
              <w:t xml:space="preserve">Refresh </w:t>
            </w:r>
            <w:proofErr w:type="spellStart"/>
            <w:r w:rsidR="00022C6D">
              <w:rPr>
                <w:rFonts w:ascii="Arial" w:hAnsi="Arial" w:cs="Arial"/>
              </w:rPr>
              <w:t>PowerChart</w:t>
            </w:r>
            <w:proofErr w:type="spellEnd"/>
            <w:r>
              <w:rPr>
                <w:rFonts w:ascii="Arial" w:hAnsi="Arial" w:cs="Arial"/>
              </w:rPr>
              <w:t xml:space="preserve"> to see updated Histories field in the social </w:t>
            </w:r>
            <w:proofErr w:type="gramStart"/>
            <w:r>
              <w:rPr>
                <w:rFonts w:ascii="Arial" w:hAnsi="Arial" w:cs="Arial"/>
              </w:rPr>
              <w:t>tab</w:t>
            </w:r>
            <w:proofErr w:type="gramEnd"/>
          </w:p>
          <w:p w14:paraId="68279324" w14:textId="64DA5169" w:rsidR="00C97A9F" w:rsidRPr="00495829" w:rsidRDefault="00E904BF" w:rsidP="0030380B">
            <w:pPr>
              <w:pStyle w:val="ListParagraph"/>
              <w:numPr>
                <w:ilvl w:val="0"/>
                <w:numId w:val="44"/>
              </w:numPr>
              <w:outlineLvl w:val="0"/>
              <w:rPr>
                <w:rFonts w:ascii="Arial" w:hAnsi="Arial" w:cs="Arial"/>
              </w:rPr>
            </w:pPr>
            <w:r w:rsidRPr="00495829">
              <w:rPr>
                <w:rFonts w:ascii="Arial" w:hAnsi="Arial" w:cs="Arial"/>
                <w:b/>
                <w:bCs/>
              </w:rPr>
              <w:t xml:space="preserve">Diagnoses and Problems </w:t>
            </w:r>
            <w:r w:rsidRPr="00495829">
              <w:rPr>
                <w:rFonts w:ascii="Arial" w:hAnsi="Arial" w:cs="Arial"/>
              </w:rPr>
              <w:t>A</w:t>
            </w:r>
            <w:r w:rsidR="00C97A9F" w:rsidRPr="00495829">
              <w:rPr>
                <w:rFonts w:ascii="Arial" w:hAnsi="Arial" w:cs="Arial"/>
              </w:rPr>
              <w:t xml:space="preserve">dd </w:t>
            </w:r>
            <w:r w:rsidRPr="00495829">
              <w:rPr>
                <w:rFonts w:ascii="Arial" w:hAnsi="Arial" w:cs="Arial"/>
              </w:rPr>
              <w:t>a</w:t>
            </w:r>
            <w:r w:rsidR="00C97A9F" w:rsidRPr="00495829">
              <w:rPr>
                <w:rFonts w:ascii="Arial" w:hAnsi="Arial" w:cs="Arial"/>
              </w:rPr>
              <w:t xml:space="preserve"> problem </w:t>
            </w:r>
            <w:r w:rsidRPr="00495829">
              <w:rPr>
                <w:rFonts w:ascii="Arial" w:hAnsi="Arial" w:cs="Arial"/>
              </w:rPr>
              <w:t xml:space="preserve">by selecting </w:t>
            </w:r>
            <w:r w:rsidR="00C97A9F" w:rsidRPr="00495829">
              <w:rPr>
                <w:rFonts w:ascii="Arial" w:hAnsi="Arial" w:cs="Arial"/>
                <w:b/>
                <w:bCs/>
              </w:rPr>
              <w:t>Add as</w:t>
            </w:r>
            <w:r w:rsidRPr="00495829">
              <w:rPr>
                <w:rFonts w:ascii="Arial" w:hAnsi="Arial" w:cs="Arial"/>
              </w:rPr>
              <w:t xml:space="preserve">: </w:t>
            </w:r>
            <w:r w:rsidR="00C97A9F" w:rsidRPr="00495829">
              <w:rPr>
                <w:rFonts w:ascii="Arial" w:hAnsi="Arial" w:cs="Arial"/>
              </w:rPr>
              <w:t>Chronic in dropdown</w:t>
            </w:r>
            <w:r w:rsidRPr="00495829">
              <w:rPr>
                <w:rFonts w:ascii="Arial" w:hAnsi="Arial" w:cs="Arial"/>
              </w:rPr>
              <w:t xml:space="preserve"> and </w:t>
            </w:r>
            <w:proofErr w:type="gramStart"/>
            <w:r w:rsidRPr="00495829">
              <w:rPr>
                <w:rFonts w:ascii="Arial" w:hAnsi="Arial" w:cs="Arial"/>
              </w:rPr>
              <w:t>In</w:t>
            </w:r>
            <w:proofErr w:type="gramEnd"/>
            <w:r w:rsidRPr="00495829">
              <w:rPr>
                <w:rFonts w:ascii="Arial" w:hAnsi="Arial" w:cs="Arial"/>
              </w:rPr>
              <w:t xml:space="preserve"> the search bar type in </w:t>
            </w:r>
            <w:r w:rsidRPr="00460B6E">
              <w:rPr>
                <w:rFonts w:ascii="Arial" w:hAnsi="Arial" w:cs="Arial"/>
                <w:b/>
                <w:bCs/>
              </w:rPr>
              <w:t>Diabetic</w:t>
            </w:r>
            <w:r w:rsidR="004A535C" w:rsidRPr="00495829">
              <w:rPr>
                <w:rFonts w:ascii="Arial" w:hAnsi="Arial" w:cs="Arial"/>
              </w:rPr>
              <w:t xml:space="preserve"> and select the correct problem from the list.</w:t>
            </w:r>
          </w:p>
          <w:p w14:paraId="5144AC49" w14:textId="629D380C" w:rsidR="00C97A9F" w:rsidRPr="00495829" w:rsidRDefault="00C97A9F" w:rsidP="0030380B">
            <w:pPr>
              <w:pStyle w:val="ListParagraph"/>
              <w:numPr>
                <w:ilvl w:val="0"/>
                <w:numId w:val="44"/>
              </w:numPr>
              <w:outlineLvl w:val="0"/>
              <w:rPr>
                <w:rFonts w:ascii="Arial" w:hAnsi="Arial" w:cs="Arial"/>
              </w:rPr>
            </w:pPr>
            <w:r w:rsidRPr="00495829">
              <w:rPr>
                <w:rFonts w:ascii="Arial" w:hAnsi="Arial" w:cs="Arial"/>
                <w:b/>
                <w:bCs/>
              </w:rPr>
              <w:t>Home Med</w:t>
            </w:r>
            <w:r w:rsidR="00E904BF" w:rsidRPr="00495829">
              <w:rPr>
                <w:rFonts w:ascii="Arial" w:hAnsi="Arial" w:cs="Arial"/>
                <w:b/>
                <w:bCs/>
              </w:rPr>
              <w:t xml:space="preserve">ications – </w:t>
            </w:r>
            <w:r w:rsidR="00E904BF" w:rsidRPr="00495829">
              <w:rPr>
                <w:rFonts w:ascii="Arial" w:hAnsi="Arial" w:cs="Arial"/>
              </w:rPr>
              <w:t xml:space="preserve">Select </w:t>
            </w:r>
            <w:r w:rsidR="00E904BF" w:rsidRPr="00495829">
              <w:rPr>
                <w:rFonts w:ascii="Arial" w:hAnsi="Arial" w:cs="Arial"/>
                <w:b/>
                <w:bCs/>
              </w:rPr>
              <w:t>Meds History</w:t>
            </w:r>
            <w:r w:rsidR="00E904BF" w:rsidRPr="00495829">
              <w:rPr>
                <w:rFonts w:ascii="Arial" w:hAnsi="Arial" w:cs="Arial"/>
              </w:rPr>
              <w:t xml:space="preserve"> and </w:t>
            </w:r>
            <w:r w:rsidR="00495829" w:rsidRPr="00495829">
              <w:rPr>
                <w:rFonts w:ascii="Arial" w:hAnsi="Arial" w:cs="Arial"/>
              </w:rPr>
              <w:t>show</w:t>
            </w:r>
            <w:r w:rsidR="00E904BF" w:rsidRPr="00495829">
              <w:rPr>
                <w:rFonts w:ascii="Arial" w:hAnsi="Arial" w:cs="Arial"/>
              </w:rPr>
              <w:t xml:space="preserve"> No known home medications</w:t>
            </w:r>
            <w:r w:rsidRPr="00495829">
              <w:rPr>
                <w:rFonts w:ascii="Arial" w:hAnsi="Arial" w:cs="Arial"/>
              </w:rPr>
              <w:t xml:space="preserve"> </w:t>
            </w:r>
            <w:r w:rsidR="004A535C" w:rsidRPr="00495829">
              <w:rPr>
                <w:rFonts w:ascii="Arial" w:hAnsi="Arial" w:cs="Arial"/>
              </w:rPr>
              <w:t xml:space="preserve">then </w:t>
            </w:r>
            <w:r w:rsidR="004A535C" w:rsidRPr="00495829">
              <w:rPr>
                <w:rFonts w:ascii="Arial" w:hAnsi="Arial" w:cs="Arial"/>
                <w:b/>
                <w:bCs/>
              </w:rPr>
              <w:t>Document History</w:t>
            </w:r>
            <w:r w:rsidR="004A535C" w:rsidRPr="00495829">
              <w:rPr>
                <w:rFonts w:ascii="Arial" w:hAnsi="Arial" w:cs="Arial"/>
              </w:rPr>
              <w:t xml:space="preserve"> button from the bottom </w:t>
            </w:r>
            <w:proofErr w:type="gramStart"/>
            <w:r w:rsidR="004A535C" w:rsidRPr="00495829">
              <w:rPr>
                <w:rFonts w:ascii="Arial" w:hAnsi="Arial" w:cs="Arial"/>
              </w:rPr>
              <w:t>right</w:t>
            </w:r>
            <w:proofErr w:type="gramEnd"/>
          </w:p>
          <w:p w14:paraId="52924F0D" w14:textId="2F4D0BE5" w:rsidR="00C97A9F" w:rsidRDefault="00C97A9F" w:rsidP="0030380B">
            <w:pPr>
              <w:pStyle w:val="ListParagraph"/>
              <w:numPr>
                <w:ilvl w:val="0"/>
                <w:numId w:val="44"/>
              </w:numPr>
              <w:outlineLvl w:val="0"/>
              <w:rPr>
                <w:rFonts w:ascii="Arial" w:hAnsi="Arial" w:cs="Arial"/>
              </w:rPr>
            </w:pPr>
            <w:r w:rsidRPr="00E904BF">
              <w:rPr>
                <w:rFonts w:ascii="Arial" w:hAnsi="Arial" w:cs="Arial"/>
                <w:b/>
                <w:bCs/>
              </w:rPr>
              <w:t xml:space="preserve">Vital </w:t>
            </w:r>
            <w:proofErr w:type="gramStart"/>
            <w:r w:rsidRPr="00E904BF">
              <w:rPr>
                <w:rFonts w:ascii="Arial" w:hAnsi="Arial" w:cs="Arial"/>
                <w:b/>
                <w:bCs/>
              </w:rPr>
              <w:t>signs</w:t>
            </w:r>
            <w:r>
              <w:rPr>
                <w:rFonts w:ascii="Arial" w:hAnsi="Arial" w:cs="Arial"/>
              </w:rPr>
              <w:t xml:space="preserve"> </w:t>
            </w:r>
            <w:r w:rsidR="00E904BF">
              <w:rPr>
                <w:rFonts w:ascii="Arial" w:hAnsi="Arial" w:cs="Arial"/>
              </w:rPr>
              <w:t xml:space="preserve"> -</w:t>
            </w:r>
            <w:proofErr w:type="gramEnd"/>
            <w:r w:rsidR="00E904BF">
              <w:rPr>
                <w:rFonts w:ascii="Arial" w:hAnsi="Arial" w:cs="Arial"/>
              </w:rPr>
              <w:t xml:space="preserve"> </w:t>
            </w:r>
            <w:r w:rsidR="004A535C">
              <w:rPr>
                <w:rFonts w:ascii="Arial" w:hAnsi="Arial" w:cs="Arial"/>
              </w:rPr>
              <w:t xml:space="preserve">here you will see previously recorded obs. Show tabs to see previous recordings from past 24hr etc. Click on drop down arrow and select relevant system assessment to record further </w:t>
            </w:r>
            <w:proofErr w:type="spellStart"/>
            <w:proofErr w:type="gramStart"/>
            <w:r w:rsidR="004A535C">
              <w:rPr>
                <w:rFonts w:ascii="Arial" w:hAnsi="Arial" w:cs="Arial"/>
              </w:rPr>
              <w:t>obs</w:t>
            </w:r>
            <w:proofErr w:type="spellEnd"/>
            <w:proofErr w:type="gramEnd"/>
          </w:p>
          <w:p w14:paraId="51EF7A17" w14:textId="51CA296E" w:rsidR="00C97A9F" w:rsidRDefault="00C97A9F" w:rsidP="0030380B">
            <w:pPr>
              <w:pStyle w:val="ListParagraph"/>
              <w:numPr>
                <w:ilvl w:val="0"/>
                <w:numId w:val="44"/>
              </w:numPr>
              <w:outlineLvl w:val="0"/>
              <w:rPr>
                <w:rFonts w:ascii="Arial" w:hAnsi="Arial" w:cs="Arial"/>
              </w:rPr>
            </w:pPr>
            <w:r w:rsidRPr="00E904BF">
              <w:rPr>
                <w:rFonts w:ascii="Arial" w:hAnsi="Arial" w:cs="Arial"/>
                <w:b/>
                <w:bCs/>
              </w:rPr>
              <w:t>ED/UTC forms</w:t>
            </w:r>
            <w:r w:rsidRPr="004D069D">
              <w:rPr>
                <w:rFonts w:ascii="Arial" w:hAnsi="Arial" w:cs="Arial"/>
              </w:rPr>
              <w:t xml:space="preserve"> </w:t>
            </w:r>
            <w:r w:rsidR="004A535C">
              <w:rPr>
                <w:rFonts w:ascii="Arial" w:hAnsi="Arial" w:cs="Arial"/>
              </w:rPr>
              <w:t>–</w:t>
            </w:r>
            <w:r w:rsidR="00E904BF">
              <w:rPr>
                <w:rFonts w:ascii="Arial" w:hAnsi="Arial" w:cs="Arial"/>
              </w:rPr>
              <w:t xml:space="preserve"> </w:t>
            </w:r>
            <w:r w:rsidR="004A535C">
              <w:rPr>
                <w:rFonts w:ascii="Arial" w:hAnsi="Arial" w:cs="Arial"/>
              </w:rPr>
              <w:t xml:space="preserve">All ELHT assessment forms can be found within this view, click </w:t>
            </w:r>
            <w:r w:rsidRPr="004D069D">
              <w:rPr>
                <w:rFonts w:ascii="Arial" w:hAnsi="Arial" w:cs="Arial"/>
              </w:rPr>
              <w:t xml:space="preserve">to view </w:t>
            </w:r>
            <w:r>
              <w:rPr>
                <w:rFonts w:ascii="Arial" w:hAnsi="Arial" w:cs="Arial"/>
              </w:rPr>
              <w:t xml:space="preserve">more </w:t>
            </w:r>
            <w:r w:rsidRPr="004D069D">
              <w:rPr>
                <w:rFonts w:ascii="Arial" w:hAnsi="Arial" w:cs="Arial"/>
              </w:rPr>
              <w:t>available forms</w:t>
            </w:r>
            <w:r>
              <w:rPr>
                <w:rFonts w:ascii="Arial" w:hAnsi="Arial" w:cs="Arial"/>
              </w:rPr>
              <w:t xml:space="preserve"> that are not in nurse </w:t>
            </w:r>
            <w:proofErr w:type="gramStart"/>
            <w:r>
              <w:rPr>
                <w:rFonts w:ascii="Arial" w:hAnsi="Arial" w:cs="Arial"/>
              </w:rPr>
              <w:t>activities</w:t>
            </w:r>
            <w:proofErr w:type="gramEnd"/>
          </w:p>
          <w:p w14:paraId="670DD8D9" w14:textId="77777777" w:rsidR="0030380B" w:rsidRPr="002369CE" w:rsidRDefault="0030380B" w:rsidP="0030380B">
            <w:pPr>
              <w:pStyle w:val="ListParagraph"/>
              <w:numPr>
                <w:ilvl w:val="0"/>
                <w:numId w:val="44"/>
              </w:numPr>
              <w:outlineLvl w:val="0"/>
              <w:rPr>
                <w:rFonts w:ascii="Arial" w:hAnsi="Arial" w:cs="Arial"/>
              </w:rPr>
            </w:pPr>
            <w:r w:rsidRPr="0030380B">
              <w:rPr>
                <w:rFonts w:ascii="Arial" w:hAnsi="Arial" w:cs="Arial"/>
                <w:b/>
                <w:bCs/>
              </w:rPr>
              <w:t>Demonstrate</w:t>
            </w:r>
            <w:r>
              <w:rPr>
                <w:rFonts w:ascii="Arial" w:hAnsi="Arial" w:cs="Arial"/>
              </w:rPr>
              <w:t xml:space="preserve"> that an </w:t>
            </w:r>
            <w:r w:rsidRPr="0030380B">
              <w:rPr>
                <w:rFonts w:ascii="Arial" w:hAnsi="Arial" w:cs="Arial"/>
                <w:b/>
                <w:bCs/>
              </w:rPr>
              <w:t>ED Ambulance handover form</w:t>
            </w:r>
            <w:r>
              <w:rPr>
                <w:rFonts w:ascii="Arial" w:hAnsi="Arial" w:cs="Arial"/>
              </w:rPr>
              <w:t xml:space="preserve"> is </w:t>
            </w:r>
            <w:proofErr w:type="gramStart"/>
            <w:r>
              <w:rPr>
                <w:rFonts w:ascii="Arial" w:hAnsi="Arial" w:cs="Arial"/>
              </w:rPr>
              <w:t>available</w:t>
            </w:r>
            <w:proofErr w:type="gramEnd"/>
            <w:r>
              <w:rPr>
                <w:rFonts w:ascii="Arial" w:hAnsi="Arial" w:cs="Arial"/>
              </w:rPr>
              <w:t xml:space="preserve"> </w:t>
            </w:r>
          </w:p>
          <w:p w14:paraId="0589D374" w14:textId="14249A45" w:rsidR="0030380B" w:rsidRPr="0030380B" w:rsidRDefault="0030380B" w:rsidP="007D3E31">
            <w:pPr>
              <w:pStyle w:val="ListParagraph"/>
              <w:numPr>
                <w:ilvl w:val="0"/>
                <w:numId w:val="44"/>
              </w:numPr>
              <w:outlineLvl w:val="0"/>
              <w:rPr>
                <w:rFonts w:ascii="Arial" w:hAnsi="Arial" w:cs="Arial"/>
              </w:rPr>
            </w:pPr>
            <w:r w:rsidRPr="0030380B">
              <w:rPr>
                <w:rFonts w:ascii="Arial" w:hAnsi="Arial" w:cs="Arial"/>
              </w:rPr>
              <w:t xml:space="preserve">Click </w:t>
            </w:r>
            <w:r>
              <w:rPr>
                <w:rFonts w:ascii="Arial" w:hAnsi="Arial" w:cs="Arial"/>
              </w:rPr>
              <w:t xml:space="preserve">- </w:t>
            </w:r>
            <w:r w:rsidRPr="0030380B">
              <w:rPr>
                <w:rFonts w:ascii="Arial" w:hAnsi="Arial" w:cs="Arial"/>
              </w:rPr>
              <w:t xml:space="preserve">Ambulance Handover form will </w:t>
            </w:r>
            <w:proofErr w:type="gramStart"/>
            <w:r w:rsidRPr="0030380B">
              <w:rPr>
                <w:rFonts w:ascii="Arial" w:hAnsi="Arial" w:cs="Arial"/>
              </w:rPr>
              <w:t>open</w:t>
            </w:r>
            <w:proofErr w:type="gramEnd"/>
          </w:p>
          <w:p w14:paraId="1381BC65" w14:textId="77777777" w:rsidR="0030380B" w:rsidRDefault="0030380B" w:rsidP="0030380B">
            <w:pPr>
              <w:pStyle w:val="ListParagraph"/>
              <w:numPr>
                <w:ilvl w:val="0"/>
                <w:numId w:val="44"/>
              </w:numPr>
              <w:outlineLvl w:val="0"/>
              <w:rPr>
                <w:rFonts w:ascii="Arial" w:hAnsi="Arial" w:cs="Arial"/>
              </w:rPr>
            </w:pPr>
            <w:r>
              <w:rPr>
                <w:rFonts w:ascii="Arial" w:hAnsi="Arial" w:cs="Arial"/>
              </w:rPr>
              <w:t xml:space="preserve">Fill in all Yellow Mandatory </w:t>
            </w:r>
            <w:proofErr w:type="gramStart"/>
            <w:r>
              <w:rPr>
                <w:rFonts w:ascii="Arial" w:hAnsi="Arial" w:cs="Arial"/>
              </w:rPr>
              <w:t>fields</w:t>
            </w:r>
            <w:proofErr w:type="gramEnd"/>
          </w:p>
          <w:p w14:paraId="73252B75" w14:textId="77777777" w:rsidR="0030380B" w:rsidRPr="008755AE" w:rsidRDefault="0030380B" w:rsidP="0030380B">
            <w:pPr>
              <w:pStyle w:val="ListParagraph"/>
              <w:numPr>
                <w:ilvl w:val="0"/>
                <w:numId w:val="44"/>
              </w:numPr>
              <w:outlineLvl w:val="0"/>
              <w:rPr>
                <w:rFonts w:ascii="Arial" w:hAnsi="Arial" w:cs="Arial"/>
                <w:b/>
                <w:bCs/>
              </w:rPr>
            </w:pPr>
            <w:r>
              <w:rPr>
                <w:rFonts w:ascii="Arial" w:hAnsi="Arial" w:cs="Arial"/>
              </w:rPr>
              <w:t xml:space="preserve">Ambulance Handover Date and Time - </w:t>
            </w:r>
            <w:r w:rsidRPr="008755AE">
              <w:rPr>
                <w:rFonts w:ascii="Arial" w:hAnsi="Arial" w:cs="Arial"/>
                <w:b/>
                <w:bCs/>
              </w:rPr>
              <w:t>Today’s date and Time</w:t>
            </w:r>
          </w:p>
          <w:p w14:paraId="74010D41" w14:textId="77777777" w:rsidR="0030380B" w:rsidRDefault="0030380B" w:rsidP="0030380B">
            <w:pPr>
              <w:pStyle w:val="ListParagraph"/>
              <w:numPr>
                <w:ilvl w:val="0"/>
                <w:numId w:val="44"/>
              </w:numPr>
              <w:outlineLvl w:val="0"/>
              <w:rPr>
                <w:rFonts w:ascii="Arial" w:hAnsi="Arial" w:cs="Arial"/>
              </w:rPr>
            </w:pPr>
            <w:r>
              <w:rPr>
                <w:rFonts w:ascii="Arial" w:hAnsi="Arial" w:cs="Arial"/>
              </w:rPr>
              <w:lastRenderedPageBreak/>
              <w:t xml:space="preserve">Ambulance Handover Details – Ad hoc fill </w:t>
            </w:r>
            <w:proofErr w:type="gramStart"/>
            <w:r>
              <w:rPr>
                <w:rFonts w:ascii="Arial" w:hAnsi="Arial" w:cs="Arial"/>
              </w:rPr>
              <w:t>in</w:t>
            </w:r>
            <w:proofErr w:type="gramEnd"/>
            <w:r>
              <w:rPr>
                <w:rFonts w:ascii="Arial" w:hAnsi="Arial" w:cs="Arial"/>
              </w:rPr>
              <w:t xml:space="preserve"> </w:t>
            </w:r>
          </w:p>
          <w:p w14:paraId="67666A3A" w14:textId="77777777" w:rsidR="0030380B" w:rsidRDefault="0030380B" w:rsidP="0030380B">
            <w:pPr>
              <w:pStyle w:val="ListParagraph"/>
              <w:numPr>
                <w:ilvl w:val="0"/>
                <w:numId w:val="44"/>
              </w:numPr>
              <w:outlineLvl w:val="0"/>
              <w:rPr>
                <w:rFonts w:ascii="Arial" w:hAnsi="Arial" w:cs="Arial"/>
              </w:rPr>
            </w:pPr>
            <w:r>
              <w:rPr>
                <w:rFonts w:ascii="Arial" w:hAnsi="Arial" w:cs="Arial"/>
              </w:rPr>
              <w:t xml:space="preserve">ED Chief Complaint - fill in </w:t>
            </w:r>
            <w:proofErr w:type="spellStart"/>
            <w:r>
              <w:rPr>
                <w:rFonts w:ascii="Arial" w:hAnsi="Arial" w:cs="Arial"/>
              </w:rPr>
              <w:t>adhoc</w:t>
            </w:r>
            <w:proofErr w:type="spellEnd"/>
            <w:r>
              <w:rPr>
                <w:rFonts w:ascii="Arial" w:hAnsi="Arial" w:cs="Arial"/>
              </w:rPr>
              <w:t xml:space="preserve"> asking trainees for typical </w:t>
            </w:r>
            <w:proofErr w:type="gramStart"/>
            <w:r>
              <w:rPr>
                <w:rFonts w:ascii="Arial" w:hAnsi="Arial" w:cs="Arial"/>
              </w:rPr>
              <w:t>scenario</w:t>
            </w:r>
            <w:proofErr w:type="gramEnd"/>
          </w:p>
          <w:p w14:paraId="5F061766" w14:textId="77777777" w:rsidR="0030380B" w:rsidRDefault="0030380B" w:rsidP="0030380B">
            <w:pPr>
              <w:pStyle w:val="ListParagraph"/>
              <w:numPr>
                <w:ilvl w:val="0"/>
                <w:numId w:val="44"/>
              </w:numPr>
              <w:outlineLvl w:val="0"/>
              <w:rPr>
                <w:rFonts w:ascii="Arial" w:hAnsi="Arial" w:cs="Arial"/>
              </w:rPr>
            </w:pPr>
            <w:r>
              <w:rPr>
                <w:rFonts w:ascii="Arial" w:hAnsi="Arial" w:cs="Arial"/>
              </w:rPr>
              <w:t xml:space="preserve">Click Green Tick to save and </w:t>
            </w:r>
            <w:proofErr w:type="gramStart"/>
            <w:r>
              <w:rPr>
                <w:rFonts w:ascii="Arial" w:hAnsi="Arial" w:cs="Arial"/>
              </w:rPr>
              <w:t>close</w:t>
            </w:r>
            <w:proofErr w:type="gramEnd"/>
          </w:p>
          <w:p w14:paraId="53A44404" w14:textId="77777777" w:rsidR="0030380B" w:rsidRPr="00645781" w:rsidRDefault="0030380B" w:rsidP="00645781">
            <w:pPr>
              <w:ind w:left="360"/>
              <w:outlineLvl w:val="0"/>
              <w:rPr>
                <w:rFonts w:ascii="Arial" w:hAnsi="Arial" w:cs="Arial"/>
              </w:rPr>
            </w:pPr>
          </w:p>
          <w:p w14:paraId="0668D2EC" w14:textId="031A44CE" w:rsidR="00C97A9F" w:rsidRPr="004A535C" w:rsidRDefault="00C97A9F" w:rsidP="0030380B">
            <w:pPr>
              <w:pStyle w:val="ListParagraph"/>
              <w:numPr>
                <w:ilvl w:val="0"/>
                <w:numId w:val="44"/>
              </w:numPr>
              <w:outlineLvl w:val="0"/>
              <w:rPr>
                <w:rFonts w:ascii="Arial" w:hAnsi="Arial" w:cs="Arial"/>
              </w:rPr>
            </w:pPr>
            <w:r w:rsidRPr="004A535C">
              <w:rPr>
                <w:rFonts w:ascii="Arial" w:hAnsi="Arial" w:cs="Arial"/>
                <w:b/>
                <w:bCs/>
              </w:rPr>
              <w:t>Documents</w:t>
            </w:r>
            <w:r w:rsidR="00E904BF" w:rsidRPr="004A535C">
              <w:rPr>
                <w:rFonts w:ascii="Arial" w:hAnsi="Arial" w:cs="Arial"/>
                <w:b/>
                <w:bCs/>
              </w:rPr>
              <w:t xml:space="preserve"> </w:t>
            </w:r>
            <w:r w:rsidR="004A535C" w:rsidRPr="004A535C">
              <w:rPr>
                <w:rFonts w:ascii="Arial" w:hAnsi="Arial" w:cs="Arial"/>
                <w:b/>
                <w:bCs/>
              </w:rPr>
              <w:t>–</w:t>
            </w:r>
            <w:r w:rsidRPr="004A535C">
              <w:rPr>
                <w:rFonts w:ascii="Arial" w:hAnsi="Arial" w:cs="Arial"/>
              </w:rPr>
              <w:t xml:space="preserve"> </w:t>
            </w:r>
            <w:r w:rsidR="004A535C" w:rsidRPr="004A535C">
              <w:rPr>
                <w:rFonts w:ascii="Arial" w:hAnsi="Arial" w:cs="Arial"/>
              </w:rPr>
              <w:t xml:space="preserve">This is where you view all documents associated with the patient. </w:t>
            </w:r>
            <w:commentRangeStart w:id="5"/>
            <w:r w:rsidR="00E904BF" w:rsidRPr="004A535C">
              <w:rPr>
                <w:rFonts w:ascii="Arial" w:hAnsi="Arial" w:cs="Arial"/>
              </w:rPr>
              <w:t>To view triage assessment form</w:t>
            </w:r>
            <w:r w:rsidR="00044C82">
              <w:rPr>
                <w:rFonts w:ascii="Arial" w:hAnsi="Arial" w:cs="Arial"/>
              </w:rPr>
              <w:t>,</w:t>
            </w:r>
            <w:r w:rsidR="00E904BF" w:rsidRPr="004A535C">
              <w:rPr>
                <w:rFonts w:ascii="Arial" w:hAnsi="Arial" w:cs="Arial"/>
              </w:rPr>
              <w:t xml:space="preserve"> click on the document record and go to the </w:t>
            </w:r>
            <w:r w:rsidRPr="004A535C">
              <w:rPr>
                <w:rFonts w:ascii="Arial" w:hAnsi="Arial" w:cs="Arial"/>
              </w:rPr>
              <w:t xml:space="preserve">modify </w:t>
            </w:r>
            <w:r w:rsidR="00044C82">
              <w:rPr>
                <w:rFonts w:ascii="Arial" w:hAnsi="Arial" w:cs="Arial"/>
              </w:rPr>
              <w:t>icon which is a</w:t>
            </w:r>
            <w:r w:rsidRPr="004A535C">
              <w:rPr>
                <w:rFonts w:ascii="Arial" w:hAnsi="Arial" w:cs="Arial"/>
              </w:rPr>
              <w:t xml:space="preserve"> </w:t>
            </w:r>
            <w:r w:rsidR="004A535C" w:rsidRPr="004A535C">
              <w:rPr>
                <w:rFonts w:ascii="Arial" w:hAnsi="Arial" w:cs="Arial"/>
              </w:rPr>
              <w:t xml:space="preserve">paper and </w:t>
            </w:r>
            <w:r w:rsidRPr="004A535C">
              <w:rPr>
                <w:rFonts w:ascii="Arial" w:hAnsi="Arial" w:cs="Arial"/>
              </w:rPr>
              <w:t xml:space="preserve">pencil. </w:t>
            </w:r>
            <w:r w:rsidR="00044C82">
              <w:rPr>
                <w:rFonts w:ascii="Arial" w:hAnsi="Arial" w:cs="Arial"/>
              </w:rPr>
              <w:t xml:space="preserve">Modify as required and click save. </w:t>
            </w:r>
            <w:r w:rsidRPr="004A535C">
              <w:rPr>
                <w:rFonts w:ascii="Arial" w:hAnsi="Arial" w:cs="Arial"/>
              </w:rPr>
              <w:t xml:space="preserve">There will be a blue triangle in the </w:t>
            </w:r>
            <w:proofErr w:type="gramStart"/>
            <w:r w:rsidRPr="004A535C">
              <w:rPr>
                <w:rFonts w:ascii="Arial" w:hAnsi="Arial" w:cs="Arial"/>
              </w:rPr>
              <w:t>docs</w:t>
            </w:r>
            <w:proofErr w:type="gramEnd"/>
            <w:r w:rsidRPr="004A535C">
              <w:rPr>
                <w:rFonts w:ascii="Arial" w:hAnsi="Arial" w:cs="Arial"/>
              </w:rPr>
              <w:t xml:space="preserve"> component to show its been modified</w:t>
            </w:r>
            <w:r w:rsidR="00044C82">
              <w:rPr>
                <w:rFonts w:ascii="Arial" w:hAnsi="Arial" w:cs="Arial"/>
              </w:rPr>
              <w:t xml:space="preserve"> once </w:t>
            </w:r>
            <w:r w:rsidR="004A535C">
              <w:rPr>
                <w:rFonts w:ascii="Arial" w:hAnsi="Arial" w:cs="Arial"/>
              </w:rPr>
              <w:t>refreshed</w:t>
            </w:r>
            <w:commentRangeEnd w:id="5"/>
            <w:r w:rsidR="00926EDD">
              <w:rPr>
                <w:rStyle w:val="CommentReference"/>
              </w:rPr>
              <w:commentReference w:id="5"/>
            </w:r>
          </w:p>
          <w:p w14:paraId="7E705A9B" w14:textId="77777777" w:rsidR="00C97A9F" w:rsidRDefault="00C97A9F" w:rsidP="0030380B">
            <w:pPr>
              <w:pStyle w:val="ListParagraph"/>
              <w:numPr>
                <w:ilvl w:val="0"/>
                <w:numId w:val="44"/>
              </w:numPr>
              <w:outlineLvl w:val="0"/>
              <w:rPr>
                <w:rFonts w:ascii="Arial" w:hAnsi="Arial" w:cs="Arial"/>
              </w:rPr>
            </w:pPr>
            <w:r>
              <w:rPr>
                <w:rFonts w:ascii="Arial" w:hAnsi="Arial" w:cs="Arial"/>
              </w:rPr>
              <w:t>Show page master refresh and component refresh.</w:t>
            </w:r>
          </w:p>
          <w:p w14:paraId="0C0E6226" w14:textId="13DA2B6D" w:rsidR="00C97A9F" w:rsidRPr="009D6E03" w:rsidRDefault="00C97A9F" w:rsidP="00460B6E">
            <w:pPr>
              <w:pStyle w:val="ListParagraph"/>
              <w:outlineLvl w:val="0"/>
              <w:rPr>
                <w:rFonts w:ascii="Arial" w:hAnsi="Arial" w:cs="Arial"/>
              </w:rPr>
            </w:pPr>
          </w:p>
        </w:tc>
      </w:tr>
      <w:tr w:rsidR="00A323E3" w:rsidRPr="00DC2C47" w14:paraId="5F7A5708" w14:textId="77777777" w:rsidTr="006C0712">
        <w:tc>
          <w:tcPr>
            <w:tcW w:w="846" w:type="dxa"/>
          </w:tcPr>
          <w:p w14:paraId="459E4085" w14:textId="77777777" w:rsidR="00A323E3" w:rsidRPr="00DC2C47" w:rsidRDefault="00A323E3" w:rsidP="00C97A9F">
            <w:pPr>
              <w:rPr>
                <w:rFonts w:ascii="Arial" w:hAnsi="Arial" w:cs="Arial"/>
              </w:rPr>
            </w:pPr>
          </w:p>
        </w:tc>
        <w:tc>
          <w:tcPr>
            <w:tcW w:w="1843" w:type="dxa"/>
          </w:tcPr>
          <w:p w14:paraId="631E0BC0" w14:textId="7C78BD4A" w:rsidR="00A323E3" w:rsidRPr="00270043" w:rsidRDefault="00A323E3" w:rsidP="00C97A9F">
            <w:pPr>
              <w:spacing w:after="100"/>
              <w:contextualSpacing/>
              <w:rPr>
                <w:rFonts w:ascii="Arial" w:hAnsi="Arial" w:cs="Arial"/>
                <w:b/>
                <w:bCs/>
              </w:rPr>
            </w:pPr>
            <w:r>
              <w:rPr>
                <w:rFonts w:ascii="Arial" w:hAnsi="Arial" w:cs="Arial"/>
                <w:b/>
                <w:bCs/>
              </w:rPr>
              <w:t>Care Plans</w:t>
            </w:r>
          </w:p>
        </w:tc>
        <w:tc>
          <w:tcPr>
            <w:tcW w:w="11485" w:type="dxa"/>
            <w:gridSpan w:val="2"/>
          </w:tcPr>
          <w:p w14:paraId="18438882" w14:textId="6FAD188E" w:rsidR="00A323E3" w:rsidRDefault="00A323E3" w:rsidP="00A323E3">
            <w:pPr>
              <w:spacing w:before="100" w:beforeAutospacing="1" w:after="100" w:afterAutospacing="1"/>
              <w:rPr>
                <w:rFonts w:ascii="Arial" w:hAnsi="Arial" w:cs="Arial"/>
              </w:rPr>
            </w:pPr>
            <w:r w:rsidRPr="00985228">
              <w:rPr>
                <w:rFonts w:ascii="Arial" w:hAnsi="Arial" w:cs="Arial"/>
              </w:rPr>
              <w:t>Give an overview of Care Plans</w:t>
            </w:r>
            <w:r>
              <w:rPr>
                <w:rFonts w:ascii="Arial" w:hAnsi="Arial" w:cs="Arial"/>
              </w:rPr>
              <w:t xml:space="preserve">: these </w:t>
            </w:r>
            <w:r w:rsidRPr="00254F10">
              <w:rPr>
                <w:rFonts w:ascii="Arial" w:hAnsi="Arial" w:cs="Arial"/>
              </w:rPr>
              <w:t>are</w:t>
            </w:r>
            <w:r w:rsidRPr="001F7D5F">
              <w:rPr>
                <w:rFonts w:ascii="Arial" w:hAnsi="Arial" w:cs="Arial"/>
              </w:rPr>
              <w:t xml:space="preserve"> groups of orders such as </w:t>
            </w:r>
            <w:r>
              <w:rPr>
                <w:rFonts w:ascii="Arial" w:hAnsi="Arial" w:cs="Arial"/>
              </w:rPr>
              <w:t xml:space="preserve">assessments, </w:t>
            </w:r>
            <w:r w:rsidRPr="001F7D5F">
              <w:rPr>
                <w:rFonts w:ascii="Arial" w:hAnsi="Arial" w:cs="Arial"/>
              </w:rPr>
              <w:t>diagnostics, medications, referrals, and other items</w:t>
            </w:r>
            <w:r>
              <w:rPr>
                <w:rFonts w:ascii="Arial" w:hAnsi="Arial" w:cs="Arial"/>
              </w:rPr>
              <w:t>, and are s</w:t>
            </w:r>
            <w:r w:rsidRPr="001F7D5F">
              <w:rPr>
                <w:rFonts w:ascii="Arial" w:hAnsi="Arial" w:cs="Arial"/>
              </w:rPr>
              <w:t xml:space="preserve">tructured to guide and measure progress toward a goal related to a problem or condition. Plans can also be designed to support a procedure or process. The components of a Care Plan will vary depending on </w:t>
            </w:r>
            <w:r>
              <w:rPr>
                <w:rFonts w:ascii="Arial" w:hAnsi="Arial" w:cs="Arial"/>
              </w:rPr>
              <w:t>its</w:t>
            </w:r>
            <w:r w:rsidRPr="001F7D5F">
              <w:rPr>
                <w:rFonts w:ascii="Arial" w:hAnsi="Arial" w:cs="Arial"/>
              </w:rPr>
              <w:t xml:space="preserve"> design and type of plan used</w:t>
            </w:r>
            <w:r>
              <w:rPr>
                <w:rFonts w:ascii="Arial" w:hAnsi="Arial" w:cs="Arial"/>
              </w:rPr>
              <w:t>.</w:t>
            </w:r>
          </w:p>
          <w:p w14:paraId="1B9E0571" w14:textId="5E93F6A5" w:rsidR="00A323E3" w:rsidRDefault="00A323E3" w:rsidP="00A323E3">
            <w:pPr>
              <w:spacing w:before="100" w:beforeAutospacing="1" w:after="100" w:afterAutospacing="1"/>
              <w:rPr>
                <w:rFonts w:ascii="Arial" w:hAnsi="Arial" w:cs="Arial"/>
              </w:rPr>
            </w:pPr>
            <w:r w:rsidRPr="001F7D5F">
              <w:rPr>
                <w:rFonts w:ascii="Arial" w:hAnsi="Arial" w:cs="Arial"/>
              </w:rPr>
              <w:t>Care Plans can go through several phases. Typically, a plan or phase will move from Planned →Initiated → Discontinued or Planned → Initiated → Completed.</w:t>
            </w:r>
          </w:p>
          <w:p w14:paraId="44937235" w14:textId="6D6A09E8" w:rsidR="00A323E3" w:rsidRDefault="00A323E3" w:rsidP="00A323E3">
            <w:pPr>
              <w:pStyle w:val="ListParagraph"/>
              <w:numPr>
                <w:ilvl w:val="0"/>
                <w:numId w:val="59"/>
              </w:numPr>
              <w:spacing w:before="100" w:beforeAutospacing="1" w:after="100" w:afterAutospacing="1"/>
              <w:rPr>
                <w:rFonts w:ascii="Arial" w:hAnsi="Arial" w:cs="Arial"/>
              </w:rPr>
            </w:pPr>
            <w:r w:rsidRPr="00A323E3">
              <w:rPr>
                <w:rFonts w:ascii="Arial" w:hAnsi="Arial" w:cs="Arial"/>
              </w:rPr>
              <w:t xml:space="preserve">From </w:t>
            </w:r>
            <w:r w:rsidRPr="00A323E3">
              <w:rPr>
                <w:rFonts w:ascii="Arial" w:hAnsi="Arial" w:cs="Arial"/>
                <w:b/>
                <w:bCs/>
              </w:rPr>
              <w:t>New Order Entry</w:t>
            </w:r>
            <w:r w:rsidRPr="00A323E3">
              <w:rPr>
                <w:rFonts w:ascii="Arial" w:hAnsi="Arial" w:cs="Arial"/>
              </w:rPr>
              <w:t xml:space="preserve"> component search for </w:t>
            </w:r>
            <w:r w:rsidRPr="00A323E3">
              <w:rPr>
                <w:rFonts w:ascii="Arial" w:hAnsi="Arial" w:cs="Arial"/>
                <w:b/>
                <w:bCs/>
              </w:rPr>
              <w:t>Pain Care Plan</w:t>
            </w:r>
            <w:r w:rsidRPr="00A323E3">
              <w:rPr>
                <w:rFonts w:ascii="Arial" w:hAnsi="Arial" w:cs="Arial"/>
              </w:rPr>
              <w:t xml:space="preserve">. Select </w:t>
            </w:r>
            <w:r w:rsidRPr="00A323E3">
              <w:rPr>
                <w:rFonts w:ascii="Arial" w:hAnsi="Arial" w:cs="Arial"/>
                <w:b/>
                <w:bCs/>
              </w:rPr>
              <w:t>Pain Care Plan – Adult</w:t>
            </w:r>
            <w:r w:rsidRPr="00A323E3">
              <w:rPr>
                <w:rFonts w:ascii="Arial" w:hAnsi="Arial" w:cs="Arial"/>
              </w:rPr>
              <w:t xml:space="preserve"> </w:t>
            </w:r>
          </w:p>
          <w:p w14:paraId="180AEDB0" w14:textId="2490A073" w:rsidR="00A323E3" w:rsidRPr="00A323E3" w:rsidRDefault="00A323E3" w:rsidP="00A323E3">
            <w:pPr>
              <w:pStyle w:val="ListParagraph"/>
              <w:numPr>
                <w:ilvl w:val="0"/>
                <w:numId w:val="59"/>
              </w:numPr>
              <w:spacing w:before="100" w:beforeAutospacing="1" w:after="100" w:afterAutospacing="1"/>
              <w:rPr>
                <w:rFonts w:ascii="Arial" w:hAnsi="Arial" w:cs="Arial"/>
              </w:rPr>
            </w:pPr>
            <w:r>
              <w:rPr>
                <w:rFonts w:ascii="Arial" w:hAnsi="Arial" w:cs="Arial"/>
              </w:rPr>
              <w:t xml:space="preserve">Click on Orders for Signature and </w:t>
            </w:r>
            <w:proofErr w:type="gramStart"/>
            <w:r>
              <w:rPr>
                <w:rFonts w:ascii="Arial" w:hAnsi="Arial" w:cs="Arial"/>
              </w:rPr>
              <w:t>sign</w:t>
            </w:r>
            <w:proofErr w:type="gramEnd"/>
          </w:p>
          <w:p w14:paraId="1D31DC26" w14:textId="77777777" w:rsidR="00A323E3" w:rsidRDefault="00A323E3" w:rsidP="00A323E3">
            <w:pPr>
              <w:pStyle w:val="ListParagraph"/>
              <w:numPr>
                <w:ilvl w:val="0"/>
                <w:numId w:val="44"/>
              </w:numPr>
              <w:spacing w:before="100" w:beforeAutospacing="1" w:after="100" w:afterAutospacing="1"/>
              <w:rPr>
                <w:rFonts w:ascii="Arial" w:hAnsi="Arial" w:cs="Arial"/>
              </w:rPr>
            </w:pPr>
            <w:r>
              <w:rPr>
                <w:rFonts w:ascii="Arial" w:hAnsi="Arial" w:cs="Arial"/>
              </w:rPr>
              <w:t xml:space="preserve">Tick or untick recommendations as </w:t>
            </w:r>
            <w:proofErr w:type="gramStart"/>
            <w:r>
              <w:rPr>
                <w:rFonts w:ascii="Arial" w:hAnsi="Arial" w:cs="Arial"/>
              </w:rPr>
              <w:t>required</w:t>
            </w:r>
            <w:proofErr w:type="gramEnd"/>
          </w:p>
          <w:p w14:paraId="6616092E" w14:textId="77777777" w:rsidR="00A323E3" w:rsidRPr="00A323E3" w:rsidRDefault="00A323E3" w:rsidP="00A323E3">
            <w:pPr>
              <w:pStyle w:val="ListParagraph"/>
              <w:numPr>
                <w:ilvl w:val="0"/>
                <w:numId w:val="44"/>
              </w:numPr>
              <w:spacing w:before="100" w:beforeAutospacing="1" w:after="100" w:afterAutospacing="1"/>
              <w:rPr>
                <w:rFonts w:ascii="Arial" w:hAnsi="Arial" w:cs="Arial"/>
              </w:rPr>
            </w:pPr>
            <w:r>
              <w:rPr>
                <w:rFonts w:ascii="Arial" w:hAnsi="Arial" w:cs="Arial"/>
              </w:rPr>
              <w:t xml:space="preserve">Click </w:t>
            </w:r>
            <w:r w:rsidRPr="00A323E3">
              <w:rPr>
                <w:rFonts w:ascii="Arial" w:hAnsi="Arial" w:cs="Arial"/>
                <w:b/>
                <w:bCs/>
              </w:rPr>
              <w:t>Initiate Now</w:t>
            </w:r>
          </w:p>
          <w:p w14:paraId="2C6F1B05" w14:textId="77777777" w:rsidR="00A323E3" w:rsidRPr="00A323E3" w:rsidRDefault="00A323E3" w:rsidP="00A323E3">
            <w:pPr>
              <w:pStyle w:val="ListParagraph"/>
              <w:numPr>
                <w:ilvl w:val="0"/>
                <w:numId w:val="44"/>
              </w:numPr>
              <w:spacing w:before="100" w:beforeAutospacing="1" w:after="100" w:afterAutospacing="1"/>
              <w:rPr>
                <w:rFonts w:ascii="Arial" w:hAnsi="Arial" w:cs="Arial"/>
              </w:rPr>
            </w:pPr>
            <w:r w:rsidRPr="00A323E3">
              <w:rPr>
                <w:rFonts w:ascii="Arial" w:hAnsi="Arial" w:cs="Arial"/>
              </w:rPr>
              <w:t xml:space="preserve">Click </w:t>
            </w:r>
            <w:r>
              <w:rPr>
                <w:rFonts w:ascii="Arial" w:hAnsi="Arial" w:cs="Arial"/>
                <w:b/>
                <w:bCs/>
              </w:rPr>
              <w:t xml:space="preserve">Orders for </w:t>
            </w:r>
            <w:proofErr w:type="gramStart"/>
            <w:r>
              <w:rPr>
                <w:rFonts w:ascii="Arial" w:hAnsi="Arial" w:cs="Arial"/>
                <w:b/>
                <w:bCs/>
              </w:rPr>
              <w:t>signatures</w:t>
            </w:r>
            <w:proofErr w:type="gramEnd"/>
          </w:p>
          <w:p w14:paraId="25567258" w14:textId="77777777" w:rsidR="00A323E3" w:rsidRPr="00A323E3" w:rsidRDefault="00A323E3" w:rsidP="00A323E3">
            <w:pPr>
              <w:pStyle w:val="ListParagraph"/>
              <w:numPr>
                <w:ilvl w:val="0"/>
                <w:numId w:val="44"/>
              </w:numPr>
              <w:spacing w:before="100" w:beforeAutospacing="1" w:after="100" w:afterAutospacing="1"/>
              <w:rPr>
                <w:rFonts w:ascii="Arial" w:hAnsi="Arial" w:cs="Arial"/>
              </w:rPr>
            </w:pPr>
            <w:r w:rsidRPr="00A323E3">
              <w:rPr>
                <w:rFonts w:ascii="Arial" w:hAnsi="Arial" w:cs="Arial"/>
              </w:rPr>
              <w:t xml:space="preserve">Orders will </w:t>
            </w:r>
            <w:proofErr w:type="gramStart"/>
            <w:r w:rsidRPr="00A323E3">
              <w:rPr>
                <w:rFonts w:ascii="Arial" w:hAnsi="Arial" w:cs="Arial"/>
              </w:rPr>
              <w:t>display</w:t>
            </w:r>
            <w:proofErr w:type="gramEnd"/>
          </w:p>
          <w:p w14:paraId="6B0A9361" w14:textId="77777777" w:rsidR="00A323E3" w:rsidRPr="00A323E3" w:rsidRDefault="00A323E3" w:rsidP="00A323E3">
            <w:pPr>
              <w:pStyle w:val="ListParagraph"/>
              <w:numPr>
                <w:ilvl w:val="0"/>
                <w:numId w:val="44"/>
              </w:numPr>
              <w:spacing w:before="100" w:beforeAutospacing="1" w:after="100" w:afterAutospacing="1"/>
              <w:rPr>
                <w:rFonts w:ascii="Arial" w:hAnsi="Arial" w:cs="Arial"/>
              </w:rPr>
            </w:pPr>
            <w:r>
              <w:rPr>
                <w:rFonts w:ascii="Arial" w:hAnsi="Arial" w:cs="Arial"/>
                <w:b/>
                <w:bCs/>
              </w:rPr>
              <w:t>Sign</w:t>
            </w:r>
          </w:p>
          <w:p w14:paraId="12B5B200" w14:textId="49ABE30E" w:rsidR="00A323E3" w:rsidRPr="00A323E3" w:rsidRDefault="00A323E3" w:rsidP="00A323E3">
            <w:pPr>
              <w:pStyle w:val="ListParagraph"/>
              <w:numPr>
                <w:ilvl w:val="0"/>
                <w:numId w:val="44"/>
              </w:numPr>
              <w:spacing w:before="100" w:beforeAutospacing="1" w:after="100" w:afterAutospacing="1"/>
              <w:rPr>
                <w:rFonts w:ascii="Arial" w:hAnsi="Arial" w:cs="Arial"/>
              </w:rPr>
            </w:pPr>
            <w:r w:rsidRPr="00A323E3">
              <w:rPr>
                <w:rFonts w:ascii="Arial" w:hAnsi="Arial" w:cs="Arial"/>
              </w:rPr>
              <w:t>Order will now be displayed in Order profile and relevant tasks will be initiated</w:t>
            </w:r>
          </w:p>
        </w:tc>
      </w:tr>
      <w:tr w:rsidR="00C97A9F" w:rsidRPr="00DC2C47" w14:paraId="7B9335C6" w14:textId="77777777" w:rsidTr="006C0712">
        <w:tc>
          <w:tcPr>
            <w:tcW w:w="846" w:type="dxa"/>
          </w:tcPr>
          <w:p w14:paraId="2669BEC6" w14:textId="70466B28" w:rsidR="00C97A9F" w:rsidRPr="00DC2C47" w:rsidRDefault="00C97A9F" w:rsidP="00C97A9F">
            <w:pPr>
              <w:rPr>
                <w:rFonts w:ascii="Arial" w:hAnsi="Arial" w:cs="Arial"/>
              </w:rPr>
            </w:pPr>
          </w:p>
        </w:tc>
        <w:tc>
          <w:tcPr>
            <w:tcW w:w="1843" w:type="dxa"/>
          </w:tcPr>
          <w:p w14:paraId="672CA3D3" w14:textId="57812166" w:rsidR="00C97A9F" w:rsidRPr="00270043" w:rsidRDefault="00C97A9F" w:rsidP="00C97A9F">
            <w:pPr>
              <w:spacing w:after="100"/>
              <w:contextualSpacing/>
              <w:rPr>
                <w:rFonts w:ascii="Arial" w:hAnsi="Arial" w:cs="Arial"/>
                <w:b/>
                <w:bCs/>
              </w:rPr>
            </w:pPr>
            <w:r w:rsidRPr="00270043">
              <w:rPr>
                <w:rFonts w:ascii="Arial" w:hAnsi="Arial" w:cs="Arial"/>
                <w:b/>
                <w:bCs/>
              </w:rPr>
              <w:t>Fluid Balance</w:t>
            </w:r>
            <w:r w:rsidR="00066AFC" w:rsidRPr="00270043">
              <w:rPr>
                <w:rFonts w:ascii="Arial" w:hAnsi="Arial" w:cs="Arial"/>
                <w:b/>
                <w:bCs/>
              </w:rPr>
              <w:t>/Assessments</w:t>
            </w:r>
          </w:p>
          <w:p w14:paraId="41C87DE8" w14:textId="04485D36" w:rsidR="00C97A9F" w:rsidRPr="00270043" w:rsidRDefault="00C97A9F" w:rsidP="00C97A9F">
            <w:pPr>
              <w:spacing w:after="100"/>
              <w:contextualSpacing/>
              <w:rPr>
                <w:rFonts w:ascii="Arial" w:hAnsi="Arial" w:cs="Arial"/>
                <w:b/>
                <w:bCs/>
              </w:rPr>
            </w:pPr>
          </w:p>
        </w:tc>
        <w:tc>
          <w:tcPr>
            <w:tcW w:w="11485" w:type="dxa"/>
            <w:gridSpan w:val="2"/>
          </w:tcPr>
          <w:p w14:paraId="614B91A1" w14:textId="77777777" w:rsidR="00460B6E" w:rsidRDefault="00460B6E" w:rsidP="00460B6E">
            <w:pPr>
              <w:ind w:left="360"/>
              <w:rPr>
                <w:rFonts w:ascii="Arial" w:hAnsi="Arial" w:cs="Arial"/>
                <w:b/>
                <w:bCs/>
                <w:sz w:val="24"/>
                <w:szCs w:val="24"/>
              </w:rPr>
            </w:pPr>
          </w:p>
          <w:p w14:paraId="228415A2" w14:textId="77777777" w:rsidR="0068218A" w:rsidRPr="0068218A" w:rsidRDefault="0068218A" w:rsidP="0068218A">
            <w:pPr>
              <w:ind w:left="360"/>
              <w:outlineLvl w:val="0"/>
              <w:rPr>
                <w:rFonts w:ascii="Arial" w:hAnsi="Arial" w:cs="Arial"/>
              </w:rPr>
            </w:pPr>
            <w:r w:rsidRPr="0068218A">
              <w:rPr>
                <w:rFonts w:ascii="Arial" w:hAnsi="Arial" w:cs="Arial"/>
              </w:rPr>
              <w:t xml:space="preserve">Go to </w:t>
            </w:r>
            <w:r w:rsidRPr="0068218A">
              <w:rPr>
                <w:rFonts w:ascii="Arial" w:hAnsi="Arial" w:cs="Arial"/>
                <w:b/>
                <w:bCs/>
              </w:rPr>
              <w:t>Fluid balance</w:t>
            </w:r>
            <w:r w:rsidRPr="0068218A">
              <w:rPr>
                <w:rFonts w:ascii="Arial" w:hAnsi="Arial" w:cs="Arial"/>
              </w:rPr>
              <w:t xml:space="preserve"> component and click on heading to access </w:t>
            </w:r>
            <w:commentRangeStart w:id="6"/>
            <w:r w:rsidRPr="0068218A">
              <w:rPr>
                <w:rFonts w:ascii="Arial" w:hAnsi="Arial" w:cs="Arial"/>
              </w:rPr>
              <w:t>screen</w:t>
            </w:r>
            <w:commentRangeEnd w:id="6"/>
            <w:r w:rsidRPr="00270043">
              <w:rPr>
                <w:rStyle w:val="CommentReference"/>
                <w:rFonts w:ascii="Arial" w:hAnsi="Arial" w:cs="Arial"/>
                <w:sz w:val="22"/>
                <w:szCs w:val="22"/>
              </w:rPr>
              <w:commentReference w:id="6"/>
            </w:r>
          </w:p>
          <w:p w14:paraId="413ED527" w14:textId="77777777" w:rsidR="0068218A" w:rsidRDefault="0068218A" w:rsidP="00460B6E">
            <w:pPr>
              <w:ind w:left="360"/>
              <w:rPr>
                <w:rFonts w:ascii="Arial" w:hAnsi="Arial" w:cs="Arial"/>
                <w:b/>
              </w:rPr>
            </w:pPr>
          </w:p>
          <w:p w14:paraId="74E4AC6E" w14:textId="4CB119FD" w:rsidR="00460B6E" w:rsidRDefault="00460B6E" w:rsidP="00460B6E">
            <w:pPr>
              <w:ind w:left="360"/>
              <w:rPr>
                <w:rFonts w:ascii="Arial" w:hAnsi="Arial" w:cs="Arial"/>
                <w:b/>
              </w:rPr>
            </w:pPr>
            <w:r w:rsidRPr="00D77A36">
              <w:rPr>
                <w:rFonts w:ascii="Arial" w:hAnsi="Arial" w:cs="Arial"/>
                <w:b/>
              </w:rPr>
              <w:t xml:space="preserve">Show how to Associate and Disassociate </w:t>
            </w:r>
            <w:r>
              <w:rPr>
                <w:rFonts w:ascii="Arial" w:hAnsi="Arial" w:cs="Arial"/>
                <w:b/>
              </w:rPr>
              <w:t>Device/</w:t>
            </w:r>
            <w:r w:rsidRPr="00D77A36">
              <w:rPr>
                <w:rFonts w:ascii="Arial" w:hAnsi="Arial" w:cs="Arial"/>
                <w:b/>
              </w:rPr>
              <w:t>Monitors</w:t>
            </w:r>
          </w:p>
          <w:p w14:paraId="03B7EDAD" w14:textId="5DD62EB0" w:rsidR="00460B6E" w:rsidRDefault="00460B6E" w:rsidP="00460B6E">
            <w:pPr>
              <w:pStyle w:val="ListParagraph"/>
              <w:numPr>
                <w:ilvl w:val="0"/>
                <w:numId w:val="44"/>
              </w:numPr>
              <w:rPr>
                <w:rFonts w:ascii="Arial" w:hAnsi="Arial" w:cs="Arial"/>
                <w:bCs/>
              </w:rPr>
            </w:pPr>
            <w:r w:rsidRPr="00D77A36">
              <w:rPr>
                <w:rFonts w:ascii="Arial" w:hAnsi="Arial" w:cs="Arial"/>
                <w:b/>
                <w:noProof/>
              </w:rPr>
              <w:drawing>
                <wp:anchor distT="0" distB="0" distL="114300" distR="114300" simplePos="0" relativeHeight="251667456" behindDoc="0" locked="0" layoutInCell="1" allowOverlap="1" wp14:anchorId="3E545F07" wp14:editId="705708ED">
                  <wp:simplePos x="0" y="0"/>
                  <wp:positionH relativeFrom="column">
                    <wp:posOffset>2131695</wp:posOffset>
                  </wp:positionH>
                  <wp:positionV relativeFrom="paragraph">
                    <wp:posOffset>13335</wp:posOffset>
                  </wp:positionV>
                  <wp:extent cx="253365" cy="204470"/>
                  <wp:effectExtent l="0" t="0" r="0" b="5080"/>
                  <wp:wrapThrough wrapText="bothSides">
                    <wp:wrapPolygon edited="0">
                      <wp:start x="0" y="0"/>
                      <wp:lineTo x="0" y="20124"/>
                      <wp:lineTo x="19489" y="20124"/>
                      <wp:lineTo x="19489"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3365" cy="20447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Cs/>
              </w:rPr>
              <w:t>Show</w:t>
            </w:r>
            <w:r w:rsidRPr="00D77A36">
              <w:rPr>
                <w:rFonts w:ascii="Arial" w:hAnsi="Arial" w:cs="Arial"/>
                <w:bCs/>
              </w:rPr>
              <w:t xml:space="preserve"> the Monitor Icon</w:t>
            </w:r>
          </w:p>
          <w:p w14:paraId="4225C71C" w14:textId="77777777" w:rsidR="00460B6E" w:rsidRPr="00D77A36" w:rsidRDefault="00460B6E" w:rsidP="00460B6E">
            <w:pPr>
              <w:pStyle w:val="ListParagraph"/>
              <w:numPr>
                <w:ilvl w:val="0"/>
                <w:numId w:val="44"/>
              </w:numPr>
              <w:rPr>
                <w:rFonts w:ascii="Arial" w:hAnsi="Arial" w:cs="Arial"/>
                <w:bCs/>
              </w:rPr>
            </w:pPr>
            <w:r>
              <w:rPr>
                <w:rFonts w:ascii="Arial" w:hAnsi="Arial" w:cs="Arial"/>
                <w:bCs/>
              </w:rPr>
              <w:t xml:space="preserve">Explain that Monitors will be listed according to area and can be associated and disassociated as </w:t>
            </w:r>
            <w:proofErr w:type="gramStart"/>
            <w:r>
              <w:rPr>
                <w:rFonts w:ascii="Arial" w:hAnsi="Arial" w:cs="Arial"/>
                <w:bCs/>
              </w:rPr>
              <w:t>required</w:t>
            </w:r>
            <w:proofErr w:type="gramEnd"/>
            <w:r w:rsidRPr="00D77A36">
              <w:rPr>
                <w:rFonts w:ascii="Arial" w:hAnsi="Arial" w:cs="Arial"/>
                <w:bCs/>
              </w:rPr>
              <w:t xml:space="preserve"> </w:t>
            </w:r>
          </w:p>
          <w:p w14:paraId="2CD568C2" w14:textId="793A219F" w:rsidR="00C97A9F" w:rsidRPr="00270043" w:rsidRDefault="00C6051C" w:rsidP="00460B6E">
            <w:pPr>
              <w:pStyle w:val="ListParagraph"/>
              <w:numPr>
                <w:ilvl w:val="0"/>
                <w:numId w:val="44"/>
              </w:numPr>
              <w:outlineLvl w:val="0"/>
              <w:rPr>
                <w:rFonts w:ascii="Arial" w:hAnsi="Arial" w:cs="Arial"/>
              </w:rPr>
            </w:pPr>
            <w:r>
              <w:rPr>
                <w:rFonts w:ascii="Arial" w:hAnsi="Arial" w:cs="Arial"/>
              </w:rPr>
              <w:t>S</w:t>
            </w:r>
            <w:r w:rsidR="00C97A9F" w:rsidRPr="00270043">
              <w:rPr>
                <w:rFonts w:ascii="Arial" w:hAnsi="Arial" w:cs="Arial"/>
              </w:rPr>
              <w:t xml:space="preserve">how </w:t>
            </w:r>
            <w:r>
              <w:rPr>
                <w:rFonts w:ascii="Arial" w:hAnsi="Arial" w:cs="Arial"/>
              </w:rPr>
              <w:t xml:space="preserve">where they can access </w:t>
            </w:r>
            <w:r w:rsidR="00C97A9F" w:rsidRPr="00270043">
              <w:rPr>
                <w:rFonts w:ascii="Arial" w:hAnsi="Arial" w:cs="Arial"/>
              </w:rPr>
              <w:t>skin assessment, falls assessment, peak flow on asthmatic</w:t>
            </w:r>
            <w:r w:rsidR="00066AFC" w:rsidRPr="00270043">
              <w:rPr>
                <w:rFonts w:ascii="Arial" w:hAnsi="Arial" w:cs="Arial"/>
              </w:rPr>
              <w:t xml:space="preserve"> </w:t>
            </w:r>
            <w:proofErr w:type="gramStart"/>
            <w:r w:rsidR="00066AFC" w:rsidRPr="00270043">
              <w:rPr>
                <w:rFonts w:ascii="Arial" w:hAnsi="Arial" w:cs="Arial"/>
              </w:rPr>
              <w:t>etc</w:t>
            </w:r>
            <w:proofErr w:type="gramEnd"/>
          </w:p>
          <w:p w14:paraId="0A3F89C9" w14:textId="39CE1A7E" w:rsidR="00C97A9F" w:rsidRPr="00270043" w:rsidRDefault="00C97A9F" w:rsidP="00460B6E">
            <w:pPr>
              <w:pStyle w:val="ListParagraph"/>
              <w:numPr>
                <w:ilvl w:val="0"/>
                <w:numId w:val="44"/>
              </w:numPr>
              <w:outlineLvl w:val="0"/>
              <w:rPr>
                <w:rFonts w:ascii="Arial" w:hAnsi="Arial" w:cs="Arial"/>
              </w:rPr>
            </w:pPr>
            <w:r w:rsidRPr="00270043">
              <w:rPr>
                <w:rFonts w:ascii="Arial" w:hAnsi="Arial" w:cs="Arial"/>
              </w:rPr>
              <w:t xml:space="preserve">All the relevant point of care assessments are within the different band </w:t>
            </w:r>
            <w:proofErr w:type="gramStart"/>
            <w:r w:rsidRPr="00270043">
              <w:rPr>
                <w:rFonts w:ascii="Arial" w:hAnsi="Arial" w:cs="Arial"/>
              </w:rPr>
              <w:t>headings</w:t>
            </w:r>
            <w:proofErr w:type="gramEnd"/>
          </w:p>
          <w:p w14:paraId="19D1216B" w14:textId="40AB8AA8" w:rsidR="00011B83" w:rsidRPr="00011B83" w:rsidRDefault="00C97A9F" w:rsidP="00460B6E">
            <w:pPr>
              <w:pStyle w:val="ListParagraph"/>
              <w:numPr>
                <w:ilvl w:val="0"/>
                <w:numId w:val="44"/>
              </w:numPr>
              <w:rPr>
                <w:rFonts w:ascii="Arial" w:hAnsi="Arial" w:cs="Arial"/>
                <w:bCs/>
              </w:rPr>
            </w:pPr>
            <w:r w:rsidRPr="00011B83">
              <w:rPr>
                <w:rFonts w:ascii="Arial" w:hAnsi="Arial" w:cs="Arial"/>
              </w:rPr>
              <w:lastRenderedPageBreak/>
              <w:t>Adult quick view for vital signs input</w:t>
            </w:r>
            <w:r w:rsidR="00011B83" w:rsidRPr="00011B83">
              <w:rPr>
                <w:rFonts w:ascii="Arial" w:hAnsi="Arial" w:cs="Arial"/>
                <w:bCs/>
              </w:rPr>
              <w:t xml:space="preserve"> Vital signs as </w:t>
            </w:r>
            <w:proofErr w:type="gramStart"/>
            <w:r w:rsidR="00011B83" w:rsidRPr="00011B83">
              <w:rPr>
                <w:rFonts w:ascii="Arial" w:hAnsi="Arial" w:cs="Arial"/>
                <w:bCs/>
              </w:rPr>
              <w:t>follows</w:t>
            </w:r>
            <w:proofErr w:type="gramEnd"/>
          </w:p>
          <w:p w14:paraId="4692AD9E" w14:textId="77777777" w:rsidR="00460B6E" w:rsidRPr="006718BF" w:rsidRDefault="00460B6E" w:rsidP="00460B6E">
            <w:pPr>
              <w:pStyle w:val="ListParagraph"/>
              <w:numPr>
                <w:ilvl w:val="0"/>
                <w:numId w:val="44"/>
              </w:numPr>
              <w:outlineLvl w:val="0"/>
              <w:rPr>
                <w:rFonts w:ascii="Arial" w:hAnsi="Arial" w:cs="Arial"/>
              </w:rPr>
            </w:pPr>
            <w:r w:rsidRPr="006718BF">
              <w:rPr>
                <w:rFonts w:ascii="Arial" w:hAnsi="Arial" w:cs="Arial"/>
              </w:rPr>
              <w:t xml:space="preserve">Double click on blue heading to activate </w:t>
            </w:r>
            <w:proofErr w:type="gramStart"/>
            <w:r w:rsidRPr="006718BF">
              <w:rPr>
                <w:rFonts w:ascii="Arial" w:hAnsi="Arial" w:cs="Arial"/>
              </w:rPr>
              <w:t>column</w:t>
            </w:r>
            <w:proofErr w:type="gramEnd"/>
          </w:p>
          <w:p w14:paraId="041B69C2" w14:textId="77777777" w:rsidR="00460B6E" w:rsidRPr="006718BF" w:rsidRDefault="00460B6E" w:rsidP="00460B6E">
            <w:pPr>
              <w:pStyle w:val="ListParagraph"/>
              <w:numPr>
                <w:ilvl w:val="1"/>
                <w:numId w:val="44"/>
              </w:numPr>
              <w:outlineLvl w:val="0"/>
              <w:rPr>
                <w:rFonts w:ascii="Arial" w:hAnsi="Arial" w:cs="Arial"/>
              </w:rPr>
            </w:pPr>
            <w:r>
              <w:rPr>
                <w:rFonts w:ascii="Arial" w:hAnsi="Arial" w:cs="Arial"/>
                <w:b/>
                <w:bCs/>
              </w:rPr>
              <w:t>Respiratory Rate – 15</w:t>
            </w:r>
          </w:p>
          <w:p w14:paraId="2AB4E569" w14:textId="77777777" w:rsidR="00460B6E" w:rsidRPr="00DD6A78" w:rsidRDefault="00460B6E" w:rsidP="00460B6E">
            <w:pPr>
              <w:pStyle w:val="ListParagraph"/>
              <w:numPr>
                <w:ilvl w:val="1"/>
                <w:numId w:val="44"/>
              </w:numPr>
              <w:outlineLvl w:val="0"/>
              <w:rPr>
                <w:rFonts w:ascii="Arial" w:hAnsi="Arial" w:cs="Arial"/>
              </w:rPr>
            </w:pPr>
            <w:r>
              <w:rPr>
                <w:rFonts w:ascii="Arial" w:hAnsi="Arial" w:cs="Arial"/>
                <w:b/>
                <w:bCs/>
              </w:rPr>
              <w:t>SP02 - 99</w:t>
            </w:r>
          </w:p>
          <w:p w14:paraId="78D1ADE1" w14:textId="77777777" w:rsidR="00460B6E" w:rsidRPr="006718BF" w:rsidRDefault="00460B6E" w:rsidP="00460B6E">
            <w:pPr>
              <w:pStyle w:val="ListParagraph"/>
              <w:numPr>
                <w:ilvl w:val="1"/>
                <w:numId w:val="44"/>
              </w:numPr>
              <w:outlineLvl w:val="0"/>
              <w:rPr>
                <w:rFonts w:ascii="Arial" w:hAnsi="Arial" w:cs="Arial"/>
              </w:rPr>
            </w:pPr>
            <w:r>
              <w:rPr>
                <w:rFonts w:ascii="Arial" w:hAnsi="Arial" w:cs="Arial"/>
                <w:b/>
                <w:bCs/>
              </w:rPr>
              <w:t>SBP/DBP Cuff 125/75</w:t>
            </w:r>
          </w:p>
          <w:p w14:paraId="1F088E8C" w14:textId="77777777" w:rsidR="00460B6E" w:rsidRPr="00DD6A78" w:rsidRDefault="00460B6E" w:rsidP="00460B6E">
            <w:pPr>
              <w:pStyle w:val="ListParagraph"/>
              <w:numPr>
                <w:ilvl w:val="1"/>
                <w:numId w:val="44"/>
              </w:numPr>
              <w:outlineLvl w:val="0"/>
              <w:rPr>
                <w:rFonts w:ascii="Arial" w:hAnsi="Arial" w:cs="Arial"/>
              </w:rPr>
            </w:pPr>
            <w:r>
              <w:rPr>
                <w:rFonts w:ascii="Arial" w:hAnsi="Arial" w:cs="Arial"/>
                <w:b/>
                <w:bCs/>
              </w:rPr>
              <w:t>Heart Rate Monitored 120</w:t>
            </w:r>
          </w:p>
          <w:p w14:paraId="26514370" w14:textId="77777777" w:rsidR="00460B6E" w:rsidRPr="006718BF" w:rsidRDefault="00460B6E" w:rsidP="00460B6E">
            <w:pPr>
              <w:pStyle w:val="ListParagraph"/>
              <w:numPr>
                <w:ilvl w:val="1"/>
                <w:numId w:val="44"/>
              </w:numPr>
              <w:outlineLvl w:val="0"/>
              <w:rPr>
                <w:rFonts w:ascii="Arial" w:hAnsi="Arial" w:cs="Arial"/>
              </w:rPr>
            </w:pPr>
            <w:r>
              <w:rPr>
                <w:rFonts w:ascii="Arial" w:hAnsi="Arial" w:cs="Arial"/>
                <w:b/>
                <w:bCs/>
              </w:rPr>
              <w:t>Temperature 38</w:t>
            </w:r>
          </w:p>
          <w:p w14:paraId="1694EA78" w14:textId="77777777" w:rsidR="00460B6E" w:rsidRPr="00C6051C" w:rsidRDefault="00460B6E" w:rsidP="00460B6E">
            <w:pPr>
              <w:pStyle w:val="ListParagraph"/>
              <w:numPr>
                <w:ilvl w:val="0"/>
                <w:numId w:val="44"/>
              </w:numPr>
              <w:outlineLvl w:val="0"/>
              <w:rPr>
                <w:rFonts w:ascii="Arial" w:hAnsi="Arial" w:cs="Arial"/>
              </w:rPr>
            </w:pPr>
            <w:r w:rsidRPr="00C6051C">
              <w:rPr>
                <w:rFonts w:ascii="Arial" w:hAnsi="Arial" w:cs="Arial"/>
              </w:rPr>
              <w:t xml:space="preserve">Green tick to sign </w:t>
            </w:r>
            <w:proofErr w:type="gramStart"/>
            <w:r w:rsidRPr="00C6051C">
              <w:rPr>
                <w:rFonts w:ascii="Arial" w:hAnsi="Arial" w:cs="Arial"/>
              </w:rPr>
              <w:t>off</w:t>
            </w:r>
            <w:proofErr w:type="gramEnd"/>
          </w:p>
          <w:p w14:paraId="297BBB51" w14:textId="77777777" w:rsidR="00460B6E" w:rsidRDefault="00460B6E" w:rsidP="00460B6E">
            <w:pPr>
              <w:pStyle w:val="ListParagraph"/>
              <w:numPr>
                <w:ilvl w:val="0"/>
                <w:numId w:val="44"/>
              </w:numPr>
              <w:outlineLvl w:val="0"/>
              <w:rPr>
                <w:rFonts w:ascii="Arial" w:hAnsi="Arial" w:cs="Arial"/>
              </w:rPr>
            </w:pPr>
            <w:r>
              <w:rPr>
                <w:rFonts w:ascii="Arial" w:hAnsi="Arial" w:cs="Arial"/>
              </w:rPr>
              <w:t>Select Point of Care Test Segment</w:t>
            </w:r>
          </w:p>
          <w:p w14:paraId="0ACDED05" w14:textId="3765CD8A" w:rsidR="00460B6E" w:rsidRDefault="00460B6E" w:rsidP="00460B6E">
            <w:pPr>
              <w:pStyle w:val="ListParagraph"/>
              <w:numPr>
                <w:ilvl w:val="0"/>
                <w:numId w:val="44"/>
              </w:numPr>
              <w:outlineLvl w:val="0"/>
              <w:rPr>
                <w:rFonts w:ascii="Arial" w:hAnsi="Arial" w:cs="Arial"/>
              </w:rPr>
            </w:pPr>
            <w:r>
              <w:rPr>
                <w:rFonts w:ascii="Arial" w:hAnsi="Arial" w:cs="Arial"/>
              </w:rPr>
              <w:t>Within All other point of care test</w:t>
            </w:r>
            <w:r w:rsidR="00644875">
              <w:rPr>
                <w:rFonts w:ascii="Arial" w:hAnsi="Arial" w:cs="Arial"/>
              </w:rPr>
              <w:t>s point out all the tests that can be manually entered</w:t>
            </w:r>
          </w:p>
          <w:p w14:paraId="1949F7E8" w14:textId="77777777" w:rsidR="00460B6E" w:rsidRDefault="00460B6E" w:rsidP="00460B6E">
            <w:pPr>
              <w:pStyle w:val="ListParagraph"/>
              <w:numPr>
                <w:ilvl w:val="0"/>
                <w:numId w:val="44"/>
              </w:numPr>
              <w:outlineLvl w:val="0"/>
              <w:rPr>
                <w:rFonts w:ascii="Arial" w:hAnsi="Arial" w:cs="Arial"/>
              </w:rPr>
            </w:pPr>
            <w:r>
              <w:rPr>
                <w:rFonts w:ascii="Arial" w:hAnsi="Arial" w:cs="Arial"/>
              </w:rPr>
              <w:t>Next Select Fluid Balance</w:t>
            </w:r>
          </w:p>
          <w:p w14:paraId="45B83D19" w14:textId="77777777" w:rsidR="00460B6E" w:rsidRDefault="00460B6E" w:rsidP="00460B6E">
            <w:pPr>
              <w:pStyle w:val="ListParagraph"/>
              <w:numPr>
                <w:ilvl w:val="0"/>
                <w:numId w:val="44"/>
              </w:numPr>
              <w:outlineLvl w:val="0"/>
              <w:rPr>
                <w:rFonts w:ascii="Arial" w:hAnsi="Arial" w:cs="Arial"/>
              </w:rPr>
            </w:pPr>
            <w:r w:rsidRPr="006D62CF">
              <w:rPr>
                <w:rFonts w:ascii="Arial" w:hAnsi="Arial" w:cs="Arial"/>
              </w:rPr>
              <w:t xml:space="preserve">Double click in the Oral box and record that they had 200ml to </w:t>
            </w:r>
            <w:proofErr w:type="gramStart"/>
            <w:r w:rsidRPr="006D62CF">
              <w:rPr>
                <w:rFonts w:ascii="Arial" w:hAnsi="Arial" w:cs="Arial"/>
              </w:rPr>
              <w:t>drink</w:t>
            </w:r>
            <w:proofErr w:type="gramEnd"/>
          </w:p>
          <w:p w14:paraId="480CBC4D" w14:textId="77777777" w:rsidR="00460B6E" w:rsidRDefault="00460B6E" w:rsidP="00460B6E">
            <w:pPr>
              <w:pStyle w:val="ListParagraph"/>
              <w:numPr>
                <w:ilvl w:val="0"/>
                <w:numId w:val="44"/>
              </w:numPr>
              <w:outlineLvl w:val="0"/>
              <w:rPr>
                <w:rFonts w:ascii="Arial" w:hAnsi="Arial" w:cs="Arial"/>
              </w:rPr>
            </w:pPr>
            <w:r>
              <w:rPr>
                <w:rFonts w:ascii="Arial" w:hAnsi="Arial" w:cs="Arial"/>
              </w:rPr>
              <w:t>Double click in the Output box and record 200ml Urine Voided</w:t>
            </w:r>
          </w:p>
          <w:p w14:paraId="2BA0B61B" w14:textId="77777777" w:rsidR="00460B6E" w:rsidRPr="006D62CF" w:rsidRDefault="00460B6E" w:rsidP="00460B6E">
            <w:pPr>
              <w:pStyle w:val="ListParagraph"/>
              <w:numPr>
                <w:ilvl w:val="0"/>
                <w:numId w:val="44"/>
              </w:numPr>
              <w:outlineLvl w:val="0"/>
              <w:rPr>
                <w:rFonts w:ascii="Arial" w:hAnsi="Arial" w:cs="Arial"/>
              </w:rPr>
            </w:pPr>
            <w:r>
              <w:rPr>
                <w:rFonts w:ascii="Arial" w:hAnsi="Arial" w:cs="Arial"/>
              </w:rPr>
              <w:t xml:space="preserve">Show </w:t>
            </w:r>
            <w:r w:rsidRPr="006718BF">
              <w:rPr>
                <w:rFonts w:ascii="Arial" w:hAnsi="Arial" w:cs="Arial"/>
                <w:b/>
                <w:bCs/>
              </w:rPr>
              <w:t>Balance</w:t>
            </w:r>
            <w:r>
              <w:rPr>
                <w:rFonts w:ascii="Arial" w:hAnsi="Arial" w:cs="Arial"/>
              </w:rPr>
              <w:t xml:space="preserve"> at the very bottom of the fluid balance </w:t>
            </w:r>
            <w:proofErr w:type="gramStart"/>
            <w:r>
              <w:rPr>
                <w:rFonts w:ascii="Arial" w:hAnsi="Arial" w:cs="Arial"/>
              </w:rPr>
              <w:t>chart</w:t>
            </w:r>
            <w:proofErr w:type="gramEnd"/>
            <w:r>
              <w:rPr>
                <w:rFonts w:ascii="Arial" w:hAnsi="Arial" w:cs="Arial"/>
              </w:rPr>
              <w:t xml:space="preserve"> </w:t>
            </w:r>
          </w:p>
          <w:p w14:paraId="4F77055F" w14:textId="77777777" w:rsidR="00460B6E" w:rsidRDefault="00460B6E" w:rsidP="00460B6E">
            <w:pPr>
              <w:pStyle w:val="ListParagraph"/>
              <w:numPr>
                <w:ilvl w:val="0"/>
                <w:numId w:val="44"/>
              </w:numPr>
              <w:outlineLvl w:val="0"/>
              <w:rPr>
                <w:rFonts w:ascii="Arial" w:hAnsi="Arial" w:cs="Arial"/>
              </w:rPr>
            </w:pPr>
            <w:r w:rsidRPr="004D069D">
              <w:rPr>
                <w:rFonts w:ascii="Arial" w:hAnsi="Arial" w:cs="Arial"/>
              </w:rPr>
              <w:t xml:space="preserve">Green tick to sign </w:t>
            </w:r>
            <w:proofErr w:type="gramStart"/>
            <w:r w:rsidRPr="004D069D">
              <w:rPr>
                <w:rFonts w:ascii="Arial" w:hAnsi="Arial" w:cs="Arial"/>
              </w:rPr>
              <w:t>off</w:t>
            </w:r>
            <w:proofErr w:type="gramEnd"/>
          </w:p>
          <w:p w14:paraId="2BB257DA" w14:textId="77777777" w:rsidR="00C97A9F" w:rsidRPr="00C6051C" w:rsidRDefault="00C97A9F" w:rsidP="00460B6E">
            <w:pPr>
              <w:pStyle w:val="ListParagraph"/>
              <w:numPr>
                <w:ilvl w:val="0"/>
                <w:numId w:val="44"/>
              </w:numPr>
              <w:outlineLvl w:val="0"/>
              <w:rPr>
                <w:rFonts w:ascii="Arial" w:hAnsi="Arial" w:cs="Arial"/>
                <w:b/>
                <w:bCs/>
              </w:rPr>
            </w:pPr>
            <w:r w:rsidRPr="00270043">
              <w:rPr>
                <w:rFonts w:ascii="Arial" w:hAnsi="Arial" w:cs="Arial"/>
              </w:rPr>
              <w:t xml:space="preserve">Show how to modify figures and delete information – highlight and right click </w:t>
            </w:r>
            <w:proofErr w:type="spellStart"/>
            <w:r w:rsidRPr="00270043">
              <w:rPr>
                <w:rFonts w:ascii="Arial" w:hAnsi="Arial" w:cs="Arial"/>
              </w:rPr>
              <w:t>unchart</w:t>
            </w:r>
            <w:proofErr w:type="spellEnd"/>
            <w:r w:rsidRPr="00270043">
              <w:rPr>
                <w:rFonts w:ascii="Arial" w:hAnsi="Arial" w:cs="Arial"/>
              </w:rPr>
              <w:t xml:space="preserve">, reason </w:t>
            </w:r>
            <w:r w:rsidRPr="00C6051C">
              <w:rPr>
                <w:rFonts w:ascii="Arial" w:hAnsi="Arial" w:cs="Arial"/>
                <w:b/>
                <w:bCs/>
              </w:rPr>
              <w:t xml:space="preserve">incorrect </w:t>
            </w:r>
            <w:proofErr w:type="gramStart"/>
            <w:r w:rsidRPr="00C6051C">
              <w:rPr>
                <w:rFonts w:ascii="Arial" w:hAnsi="Arial" w:cs="Arial"/>
                <w:b/>
                <w:bCs/>
              </w:rPr>
              <w:t>patient</w:t>
            </w:r>
            <w:proofErr w:type="gramEnd"/>
          </w:p>
          <w:p w14:paraId="7F5B5B8A" w14:textId="77777777" w:rsidR="00270043" w:rsidRPr="00270043" w:rsidRDefault="00270043" w:rsidP="00460B6E">
            <w:pPr>
              <w:pStyle w:val="ListParagraph"/>
              <w:numPr>
                <w:ilvl w:val="0"/>
                <w:numId w:val="44"/>
              </w:numPr>
              <w:outlineLvl w:val="0"/>
              <w:rPr>
                <w:rFonts w:ascii="Arial" w:hAnsi="Arial" w:cs="Arial"/>
              </w:rPr>
            </w:pPr>
            <w:r w:rsidRPr="00270043">
              <w:rPr>
                <w:rFonts w:ascii="Arial" w:hAnsi="Arial" w:cs="Arial"/>
              </w:rPr>
              <w:t xml:space="preserve">Show how to Insert new time to retrospectively </w:t>
            </w:r>
            <w:proofErr w:type="gramStart"/>
            <w:r w:rsidRPr="00270043">
              <w:rPr>
                <w:rFonts w:ascii="Arial" w:hAnsi="Arial" w:cs="Arial"/>
              </w:rPr>
              <w:t>record</w:t>
            </w:r>
            <w:proofErr w:type="gramEnd"/>
            <w:r w:rsidRPr="00270043">
              <w:rPr>
                <w:rFonts w:ascii="Arial" w:hAnsi="Arial" w:cs="Arial"/>
              </w:rPr>
              <w:t xml:space="preserve"> </w:t>
            </w:r>
          </w:p>
          <w:p w14:paraId="6ED3A7C1" w14:textId="77777777" w:rsidR="00270043" w:rsidRPr="00270043" w:rsidRDefault="00270043" w:rsidP="00460B6E">
            <w:pPr>
              <w:pStyle w:val="ListParagraph"/>
              <w:numPr>
                <w:ilvl w:val="0"/>
                <w:numId w:val="44"/>
              </w:numPr>
              <w:outlineLvl w:val="0"/>
              <w:rPr>
                <w:rFonts w:ascii="Arial" w:hAnsi="Arial" w:cs="Arial"/>
              </w:rPr>
            </w:pPr>
            <w:r w:rsidRPr="00270043">
              <w:rPr>
                <w:rFonts w:ascii="Arial" w:hAnsi="Arial" w:cs="Arial"/>
              </w:rPr>
              <w:t>Click on graph icon</w:t>
            </w:r>
            <w:r w:rsidRPr="00270043">
              <w:rPr>
                <w:noProof/>
              </w:rPr>
              <w:t xml:space="preserve"> </w:t>
            </w:r>
            <w:r w:rsidRPr="00270043">
              <w:rPr>
                <w:rFonts w:ascii="Arial" w:hAnsi="Arial" w:cs="Arial"/>
                <w:noProof/>
              </w:rPr>
              <w:drawing>
                <wp:inline distT="0" distB="0" distL="0" distR="0" wp14:anchorId="3A8C2DA5" wp14:editId="2EBFEBBC">
                  <wp:extent cx="1212912" cy="469924"/>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12912" cy="469924"/>
                          </a:xfrm>
                          <a:prstGeom prst="rect">
                            <a:avLst/>
                          </a:prstGeom>
                        </pic:spPr>
                      </pic:pic>
                    </a:graphicData>
                  </a:graphic>
                </wp:inline>
              </w:drawing>
            </w:r>
            <w:r w:rsidRPr="00270043">
              <w:rPr>
                <w:rFonts w:ascii="Arial" w:hAnsi="Arial" w:cs="Arial"/>
              </w:rPr>
              <w:t xml:space="preserve"> </w:t>
            </w:r>
          </w:p>
          <w:p w14:paraId="48D7833C" w14:textId="77777777" w:rsidR="00270043" w:rsidRPr="00270043" w:rsidRDefault="00270043" w:rsidP="00460B6E">
            <w:pPr>
              <w:pStyle w:val="ListParagraph"/>
              <w:numPr>
                <w:ilvl w:val="0"/>
                <w:numId w:val="44"/>
              </w:numPr>
              <w:outlineLvl w:val="0"/>
              <w:rPr>
                <w:rFonts w:ascii="Arial" w:hAnsi="Arial" w:cs="Arial"/>
              </w:rPr>
            </w:pPr>
            <w:r w:rsidRPr="00270043">
              <w:rPr>
                <w:rFonts w:ascii="Arial" w:hAnsi="Arial" w:cs="Arial"/>
              </w:rPr>
              <w:t xml:space="preserve">Change column date and time as </w:t>
            </w:r>
            <w:proofErr w:type="gramStart"/>
            <w:r w:rsidRPr="00270043">
              <w:rPr>
                <w:rFonts w:ascii="Arial" w:hAnsi="Arial" w:cs="Arial"/>
              </w:rPr>
              <w:t>required</w:t>
            </w:r>
            <w:proofErr w:type="gramEnd"/>
          </w:p>
          <w:p w14:paraId="43930E2A" w14:textId="5B697157" w:rsidR="00C97A9F" w:rsidRPr="00011B83" w:rsidRDefault="00270043" w:rsidP="00460B6E">
            <w:pPr>
              <w:pStyle w:val="ListParagraph"/>
              <w:numPr>
                <w:ilvl w:val="0"/>
                <w:numId w:val="44"/>
              </w:numPr>
              <w:outlineLvl w:val="0"/>
              <w:rPr>
                <w:rFonts w:ascii="Arial" w:hAnsi="Arial" w:cs="Arial"/>
              </w:rPr>
            </w:pPr>
            <w:r w:rsidRPr="00270043">
              <w:rPr>
                <w:rFonts w:ascii="Arial" w:hAnsi="Arial" w:cs="Arial"/>
              </w:rPr>
              <w:t>Right click column header to delete if selected by mistake</w:t>
            </w:r>
          </w:p>
        </w:tc>
      </w:tr>
      <w:tr w:rsidR="00FB1347" w:rsidRPr="00DC2C47" w14:paraId="1228A3AF" w14:textId="77777777" w:rsidTr="006C0712">
        <w:tc>
          <w:tcPr>
            <w:tcW w:w="846" w:type="dxa"/>
          </w:tcPr>
          <w:p w14:paraId="7B4B6DBB" w14:textId="77777777" w:rsidR="00FB1347" w:rsidRPr="00DC2C47" w:rsidRDefault="00FB1347" w:rsidP="00C97A9F">
            <w:pPr>
              <w:rPr>
                <w:rFonts w:ascii="Arial" w:hAnsi="Arial" w:cs="Arial"/>
              </w:rPr>
            </w:pPr>
          </w:p>
        </w:tc>
        <w:tc>
          <w:tcPr>
            <w:tcW w:w="1843" w:type="dxa"/>
          </w:tcPr>
          <w:p w14:paraId="17BD8836" w14:textId="77777777" w:rsidR="00FB1347" w:rsidRPr="00270043" w:rsidRDefault="00FB1347" w:rsidP="00C97A9F">
            <w:pPr>
              <w:spacing w:after="100"/>
              <w:contextualSpacing/>
              <w:rPr>
                <w:rFonts w:ascii="Arial" w:hAnsi="Arial" w:cs="Arial"/>
                <w:b/>
                <w:bCs/>
              </w:rPr>
            </w:pPr>
          </w:p>
        </w:tc>
        <w:tc>
          <w:tcPr>
            <w:tcW w:w="11485" w:type="dxa"/>
            <w:gridSpan w:val="2"/>
          </w:tcPr>
          <w:p w14:paraId="5D1F3B09" w14:textId="6E56CDE4" w:rsidR="00FB1347" w:rsidRPr="00FB1347" w:rsidRDefault="00FB1347" w:rsidP="00FB1347">
            <w:pPr>
              <w:outlineLvl w:val="0"/>
              <w:rPr>
                <w:rFonts w:ascii="Arial" w:hAnsi="Arial" w:cs="Arial"/>
              </w:rPr>
            </w:pPr>
            <w:r>
              <w:rPr>
                <w:rFonts w:ascii="Arial" w:hAnsi="Arial" w:cs="Arial"/>
              </w:rPr>
              <w:t>User practical to record vitals and fluid balance on their patient</w:t>
            </w:r>
            <w:r w:rsidR="007D55EF">
              <w:rPr>
                <w:rFonts w:ascii="Arial" w:hAnsi="Arial" w:cs="Arial"/>
              </w:rPr>
              <w:t xml:space="preserve"> – Data Sheet</w:t>
            </w:r>
          </w:p>
        </w:tc>
      </w:tr>
      <w:tr w:rsidR="00011B83" w:rsidRPr="00DC2C47" w14:paraId="57410F48" w14:textId="77777777" w:rsidTr="006C0712">
        <w:tc>
          <w:tcPr>
            <w:tcW w:w="846" w:type="dxa"/>
          </w:tcPr>
          <w:p w14:paraId="2DF3CDDD" w14:textId="77777777" w:rsidR="00011B83" w:rsidRPr="00DC2C47" w:rsidRDefault="00011B83" w:rsidP="00C97A9F">
            <w:pPr>
              <w:rPr>
                <w:rFonts w:ascii="Arial" w:hAnsi="Arial" w:cs="Arial"/>
              </w:rPr>
            </w:pPr>
          </w:p>
        </w:tc>
        <w:tc>
          <w:tcPr>
            <w:tcW w:w="1843" w:type="dxa"/>
          </w:tcPr>
          <w:p w14:paraId="7D2D73AB" w14:textId="10375520" w:rsidR="00011B83" w:rsidRPr="003B2A3E" w:rsidRDefault="00011B83" w:rsidP="00C97A9F">
            <w:pPr>
              <w:spacing w:after="100"/>
              <w:contextualSpacing/>
              <w:rPr>
                <w:rFonts w:ascii="Arial" w:hAnsi="Arial" w:cs="Arial"/>
                <w:b/>
                <w:bCs/>
              </w:rPr>
            </w:pPr>
            <w:r>
              <w:rPr>
                <w:rFonts w:ascii="Arial" w:hAnsi="Arial" w:cs="Arial"/>
                <w:b/>
                <w:bCs/>
              </w:rPr>
              <w:t>Inserting Lines, drains &amp; tubes</w:t>
            </w:r>
          </w:p>
        </w:tc>
        <w:tc>
          <w:tcPr>
            <w:tcW w:w="11485" w:type="dxa"/>
            <w:gridSpan w:val="2"/>
          </w:tcPr>
          <w:p w14:paraId="583A7E8C" w14:textId="6D781ABA" w:rsidR="00460B6E" w:rsidRPr="00A83C7D" w:rsidRDefault="00460B6E" w:rsidP="00460B6E">
            <w:pPr>
              <w:ind w:left="360"/>
              <w:rPr>
                <w:rFonts w:ascii="Arial" w:hAnsi="Arial" w:cs="Arial"/>
                <w:b/>
              </w:rPr>
            </w:pPr>
            <w:r>
              <w:rPr>
                <w:rFonts w:ascii="Arial" w:hAnsi="Arial" w:cs="Arial"/>
                <w:b/>
              </w:rPr>
              <w:t>L</w:t>
            </w:r>
            <w:r w:rsidRPr="00A83C7D">
              <w:rPr>
                <w:rFonts w:ascii="Arial" w:hAnsi="Arial" w:cs="Arial"/>
                <w:b/>
              </w:rPr>
              <w:t xml:space="preserve">ines-tubes-drains-device </w:t>
            </w:r>
          </w:p>
          <w:p w14:paraId="5715B55F" w14:textId="77777777" w:rsidR="00460B6E" w:rsidRDefault="00460B6E" w:rsidP="00460B6E">
            <w:pPr>
              <w:ind w:left="360"/>
              <w:rPr>
                <w:rFonts w:ascii="Arial" w:hAnsi="Arial" w:cs="Arial"/>
                <w:bCs/>
              </w:rPr>
            </w:pPr>
            <w:r w:rsidRPr="00A83C7D">
              <w:rPr>
                <w:rFonts w:ascii="Arial" w:hAnsi="Arial" w:cs="Arial"/>
                <w:bCs/>
              </w:rPr>
              <w:t xml:space="preserve">Peripheral IV </w:t>
            </w:r>
          </w:p>
          <w:p w14:paraId="76DBE8A8" w14:textId="77777777" w:rsidR="00460B6E" w:rsidRPr="005A117E" w:rsidRDefault="00460B6E" w:rsidP="00460B6E">
            <w:pPr>
              <w:ind w:left="360"/>
              <w:rPr>
                <w:rFonts w:ascii="Arial" w:hAnsi="Arial" w:cs="Arial"/>
                <w:bCs/>
              </w:rPr>
            </w:pPr>
            <w:r>
              <w:rPr>
                <w:rFonts w:ascii="Arial" w:hAnsi="Arial" w:cs="Arial"/>
                <w:bCs/>
              </w:rPr>
              <w:t xml:space="preserve">Click on Peripheral IV and click small graph icon as </w:t>
            </w:r>
            <w:proofErr w:type="gramStart"/>
            <w:r>
              <w:rPr>
                <w:rFonts w:ascii="Arial" w:hAnsi="Arial" w:cs="Arial"/>
                <w:bCs/>
              </w:rPr>
              <w:t>before</w:t>
            </w:r>
            <w:proofErr w:type="gramEnd"/>
          </w:p>
          <w:p w14:paraId="6D796B7E" w14:textId="77777777" w:rsidR="00460B6E" w:rsidRPr="00A83C7D" w:rsidRDefault="00460B6E" w:rsidP="00460B6E">
            <w:pPr>
              <w:pStyle w:val="ListParagraph"/>
              <w:numPr>
                <w:ilvl w:val="0"/>
                <w:numId w:val="56"/>
              </w:numPr>
              <w:rPr>
                <w:rFonts w:ascii="Arial" w:hAnsi="Arial" w:cs="Arial"/>
                <w:bCs/>
              </w:rPr>
            </w:pPr>
            <w:r>
              <w:rPr>
                <w:rFonts w:ascii="Arial" w:hAnsi="Arial" w:cs="Arial"/>
                <w:bCs/>
              </w:rPr>
              <w:t xml:space="preserve">Peripheral IV# </w:t>
            </w:r>
            <w:r w:rsidRPr="00820CFE">
              <w:rPr>
                <w:rFonts w:ascii="Arial" w:hAnsi="Arial" w:cs="Arial"/>
                <w:b/>
              </w:rPr>
              <w:t>1</w:t>
            </w:r>
          </w:p>
          <w:p w14:paraId="661DA15B" w14:textId="77777777" w:rsidR="00460B6E" w:rsidRPr="00A83C7D" w:rsidRDefault="00460B6E" w:rsidP="00460B6E">
            <w:pPr>
              <w:pStyle w:val="ListParagraph"/>
              <w:numPr>
                <w:ilvl w:val="0"/>
                <w:numId w:val="56"/>
              </w:numPr>
              <w:rPr>
                <w:rFonts w:ascii="Arial" w:hAnsi="Arial" w:cs="Arial"/>
                <w:b/>
              </w:rPr>
            </w:pPr>
            <w:r w:rsidRPr="00A83C7D">
              <w:rPr>
                <w:rFonts w:ascii="Arial" w:hAnsi="Arial" w:cs="Arial"/>
                <w:bCs/>
              </w:rPr>
              <w:t xml:space="preserve">Peripheral IV Laterally </w:t>
            </w:r>
            <w:r w:rsidRPr="00A83C7D">
              <w:rPr>
                <w:rFonts w:ascii="Arial" w:hAnsi="Arial" w:cs="Arial"/>
                <w:b/>
              </w:rPr>
              <w:t>Left</w:t>
            </w:r>
          </w:p>
          <w:p w14:paraId="19C3FF25" w14:textId="77777777" w:rsidR="00460B6E" w:rsidRPr="00A83C7D" w:rsidRDefault="00460B6E" w:rsidP="00460B6E">
            <w:pPr>
              <w:pStyle w:val="ListParagraph"/>
              <w:numPr>
                <w:ilvl w:val="0"/>
                <w:numId w:val="56"/>
              </w:numPr>
              <w:rPr>
                <w:rFonts w:ascii="Arial" w:hAnsi="Arial" w:cs="Arial"/>
                <w:b/>
              </w:rPr>
            </w:pPr>
            <w:r>
              <w:rPr>
                <w:rFonts w:ascii="Arial" w:hAnsi="Arial" w:cs="Arial"/>
                <w:bCs/>
              </w:rPr>
              <w:t xml:space="preserve">Peripheral IV Site </w:t>
            </w:r>
            <w:r w:rsidRPr="00A83C7D">
              <w:rPr>
                <w:rFonts w:ascii="Arial" w:hAnsi="Arial" w:cs="Arial"/>
                <w:b/>
              </w:rPr>
              <w:t>Dorsal Metacarpal</w:t>
            </w:r>
            <w:r>
              <w:rPr>
                <w:rFonts w:ascii="Arial" w:hAnsi="Arial" w:cs="Arial"/>
                <w:b/>
              </w:rPr>
              <w:t xml:space="preserve"> Vein</w:t>
            </w:r>
          </w:p>
          <w:p w14:paraId="0F1FF52D" w14:textId="77777777" w:rsidR="00460B6E" w:rsidRDefault="00460B6E" w:rsidP="00460B6E">
            <w:pPr>
              <w:pStyle w:val="ListParagraph"/>
              <w:numPr>
                <w:ilvl w:val="0"/>
                <w:numId w:val="56"/>
              </w:numPr>
              <w:rPr>
                <w:rFonts w:ascii="Arial" w:hAnsi="Arial" w:cs="Arial"/>
                <w:bCs/>
              </w:rPr>
            </w:pPr>
            <w:r>
              <w:rPr>
                <w:rFonts w:ascii="Arial" w:hAnsi="Arial" w:cs="Arial"/>
                <w:bCs/>
              </w:rPr>
              <w:t xml:space="preserve">Peripheral IV Catheter Type </w:t>
            </w:r>
            <w:r w:rsidRPr="00A83C7D">
              <w:rPr>
                <w:rFonts w:ascii="Arial" w:hAnsi="Arial" w:cs="Arial"/>
                <w:b/>
              </w:rPr>
              <w:t>Over the Needle</w:t>
            </w:r>
          </w:p>
          <w:p w14:paraId="580D84CE" w14:textId="77777777" w:rsidR="00460B6E" w:rsidRDefault="00460B6E" w:rsidP="00460B6E">
            <w:pPr>
              <w:pStyle w:val="ListParagraph"/>
              <w:numPr>
                <w:ilvl w:val="0"/>
                <w:numId w:val="56"/>
              </w:numPr>
              <w:rPr>
                <w:rFonts w:ascii="Arial" w:hAnsi="Arial" w:cs="Arial"/>
                <w:b/>
              </w:rPr>
            </w:pPr>
            <w:r>
              <w:rPr>
                <w:rFonts w:ascii="Arial" w:hAnsi="Arial" w:cs="Arial"/>
                <w:bCs/>
              </w:rPr>
              <w:t xml:space="preserve">Peripheral IV Catheter Size </w:t>
            </w:r>
            <w:r w:rsidRPr="00A83C7D">
              <w:rPr>
                <w:rFonts w:ascii="Arial" w:hAnsi="Arial" w:cs="Arial"/>
                <w:b/>
              </w:rPr>
              <w:t>16</w:t>
            </w:r>
          </w:p>
          <w:p w14:paraId="19ACBB4A" w14:textId="77777777" w:rsidR="00460B6E" w:rsidRPr="00A83C7D" w:rsidRDefault="00460B6E" w:rsidP="00460B6E">
            <w:pPr>
              <w:pStyle w:val="ListParagraph"/>
              <w:numPr>
                <w:ilvl w:val="0"/>
                <w:numId w:val="56"/>
              </w:numPr>
              <w:rPr>
                <w:rFonts w:ascii="Arial" w:hAnsi="Arial" w:cs="Arial"/>
                <w:b/>
              </w:rPr>
            </w:pPr>
            <w:r>
              <w:rPr>
                <w:rFonts w:ascii="Arial" w:hAnsi="Arial" w:cs="Arial"/>
                <w:b/>
              </w:rPr>
              <w:t>Click OK</w:t>
            </w:r>
          </w:p>
          <w:p w14:paraId="1299C14E" w14:textId="77777777" w:rsidR="00460B6E" w:rsidRPr="00D77A36" w:rsidRDefault="00460B6E" w:rsidP="00460B6E">
            <w:pPr>
              <w:pStyle w:val="ListParagraph"/>
              <w:numPr>
                <w:ilvl w:val="0"/>
                <w:numId w:val="56"/>
              </w:numPr>
              <w:rPr>
                <w:rFonts w:ascii="Arial" w:hAnsi="Arial" w:cs="Arial"/>
                <w:bCs/>
              </w:rPr>
            </w:pPr>
            <w:r w:rsidRPr="00D77A36">
              <w:rPr>
                <w:rFonts w:ascii="Arial" w:hAnsi="Arial" w:cs="Arial"/>
                <w:bCs/>
              </w:rPr>
              <w:t xml:space="preserve">Double click Blue Heading to activate </w:t>
            </w:r>
            <w:proofErr w:type="gramStart"/>
            <w:r w:rsidRPr="00D77A36">
              <w:rPr>
                <w:rFonts w:ascii="Arial" w:hAnsi="Arial" w:cs="Arial"/>
                <w:bCs/>
              </w:rPr>
              <w:t>column</w:t>
            </w:r>
            <w:proofErr w:type="gramEnd"/>
          </w:p>
          <w:p w14:paraId="2F998263" w14:textId="77777777" w:rsidR="00460B6E" w:rsidRPr="00A83C7D" w:rsidRDefault="00460B6E" w:rsidP="00460B6E">
            <w:pPr>
              <w:pStyle w:val="ListParagraph"/>
              <w:numPr>
                <w:ilvl w:val="0"/>
                <w:numId w:val="56"/>
              </w:numPr>
              <w:rPr>
                <w:rFonts w:ascii="Arial" w:hAnsi="Arial" w:cs="Arial"/>
                <w:b/>
              </w:rPr>
            </w:pPr>
            <w:r w:rsidRPr="00A83C7D">
              <w:rPr>
                <w:rFonts w:ascii="Arial" w:hAnsi="Arial" w:cs="Arial"/>
                <w:bCs/>
              </w:rPr>
              <w:t xml:space="preserve">Activity </w:t>
            </w:r>
            <w:r w:rsidRPr="00A83C7D">
              <w:rPr>
                <w:rFonts w:ascii="Arial" w:hAnsi="Arial" w:cs="Arial"/>
                <w:b/>
              </w:rPr>
              <w:t>Present on Admission</w:t>
            </w:r>
          </w:p>
          <w:p w14:paraId="2F2BDA85" w14:textId="77777777" w:rsidR="00460B6E" w:rsidRDefault="00460B6E" w:rsidP="00460B6E">
            <w:pPr>
              <w:pStyle w:val="ListParagraph"/>
              <w:numPr>
                <w:ilvl w:val="0"/>
                <w:numId w:val="56"/>
              </w:numPr>
              <w:rPr>
                <w:rFonts w:ascii="Arial" w:hAnsi="Arial" w:cs="Arial"/>
                <w:b/>
              </w:rPr>
            </w:pPr>
            <w:r>
              <w:rPr>
                <w:rFonts w:ascii="Arial" w:hAnsi="Arial" w:cs="Arial"/>
                <w:bCs/>
              </w:rPr>
              <w:lastRenderedPageBreak/>
              <w:t xml:space="preserve">PIV Insertion Date </w:t>
            </w:r>
            <w:r w:rsidRPr="00A83C7D">
              <w:rPr>
                <w:rFonts w:ascii="Arial" w:hAnsi="Arial" w:cs="Arial"/>
                <w:b/>
              </w:rPr>
              <w:t>Known</w:t>
            </w:r>
          </w:p>
          <w:p w14:paraId="406AEFE4" w14:textId="77777777" w:rsidR="00460B6E" w:rsidRPr="00A83C7D" w:rsidRDefault="00460B6E" w:rsidP="00460B6E">
            <w:pPr>
              <w:pStyle w:val="ListParagraph"/>
              <w:numPr>
                <w:ilvl w:val="0"/>
                <w:numId w:val="56"/>
              </w:numPr>
              <w:rPr>
                <w:rFonts w:ascii="Arial" w:hAnsi="Arial" w:cs="Arial"/>
                <w:b/>
              </w:rPr>
            </w:pPr>
            <w:r>
              <w:rPr>
                <w:rFonts w:ascii="Arial" w:hAnsi="Arial" w:cs="Arial"/>
                <w:bCs/>
              </w:rPr>
              <w:t xml:space="preserve">Present On Admission Insertion Date </w:t>
            </w:r>
            <w:r>
              <w:rPr>
                <w:rFonts w:ascii="Arial" w:hAnsi="Arial" w:cs="Arial"/>
                <w:b/>
              </w:rPr>
              <w:t>Current Date</w:t>
            </w:r>
          </w:p>
          <w:p w14:paraId="24DE0AF2" w14:textId="77777777" w:rsidR="00645781" w:rsidRPr="00645781" w:rsidRDefault="00645781" w:rsidP="00460B6E">
            <w:pPr>
              <w:pStyle w:val="ListParagraph"/>
              <w:numPr>
                <w:ilvl w:val="0"/>
                <w:numId w:val="56"/>
              </w:numPr>
              <w:rPr>
                <w:rFonts w:ascii="Arial" w:hAnsi="Arial" w:cs="Arial"/>
                <w:b/>
              </w:rPr>
            </w:pPr>
            <w:r>
              <w:rPr>
                <w:rFonts w:ascii="Arial" w:hAnsi="Arial" w:cs="Arial"/>
                <w:bCs/>
              </w:rPr>
              <w:t xml:space="preserve">Segment </w:t>
            </w:r>
            <w:r w:rsidRPr="00645781">
              <w:rPr>
                <w:rFonts w:ascii="Arial" w:hAnsi="Arial" w:cs="Arial"/>
                <w:b/>
              </w:rPr>
              <w:t>Airway Management</w:t>
            </w:r>
          </w:p>
          <w:p w14:paraId="6181D3EB" w14:textId="56DE2FD6" w:rsidR="00460B6E" w:rsidRPr="00D77A36" w:rsidRDefault="00460B6E" w:rsidP="00460B6E">
            <w:pPr>
              <w:pStyle w:val="ListParagraph"/>
              <w:numPr>
                <w:ilvl w:val="0"/>
                <w:numId w:val="56"/>
              </w:numPr>
              <w:rPr>
                <w:rFonts w:ascii="Arial" w:hAnsi="Arial" w:cs="Arial"/>
                <w:b/>
              </w:rPr>
            </w:pPr>
            <w:r>
              <w:rPr>
                <w:rFonts w:ascii="Arial" w:hAnsi="Arial" w:cs="Arial"/>
                <w:bCs/>
              </w:rPr>
              <w:t xml:space="preserve">Double click Blue Heading Airway Management </w:t>
            </w:r>
          </w:p>
          <w:p w14:paraId="4CABD342" w14:textId="5911BED0" w:rsidR="00460B6E" w:rsidRPr="00A83C7D" w:rsidRDefault="00645781" w:rsidP="00460B6E">
            <w:pPr>
              <w:pStyle w:val="ListParagraph"/>
              <w:numPr>
                <w:ilvl w:val="0"/>
                <w:numId w:val="56"/>
              </w:numPr>
              <w:rPr>
                <w:rFonts w:ascii="Arial" w:hAnsi="Arial" w:cs="Arial"/>
                <w:b/>
              </w:rPr>
            </w:pPr>
            <w:r w:rsidRPr="00645781">
              <w:rPr>
                <w:rFonts w:ascii="Arial" w:hAnsi="Arial" w:cs="Arial"/>
                <w:bCs/>
              </w:rPr>
              <w:t>Patient Airway Status</w:t>
            </w:r>
            <w:r>
              <w:rPr>
                <w:rFonts w:ascii="Arial" w:hAnsi="Arial" w:cs="Arial"/>
                <w:b/>
              </w:rPr>
              <w:t xml:space="preserve"> </w:t>
            </w:r>
            <w:r w:rsidR="00460B6E" w:rsidRPr="00A83C7D">
              <w:rPr>
                <w:rFonts w:ascii="Arial" w:hAnsi="Arial" w:cs="Arial"/>
                <w:b/>
              </w:rPr>
              <w:t>Patient with support</w:t>
            </w:r>
          </w:p>
          <w:p w14:paraId="76D47299" w14:textId="77777777" w:rsidR="00460B6E" w:rsidRDefault="00460B6E" w:rsidP="00460B6E">
            <w:pPr>
              <w:pStyle w:val="ListParagraph"/>
              <w:numPr>
                <w:ilvl w:val="0"/>
                <w:numId w:val="56"/>
              </w:numPr>
              <w:rPr>
                <w:rFonts w:ascii="Arial" w:hAnsi="Arial" w:cs="Arial"/>
                <w:bCs/>
              </w:rPr>
            </w:pPr>
            <w:r>
              <w:rPr>
                <w:rFonts w:ascii="Arial" w:hAnsi="Arial" w:cs="Arial"/>
                <w:bCs/>
              </w:rPr>
              <w:t xml:space="preserve">Manual Airway Management </w:t>
            </w:r>
            <w:r w:rsidRPr="00A83C7D">
              <w:rPr>
                <w:rFonts w:ascii="Arial" w:hAnsi="Arial" w:cs="Arial"/>
                <w:b/>
              </w:rPr>
              <w:t xml:space="preserve">Other – </w:t>
            </w:r>
            <w:r>
              <w:rPr>
                <w:rFonts w:ascii="Arial" w:hAnsi="Arial" w:cs="Arial"/>
                <w:b/>
              </w:rPr>
              <w:t xml:space="preserve">type </w:t>
            </w:r>
            <w:proofErr w:type="spellStart"/>
            <w:r w:rsidRPr="00A83C7D">
              <w:rPr>
                <w:rFonts w:ascii="Arial" w:hAnsi="Arial" w:cs="Arial"/>
                <w:b/>
              </w:rPr>
              <w:t>Guedel</w:t>
            </w:r>
            <w:proofErr w:type="spellEnd"/>
          </w:p>
          <w:p w14:paraId="4F3D5FCD" w14:textId="77777777" w:rsidR="00460B6E" w:rsidRPr="00A83C7D" w:rsidRDefault="00460B6E" w:rsidP="00460B6E">
            <w:pPr>
              <w:pStyle w:val="ListParagraph"/>
              <w:numPr>
                <w:ilvl w:val="0"/>
                <w:numId w:val="56"/>
              </w:numPr>
              <w:rPr>
                <w:rFonts w:ascii="Arial" w:hAnsi="Arial" w:cs="Arial"/>
                <w:bCs/>
              </w:rPr>
            </w:pPr>
            <w:r>
              <w:rPr>
                <w:rFonts w:ascii="Arial" w:hAnsi="Arial" w:cs="Arial"/>
                <w:bCs/>
              </w:rPr>
              <w:t xml:space="preserve">Airway Toleration </w:t>
            </w:r>
            <w:r w:rsidRPr="00A83C7D">
              <w:rPr>
                <w:rFonts w:ascii="Arial" w:hAnsi="Arial" w:cs="Arial"/>
                <w:b/>
              </w:rPr>
              <w:t>Well</w:t>
            </w:r>
          </w:p>
          <w:p w14:paraId="00911E02" w14:textId="77777777" w:rsidR="00460B6E" w:rsidRPr="00D77A36" w:rsidRDefault="00460B6E" w:rsidP="00460B6E">
            <w:pPr>
              <w:pStyle w:val="ListParagraph"/>
              <w:numPr>
                <w:ilvl w:val="0"/>
                <w:numId w:val="56"/>
              </w:numPr>
              <w:rPr>
                <w:rFonts w:ascii="Arial" w:hAnsi="Arial" w:cs="Arial"/>
                <w:bCs/>
              </w:rPr>
            </w:pPr>
            <w:r w:rsidRPr="00A83C7D">
              <w:rPr>
                <w:rFonts w:ascii="Arial" w:hAnsi="Arial" w:cs="Arial"/>
                <w:bCs/>
              </w:rPr>
              <w:t>Resuscitation Device at Bedsi</w:t>
            </w:r>
            <w:r>
              <w:rPr>
                <w:rFonts w:ascii="Arial" w:hAnsi="Arial" w:cs="Arial"/>
                <w:bCs/>
              </w:rPr>
              <w:t>d</w:t>
            </w:r>
            <w:r w:rsidRPr="00A83C7D">
              <w:rPr>
                <w:rFonts w:ascii="Arial" w:hAnsi="Arial" w:cs="Arial"/>
                <w:bCs/>
              </w:rPr>
              <w:t xml:space="preserve">e </w:t>
            </w:r>
            <w:r w:rsidRPr="00A83C7D">
              <w:rPr>
                <w:rFonts w:ascii="Arial" w:hAnsi="Arial" w:cs="Arial"/>
                <w:b/>
              </w:rPr>
              <w:t>Yes</w:t>
            </w:r>
          </w:p>
          <w:p w14:paraId="5A38E0BB" w14:textId="77777777" w:rsidR="00460B6E" w:rsidRPr="00D77A36" w:rsidRDefault="00460B6E" w:rsidP="00460B6E">
            <w:pPr>
              <w:pStyle w:val="ListParagraph"/>
              <w:numPr>
                <w:ilvl w:val="0"/>
                <w:numId w:val="56"/>
              </w:numPr>
              <w:rPr>
                <w:rFonts w:ascii="Arial" w:hAnsi="Arial" w:cs="Arial"/>
                <w:bCs/>
              </w:rPr>
            </w:pPr>
            <w:bookmarkStart w:id="7" w:name="_Hlk129866485"/>
            <w:r>
              <w:rPr>
                <w:rFonts w:ascii="Arial" w:hAnsi="Arial" w:cs="Arial"/>
                <w:b/>
              </w:rPr>
              <w:t>Green Tick to Save</w:t>
            </w:r>
          </w:p>
          <w:bookmarkEnd w:id="7"/>
          <w:p w14:paraId="53125401" w14:textId="77777777" w:rsidR="00460B6E" w:rsidRPr="00D77A36" w:rsidRDefault="00460B6E" w:rsidP="00460B6E">
            <w:pPr>
              <w:rPr>
                <w:rFonts w:ascii="Arial" w:hAnsi="Arial" w:cs="Arial"/>
                <w:bCs/>
              </w:rPr>
            </w:pPr>
            <w:r>
              <w:rPr>
                <w:rFonts w:ascii="Arial" w:hAnsi="Arial" w:cs="Arial"/>
                <w:bCs/>
              </w:rPr>
              <w:t>Click on Peripheral IV to record Assess/Care</w:t>
            </w:r>
          </w:p>
          <w:p w14:paraId="012D8927" w14:textId="77777777" w:rsidR="00460B6E" w:rsidRPr="00D77A36" w:rsidRDefault="00460B6E" w:rsidP="00460B6E">
            <w:pPr>
              <w:pStyle w:val="ListParagraph"/>
              <w:numPr>
                <w:ilvl w:val="0"/>
                <w:numId w:val="56"/>
              </w:numPr>
              <w:rPr>
                <w:rFonts w:ascii="Arial" w:hAnsi="Arial" w:cs="Arial"/>
                <w:bCs/>
              </w:rPr>
            </w:pPr>
            <w:r w:rsidRPr="00D77A36">
              <w:rPr>
                <w:rFonts w:ascii="Arial" w:hAnsi="Arial" w:cs="Arial"/>
                <w:bCs/>
              </w:rPr>
              <w:t xml:space="preserve">Double click </w:t>
            </w:r>
            <w:r>
              <w:rPr>
                <w:rFonts w:ascii="Arial" w:hAnsi="Arial" w:cs="Arial"/>
                <w:bCs/>
              </w:rPr>
              <w:t xml:space="preserve">Peripheral IV </w:t>
            </w:r>
            <w:r w:rsidRPr="00D77A36">
              <w:rPr>
                <w:rFonts w:ascii="Arial" w:hAnsi="Arial" w:cs="Arial"/>
                <w:bCs/>
              </w:rPr>
              <w:t xml:space="preserve">Blue Heading to activate </w:t>
            </w:r>
            <w:proofErr w:type="gramStart"/>
            <w:r w:rsidRPr="00D77A36">
              <w:rPr>
                <w:rFonts w:ascii="Arial" w:hAnsi="Arial" w:cs="Arial"/>
                <w:bCs/>
              </w:rPr>
              <w:t>column</w:t>
            </w:r>
            <w:proofErr w:type="gramEnd"/>
          </w:p>
          <w:p w14:paraId="4AF34807" w14:textId="77777777" w:rsidR="00460B6E" w:rsidRPr="00A83C7D" w:rsidRDefault="00460B6E" w:rsidP="00460B6E">
            <w:pPr>
              <w:pStyle w:val="ListParagraph"/>
              <w:numPr>
                <w:ilvl w:val="0"/>
                <w:numId w:val="56"/>
              </w:numPr>
              <w:rPr>
                <w:rFonts w:ascii="Arial" w:hAnsi="Arial" w:cs="Arial"/>
                <w:b/>
              </w:rPr>
            </w:pPr>
            <w:r w:rsidRPr="00A83C7D">
              <w:rPr>
                <w:rFonts w:ascii="Arial" w:hAnsi="Arial" w:cs="Arial"/>
                <w:bCs/>
              </w:rPr>
              <w:t xml:space="preserve">Activity </w:t>
            </w:r>
            <w:r>
              <w:rPr>
                <w:rFonts w:ascii="Arial" w:hAnsi="Arial" w:cs="Arial"/>
                <w:b/>
              </w:rPr>
              <w:t>Assess/Care</w:t>
            </w:r>
          </w:p>
          <w:p w14:paraId="721F0A7C" w14:textId="77777777" w:rsidR="00460B6E" w:rsidRDefault="00460B6E" w:rsidP="00460B6E">
            <w:pPr>
              <w:pStyle w:val="ListParagraph"/>
              <w:numPr>
                <w:ilvl w:val="0"/>
                <w:numId w:val="56"/>
              </w:numPr>
              <w:rPr>
                <w:rFonts w:ascii="Arial" w:hAnsi="Arial" w:cs="Arial"/>
                <w:b/>
              </w:rPr>
            </w:pPr>
            <w:r>
              <w:rPr>
                <w:rFonts w:ascii="Arial" w:hAnsi="Arial" w:cs="Arial"/>
                <w:bCs/>
              </w:rPr>
              <w:t xml:space="preserve">PIV Insertion Date </w:t>
            </w:r>
            <w:r w:rsidRPr="00A83C7D">
              <w:rPr>
                <w:rFonts w:ascii="Arial" w:hAnsi="Arial" w:cs="Arial"/>
                <w:b/>
              </w:rPr>
              <w:t>Known</w:t>
            </w:r>
          </w:p>
          <w:p w14:paraId="2BE22977" w14:textId="77777777" w:rsidR="00460B6E" w:rsidRDefault="00460B6E" w:rsidP="00460B6E">
            <w:pPr>
              <w:pStyle w:val="ListParagraph"/>
              <w:numPr>
                <w:ilvl w:val="0"/>
                <w:numId w:val="56"/>
              </w:numPr>
              <w:rPr>
                <w:rFonts w:ascii="Arial" w:hAnsi="Arial" w:cs="Arial"/>
                <w:b/>
              </w:rPr>
            </w:pPr>
            <w:r>
              <w:rPr>
                <w:rFonts w:ascii="Arial" w:hAnsi="Arial" w:cs="Arial"/>
                <w:bCs/>
              </w:rPr>
              <w:t xml:space="preserve">Present On Admission Insertion Date </w:t>
            </w:r>
            <w:r>
              <w:rPr>
                <w:rFonts w:ascii="Arial" w:hAnsi="Arial" w:cs="Arial"/>
                <w:b/>
              </w:rPr>
              <w:t>Current Date</w:t>
            </w:r>
          </w:p>
          <w:p w14:paraId="1E5D7BCC" w14:textId="77777777" w:rsidR="00460B6E" w:rsidRDefault="00460B6E" w:rsidP="00460B6E">
            <w:pPr>
              <w:pStyle w:val="ListParagraph"/>
              <w:numPr>
                <w:ilvl w:val="0"/>
                <w:numId w:val="56"/>
              </w:numPr>
              <w:rPr>
                <w:rFonts w:ascii="Arial" w:hAnsi="Arial" w:cs="Arial"/>
                <w:bCs/>
              </w:rPr>
            </w:pPr>
            <w:r w:rsidRPr="00D77A36">
              <w:rPr>
                <w:rFonts w:ascii="Arial" w:hAnsi="Arial" w:cs="Arial"/>
                <w:bCs/>
              </w:rPr>
              <w:t xml:space="preserve">Line Care </w:t>
            </w:r>
            <w:r>
              <w:rPr>
                <w:rFonts w:ascii="Arial" w:hAnsi="Arial" w:cs="Arial"/>
                <w:bCs/>
              </w:rPr>
              <w:t xml:space="preserve">– </w:t>
            </w:r>
            <w:r w:rsidRPr="00D77A36">
              <w:rPr>
                <w:rFonts w:ascii="Arial" w:hAnsi="Arial" w:cs="Arial"/>
                <w:b/>
              </w:rPr>
              <w:t xml:space="preserve">Secured </w:t>
            </w:r>
            <w:proofErr w:type="gramStart"/>
            <w:r w:rsidRPr="00D77A36">
              <w:rPr>
                <w:rFonts w:ascii="Arial" w:hAnsi="Arial" w:cs="Arial"/>
                <w:b/>
              </w:rPr>
              <w:t>With</w:t>
            </w:r>
            <w:proofErr w:type="gramEnd"/>
            <w:r w:rsidRPr="00D77A36">
              <w:rPr>
                <w:rFonts w:ascii="Arial" w:hAnsi="Arial" w:cs="Arial"/>
                <w:b/>
              </w:rPr>
              <w:t xml:space="preserve"> Tape</w:t>
            </w:r>
          </w:p>
          <w:p w14:paraId="0362F21E" w14:textId="77777777" w:rsidR="00460B6E" w:rsidRPr="00D77A36" w:rsidRDefault="00460B6E" w:rsidP="00460B6E">
            <w:pPr>
              <w:pStyle w:val="ListParagraph"/>
              <w:numPr>
                <w:ilvl w:val="0"/>
                <w:numId w:val="56"/>
              </w:numPr>
              <w:rPr>
                <w:rFonts w:ascii="Arial" w:hAnsi="Arial" w:cs="Arial"/>
                <w:bCs/>
              </w:rPr>
            </w:pPr>
            <w:r>
              <w:rPr>
                <w:rFonts w:ascii="Arial" w:hAnsi="Arial" w:cs="Arial"/>
                <w:bCs/>
              </w:rPr>
              <w:t xml:space="preserve">Line Status - </w:t>
            </w:r>
            <w:r w:rsidRPr="00D77A36">
              <w:rPr>
                <w:rFonts w:ascii="Arial" w:hAnsi="Arial" w:cs="Arial"/>
                <w:b/>
              </w:rPr>
              <w:t>Flushes Easily</w:t>
            </w:r>
          </w:p>
          <w:p w14:paraId="05EF1470" w14:textId="77777777" w:rsidR="00460B6E" w:rsidRPr="00D77A36" w:rsidRDefault="00460B6E" w:rsidP="00460B6E">
            <w:pPr>
              <w:pStyle w:val="ListParagraph"/>
              <w:numPr>
                <w:ilvl w:val="0"/>
                <w:numId w:val="56"/>
              </w:numPr>
              <w:rPr>
                <w:rFonts w:ascii="Arial" w:hAnsi="Arial" w:cs="Arial"/>
                <w:bCs/>
              </w:rPr>
            </w:pPr>
            <w:r w:rsidRPr="00D77A36">
              <w:rPr>
                <w:rFonts w:ascii="Arial" w:hAnsi="Arial" w:cs="Arial"/>
                <w:bCs/>
              </w:rPr>
              <w:t>Site Assessment –</w:t>
            </w:r>
            <w:r>
              <w:rPr>
                <w:rFonts w:ascii="Arial" w:hAnsi="Arial" w:cs="Arial"/>
                <w:b/>
              </w:rPr>
              <w:t xml:space="preserve"> No Complications</w:t>
            </w:r>
          </w:p>
          <w:p w14:paraId="3FEFAE41" w14:textId="77777777" w:rsidR="00460B6E" w:rsidRPr="00D77A36" w:rsidRDefault="00460B6E" w:rsidP="00460B6E">
            <w:pPr>
              <w:pStyle w:val="ListParagraph"/>
              <w:numPr>
                <w:ilvl w:val="0"/>
                <w:numId w:val="56"/>
              </w:numPr>
              <w:rPr>
                <w:rFonts w:ascii="Arial" w:hAnsi="Arial" w:cs="Arial"/>
                <w:bCs/>
              </w:rPr>
            </w:pPr>
            <w:r w:rsidRPr="00D77A36">
              <w:rPr>
                <w:rFonts w:ascii="Arial" w:hAnsi="Arial" w:cs="Arial"/>
                <w:bCs/>
              </w:rPr>
              <w:t>VIP –</w:t>
            </w:r>
            <w:r>
              <w:rPr>
                <w:rFonts w:ascii="Arial" w:hAnsi="Arial" w:cs="Arial"/>
                <w:b/>
              </w:rPr>
              <w:t xml:space="preserve"> Site Appears Healthy</w:t>
            </w:r>
          </w:p>
          <w:p w14:paraId="68FCDBD6" w14:textId="77777777" w:rsidR="00460B6E" w:rsidRPr="00D77A36" w:rsidRDefault="00460B6E" w:rsidP="00460B6E">
            <w:pPr>
              <w:pStyle w:val="ListParagraph"/>
              <w:numPr>
                <w:ilvl w:val="0"/>
                <w:numId w:val="56"/>
              </w:numPr>
              <w:rPr>
                <w:rFonts w:ascii="Arial" w:hAnsi="Arial" w:cs="Arial"/>
                <w:bCs/>
              </w:rPr>
            </w:pPr>
            <w:r>
              <w:rPr>
                <w:rFonts w:ascii="Arial" w:hAnsi="Arial" w:cs="Arial"/>
                <w:bCs/>
              </w:rPr>
              <w:t xml:space="preserve">Site Care – </w:t>
            </w:r>
            <w:r>
              <w:rPr>
                <w:rFonts w:ascii="Arial" w:hAnsi="Arial" w:cs="Arial"/>
                <w:b/>
              </w:rPr>
              <w:t>Cold compress</w:t>
            </w:r>
          </w:p>
          <w:p w14:paraId="478A93FB" w14:textId="77777777" w:rsidR="00460B6E" w:rsidRPr="00D77A36" w:rsidRDefault="00460B6E" w:rsidP="00460B6E">
            <w:pPr>
              <w:pStyle w:val="ListParagraph"/>
              <w:numPr>
                <w:ilvl w:val="0"/>
                <w:numId w:val="56"/>
              </w:numPr>
              <w:rPr>
                <w:rFonts w:ascii="Arial" w:hAnsi="Arial" w:cs="Arial"/>
                <w:bCs/>
              </w:rPr>
            </w:pPr>
            <w:r w:rsidRPr="00D77A36">
              <w:rPr>
                <w:rFonts w:ascii="Arial" w:hAnsi="Arial" w:cs="Arial"/>
                <w:bCs/>
              </w:rPr>
              <w:t>Dressing Activity –</w:t>
            </w:r>
            <w:r>
              <w:rPr>
                <w:rFonts w:ascii="Arial" w:hAnsi="Arial" w:cs="Arial"/>
                <w:b/>
              </w:rPr>
              <w:t xml:space="preserve"> Changed</w:t>
            </w:r>
          </w:p>
          <w:p w14:paraId="2A5BEBF6" w14:textId="77777777" w:rsidR="00460B6E" w:rsidRPr="00D77A36" w:rsidRDefault="00460B6E" w:rsidP="00460B6E">
            <w:pPr>
              <w:pStyle w:val="ListParagraph"/>
              <w:numPr>
                <w:ilvl w:val="0"/>
                <w:numId w:val="56"/>
              </w:numPr>
              <w:rPr>
                <w:rFonts w:ascii="Arial" w:hAnsi="Arial" w:cs="Arial"/>
                <w:bCs/>
              </w:rPr>
            </w:pPr>
            <w:r w:rsidRPr="00D77A36">
              <w:rPr>
                <w:rFonts w:ascii="Arial" w:hAnsi="Arial" w:cs="Arial"/>
                <w:bCs/>
              </w:rPr>
              <w:t>Dressing Date Changed –</w:t>
            </w:r>
            <w:r>
              <w:rPr>
                <w:rFonts w:ascii="Arial" w:hAnsi="Arial" w:cs="Arial"/>
                <w:b/>
              </w:rPr>
              <w:t xml:space="preserve"> Today and Now</w:t>
            </w:r>
          </w:p>
          <w:p w14:paraId="237805CD" w14:textId="77777777" w:rsidR="00460B6E" w:rsidRPr="00D77A36" w:rsidRDefault="00460B6E" w:rsidP="00460B6E">
            <w:pPr>
              <w:pStyle w:val="ListParagraph"/>
              <w:numPr>
                <w:ilvl w:val="0"/>
                <w:numId w:val="56"/>
              </w:numPr>
              <w:rPr>
                <w:rFonts w:ascii="Arial" w:hAnsi="Arial" w:cs="Arial"/>
                <w:bCs/>
              </w:rPr>
            </w:pPr>
            <w:r w:rsidRPr="00D77A36">
              <w:rPr>
                <w:rFonts w:ascii="Arial" w:hAnsi="Arial" w:cs="Arial"/>
                <w:bCs/>
              </w:rPr>
              <w:t xml:space="preserve">Dressing Condition </w:t>
            </w:r>
            <w:r>
              <w:rPr>
                <w:rFonts w:ascii="Arial" w:hAnsi="Arial" w:cs="Arial"/>
                <w:bCs/>
              </w:rPr>
              <w:t>–</w:t>
            </w:r>
            <w:r>
              <w:rPr>
                <w:rFonts w:ascii="Arial" w:hAnsi="Arial" w:cs="Arial"/>
                <w:b/>
              </w:rPr>
              <w:t xml:space="preserve"> Dry</w:t>
            </w:r>
          </w:p>
          <w:p w14:paraId="4E833D3F" w14:textId="77777777" w:rsidR="00460B6E" w:rsidRPr="00D77A36" w:rsidRDefault="00460B6E" w:rsidP="00460B6E">
            <w:pPr>
              <w:pStyle w:val="ListParagraph"/>
              <w:numPr>
                <w:ilvl w:val="0"/>
                <w:numId w:val="56"/>
              </w:numPr>
              <w:rPr>
                <w:rFonts w:ascii="Arial" w:hAnsi="Arial" w:cs="Arial"/>
                <w:bCs/>
              </w:rPr>
            </w:pPr>
            <w:r>
              <w:rPr>
                <w:rFonts w:ascii="Arial" w:hAnsi="Arial" w:cs="Arial"/>
                <w:b/>
              </w:rPr>
              <w:t>Green Tick to Save</w:t>
            </w:r>
          </w:p>
          <w:p w14:paraId="1BD1876F" w14:textId="77777777" w:rsidR="00460B6E" w:rsidRPr="00D77A36" w:rsidRDefault="00460B6E" w:rsidP="00460B6E">
            <w:pPr>
              <w:ind w:left="360"/>
              <w:rPr>
                <w:rFonts w:ascii="Arial" w:hAnsi="Arial" w:cs="Arial"/>
                <w:bCs/>
              </w:rPr>
            </w:pPr>
          </w:p>
          <w:p w14:paraId="01623391" w14:textId="77777777" w:rsidR="00460B6E" w:rsidRPr="00D77A36" w:rsidRDefault="00460B6E" w:rsidP="00460B6E">
            <w:pPr>
              <w:rPr>
                <w:rFonts w:ascii="Arial" w:hAnsi="Arial" w:cs="Arial"/>
                <w:bCs/>
              </w:rPr>
            </w:pPr>
            <w:r>
              <w:rPr>
                <w:rFonts w:ascii="Arial" w:hAnsi="Arial" w:cs="Arial"/>
                <w:bCs/>
              </w:rPr>
              <w:t xml:space="preserve">Click on Peripheral IV to record - </w:t>
            </w:r>
            <w:r w:rsidRPr="00D77A36">
              <w:rPr>
                <w:rFonts w:ascii="Arial" w:hAnsi="Arial" w:cs="Arial"/>
                <w:b/>
              </w:rPr>
              <w:t>Remove IV</w:t>
            </w:r>
          </w:p>
          <w:p w14:paraId="2F60E199" w14:textId="77777777" w:rsidR="00460B6E" w:rsidRPr="00D77A36" w:rsidRDefault="00460B6E" w:rsidP="00460B6E">
            <w:pPr>
              <w:pStyle w:val="ListParagraph"/>
              <w:numPr>
                <w:ilvl w:val="0"/>
                <w:numId w:val="56"/>
              </w:numPr>
              <w:rPr>
                <w:rFonts w:ascii="Arial" w:hAnsi="Arial" w:cs="Arial"/>
                <w:bCs/>
              </w:rPr>
            </w:pPr>
            <w:r w:rsidRPr="00D77A36">
              <w:rPr>
                <w:rFonts w:ascii="Arial" w:hAnsi="Arial" w:cs="Arial"/>
                <w:bCs/>
              </w:rPr>
              <w:t xml:space="preserve">Double click </w:t>
            </w:r>
            <w:r>
              <w:rPr>
                <w:rFonts w:ascii="Arial" w:hAnsi="Arial" w:cs="Arial"/>
                <w:bCs/>
              </w:rPr>
              <w:t xml:space="preserve">Peripheral IV </w:t>
            </w:r>
            <w:r w:rsidRPr="00D77A36">
              <w:rPr>
                <w:rFonts w:ascii="Arial" w:hAnsi="Arial" w:cs="Arial"/>
                <w:bCs/>
              </w:rPr>
              <w:t xml:space="preserve">Blue Heading to activate </w:t>
            </w:r>
            <w:proofErr w:type="gramStart"/>
            <w:r w:rsidRPr="00D77A36">
              <w:rPr>
                <w:rFonts w:ascii="Arial" w:hAnsi="Arial" w:cs="Arial"/>
                <w:bCs/>
              </w:rPr>
              <w:t>column</w:t>
            </w:r>
            <w:proofErr w:type="gramEnd"/>
          </w:p>
          <w:p w14:paraId="32BB6C99" w14:textId="77777777" w:rsidR="00460B6E" w:rsidRPr="00A83C7D" w:rsidRDefault="00460B6E" w:rsidP="00460B6E">
            <w:pPr>
              <w:pStyle w:val="ListParagraph"/>
              <w:numPr>
                <w:ilvl w:val="0"/>
                <w:numId w:val="56"/>
              </w:numPr>
              <w:rPr>
                <w:rFonts w:ascii="Arial" w:hAnsi="Arial" w:cs="Arial"/>
                <w:b/>
              </w:rPr>
            </w:pPr>
            <w:r w:rsidRPr="00A83C7D">
              <w:rPr>
                <w:rFonts w:ascii="Arial" w:hAnsi="Arial" w:cs="Arial"/>
                <w:bCs/>
              </w:rPr>
              <w:t xml:space="preserve">Activity </w:t>
            </w:r>
            <w:r>
              <w:rPr>
                <w:rFonts w:ascii="Arial" w:hAnsi="Arial" w:cs="Arial"/>
                <w:b/>
              </w:rPr>
              <w:t>Remove</w:t>
            </w:r>
          </w:p>
          <w:p w14:paraId="5B41E988" w14:textId="77777777" w:rsidR="00460B6E" w:rsidRDefault="00460B6E" w:rsidP="00460B6E">
            <w:pPr>
              <w:pStyle w:val="ListParagraph"/>
              <w:numPr>
                <w:ilvl w:val="0"/>
                <w:numId w:val="56"/>
              </w:numPr>
              <w:rPr>
                <w:rFonts w:ascii="Arial" w:hAnsi="Arial" w:cs="Arial"/>
                <w:b/>
              </w:rPr>
            </w:pPr>
            <w:r>
              <w:rPr>
                <w:rFonts w:ascii="Arial" w:hAnsi="Arial" w:cs="Arial"/>
                <w:bCs/>
              </w:rPr>
              <w:t xml:space="preserve">PIV Insertion Date </w:t>
            </w:r>
            <w:r w:rsidRPr="00A83C7D">
              <w:rPr>
                <w:rFonts w:ascii="Arial" w:hAnsi="Arial" w:cs="Arial"/>
                <w:b/>
              </w:rPr>
              <w:t>Known</w:t>
            </w:r>
          </w:p>
          <w:p w14:paraId="0AA8F498" w14:textId="77777777" w:rsidR="00460B6E" w:rsidRDefault="00460B6E" w:rsidP="00460B6E">
            <w:pPr>
              <w:pStyle w:val="ListParagraph"/>
              <w:numPr>
                <w:ilvl w:val="0"/>
                <w:numId w:val="56"/>
              </w:numPr>
              <w:rPr>
                <w:rFonts w:ascii="Arial" w:hAnsi="Arial" w:cs="Arial"/>
                <w:b/>
              </w:rPr>
            </w:pPr>
            <w:r>
              <w:rPr>
                <w:rFonts w:ascii="Arial" w:hAnsi="Arial" w:cs="Arial"/>
                <w:bCs/>
              </w:rPr>
              <w:t xml:space="preserve">Present On Admission Insertion Date </w:t>
            </w:r>
            <w:r>
              <w:rPr>
                <w:rFonts w:ascii="Arial" w:hAnsi="Arial" w:cs="Arial"/>
                <w:b/>
              </w:rPr>
              <w:t>Current Date</w:t>
            </w:r>
          </w:p>
          <w:p w14:paraId="0EBC0F7D" w14:textId="77777777" w:rsidR="00460B6E" w:rsidRDefault="00460B6E" w:rsidP="00460B6E">
            <w:pPr>
              <w:pStyle w:val="ListParagraph"/>
              <w:numPr>
                <w:ilvl w:val="0"/>
                <w:numId w:val="56"/>
              </w:numPr>
              <w:rPr>
                <w:rFonts w:ascii="Arial" w:hAnsi="Arial" w:cs="Arial"/>
                <w:bCs/>
              </w:rPr>
            </w:pPr>
            <w:r w:rsidRPr="00D77A36">
              <w:rPr>
                <w:rFonts w:ascii="Arial" w:hAnsi="Arial" w:cs="Arial"/>
                <w:bCs/>
              </w:rPr>
              <w:t xml:space="preserve">Line Care </w:t>
            </w:r>
            <w:r>
              <w:rPr>
                <w:rFonts w:ascii="Arial" w:hAnsi="Arial" w:cs="Arial"/>
                <w:bCs/>
              </w:rPr>
              <w:t xml:space="preserve">– </w:t>
            </w:r>
            <w:r w:rsidRPr="00D77A36">
              <w:rPr>
                <w:rFonts w:ascii="Arial" w:hAnsi="Arial" w:cs="Arial"/>
                <w:b/>
              </w:rPr>
              <w:t xml:space="preserve">Secured </w:t>
            </w:r>
            <w:proofErr w:type="gramStart"/>
            <w:r w:rsidRPr="00D77A36">
              <w:rPr>
                <w:rFonts w:ascii="Arial" w:hAnsi="Arial" w:cs="Arial"/>
                <w:b/>
              </w:rPr>
              <w:t>With</w:t>
            </w:r>
            <w:proofErr w:type="gramEnd"/>
            <w:r w:rsidRPr="00D77A36">
              <w:rPr>
                <w:rFonts w:ascii="Arial" w:hAnsi="Arial" w:cs="Arial"/>
                <w:b/>
              </w:rPr>
              <w:t xml:space="preserve"> Tape</w:t>
            </w:r>
          </w:p>
          <w:p w14:paraId="5FAADE96" w14:textId="77777777" w:rsidR="00460B6E" w:rsidRPr="00D77A36" w:rsidRDefault="00460B6E" w:rsidP="00460B6E">
            <w:pPr>
              <w:pStyle w:val="ListParagraph"/>
              <w:numPr>
                <w:ilvl w:val="0"/>
                <w:numId w:val="56"/>
              </w:numPr>
              <w:rPr>
                <w:rFonts w:ascii="Arial" w:hAnsi="Arial" w:cs="Arial"/>
                <w:bCs/>
              </w:rPr>
            </w:pPr>
            <w:r>
              <w:rPr>
                <w:rFonts w:ascii="Arial" w:hAnsi="Arial" w:cs="Arial"/>
                <w:bCs/>
              </w:rPr>
              <w:t xml:space="preserve">Line Status - </w:t>
            </w:r>
            <w:r w:rsidRPr="00D77A36">
              <w:rPr>
                <w:rFonts w:ascii="Arial" w:hAnsi="Arial" w:cs="Arial"/>
                <w:b/>
              </w:rPr>
              <w:t>Flushes Easily</w:t>
            </w:r>
          </w:p>
          <w:p w14:paraId="392A18D4" w14:textId="77777777" w:rsidR="00460B6E" w:rsidRPr="00D77A36" w:rsidRDefault="00460B6E" w:rsidP="00460B6E">
            <w:pPr>
              <w:pStyle w:val="ListParagraph"/>
              <w:numPr>
                <w:ilvl w:val="0"/>
                <w:numId w:val="56"/>
              </w:numPr>
              <w:rPr>
                <w:rFonts w:ascii="Arial" w:hAnsi="Arial" w:cs="Arial"/>
                <w:bCs/>
              </w:rPr>
            </w:pPr>
            <w:r w:rsidRPr="00D77A36">
              <w:rPr>
                <w:rFonts w:ascii="Arial" w:hAnsi="Arial" w:cs="Arial"/>
                <w:bCs/>
              </w:rPr>
              <w:t>Site Assessment –</w:t>
            </w:r>
            <w:r>
              <w:rPr>
                <w:rFonts w:ascii="Arial" w:hAnsi="Arial" w:cs="Arial"/>
                <w:b/>
              </w:rPr>
              <w:t xml:space="preserve"> No Complications</w:t>
            </w:r>
          </w:p>
          <w:p w14:paraId="1F074BEB" w14:textId="77777777" w:rsidR="00460B6E" w:rsidRPr="00D77A36" w:rsidRDefault="00460B6E" w:rsidP="00460B6E">
            <w:pPr>
              <w:pStyle w:val="ListParagraph"/>
              <w:numPr>
                <w:ilvl w:val="0"/>
                <w:numId w:val="56"/>
              </w:numPr>
              <w:rPr>
                <w:rFonts w:ascii="Arial" w:hAnsi="Arial" w:cs="Arial"/>
                <w:bCs/>
              </w:rPr>
            </w:pPr>
            <w:r w:rsidRPr="00D77A36">
              <w:rPr>
                <w:rFonts w:ascii="Arial" w:hAnsi="Arial" w:cs="Arial"/>
                <w:bCs/>
              </w:rPr>
              <w:t>VIP –</w:t>
            </w:r>
            <w:r>
              <w:rPr>
                <w:rFonts w:ascii="Arial" w:hAnsi="Arial" w:cs="Arial"/>
                <w:b/>
              </w:rPr>
              <w:t xml:space="preserve"> Site Appears Healthy</w:t>
            </w:r>
          </w:p>
          <w:p w14:paraId="75F8341C" w14:textId="77777777" w:rsidR="00460B6E" w:rsidRPr="00D77A36" w:rsidRDefault="00460B6E" w:rsidP="00460B6E">
            <w:pPr>
              <w:pStyle w:val="ListParagraph"/>
              <w:numPr>
                <w:ilvl w:val="0"/>
                <w:numId w:val="56"/>
              </w:numPr>
              <w:rPr>
                <w:rFonts w:ascii="Arial" w:hAnsi="Arial" w:cs="Arial"/>
                <w:bCs/>
              </w:rPr>
            </w:pPr>
            <w:r>
              <w:rPr>
                <w:rFonts w:ascii="Arial" w:hAnsi="Arial" w:cs="Arial"/>
                <w:bCs/>
              </w:rPr>
              <w:t xml:space="preserve">Site Care – </w:t>
            </w:r>
            <w:r>
              <w:rPr>
                <w:rFonts w:ascii="Arial" w:hAnsi="Arial" w:cs="Arial"/>
                <w:b/>
              </w:rPr>
              <w:t>Cold compress</w:t>
            </w:r>
          </w:p>
          <w:p w14:paraId="4DF409C9" w14:textId="77777777" w:rsidR="00460B6E" w:rsidRPr="00D77A36" w:rsidRDefault="00460B6E" w:rsidP="00460B6E">
            <w:pPr>
              <w:pStyle w:val="ListParagraph"/>
              <w:numPr>
                <w:ilvl w:val="0"/>
                <w:numId w:val="56"/>
              </w:numPr>
              <w:rPr>
                <w:rFonts w:ascii="Arial" w:hAnsi="Arial" w:cs="Arial"/>
                <w:bCs/>
              </w:rPr>
            </w:pPr>
            <w:r w:rsidRPr="00D77A36">
              <w:rPr>
                <w:rFonts w:ascii="Arial" w:hAnsi="Arial" w:cs="Arial"/>
                <w:bCs/>
              </w:rPr>
              <w:t>Dressing Activity –</w:t>
            </w:r>
            <w:r>
              <w:rPr>
                <w:rFonts w:ascii="Arial" w:hAnsi="Arial" w:cs="Arial"/>
                <w:b/>
              </w:rPr>
              <w:t xml:space="preserve"> Removed</w:t>
            </w:r>
          </w:p>
          <w:p w14:paraId="2628485A" w14:textId="77777777" w:rsidR="00460B6E" w:rsidRPr="00D77A36" w:rsidRDefault="00460B6E" w:rsidP="00460B6E">
            <w:pPr>
              <w:pStyle w:val="ListParagraph"/>
              <w:numPr>
                <w:ilvl w:val="0"/>
                <w:numId w:val="56"/>
              </w:numPr>
              <w:rPr>
                <w:rFonts w:ascii="Arial" w:hAnsi="Arial" w:cs="Arial"/>
                <w:bCs/>
              </w:rPr>
            </w:pPr>
            <w:r w:rsidRPr="00D77A36">
              <w:rPr>
                <w:rFonts w:ascii="Arial" w:hAnsi="Arial" w:cs="Arial"/>
                <w:bCs/>
              </w:rPr>
              <w:lastRenderedPageBreak/>
              <w:t>Dressing Date Changed –</w:t>
            </w:r>
            <w:r>
              <w:rPr>
                <w:rFonts w:ascii="Arial" w:hAnsi="Arial" w:cs="Arial"/>
                <w:b/>
              </w:rPr>
              <w:t xml:space="preserve"> Today and Now</w:t>
            </w:r>
          </w:p>
          <w:p w14:paraId="726C607C" w14:textId="77777777" w:rsidR="00460B6E" w:rsidRPr="00D77A36" w:rsidRDefault="00460B6E" w:rsidP="00460B6E">
            <w:pPr>
              <w:pStyle w:val="ListParagraph"/>
              <w:numPr>
                <w:ilvl w:val="0"/>
                <w:numId w:val="56"/>
              </w:numPr>
              <w:rPr>
                <w:rFonts w:ascii="Arial" w:hAnsi="Arial" w:cs="Arial"/>
                <w:bCs/>
              </w:rPr>
            </w:pPr>
            <w:r w:rsidRPr="00D77A36">
              <w:rPr>
                <w:rFonts w:ascii="Arial" w:hAnsi="Arial" w:cs="Arial"/>
                <w:bCs/>
              </w:rPr>
              <w:t xml:space="preserve">Dressing Condition </w:t>
            </w:r>
            <w:r>
              <w:rPr>
                <w:rFonts w:ascii="Arial" w:hAnsi="Arial" w:cs="Arial"/>
                <w:bCs/>
              </w:rPr>
              <w:t>–</w:t>
            </w:r>
            <w:r>
              <w:rPr>
                <w:rFonts w:ascii="Arial" w:hAnsi="Arial" w:cs="Arial"/>
                <w:b/>
              </w:rPr>
              <w:t xml:space="preserve"> Dry</w:t>
            </w:r>
          </w:p>
          <w:p w14:paraId="42BE734D" w14:textId="77777777" w:rsidR="00460B6E" w:rsidRPr="00D77A36" w:rsidRDefault="00460B6E" w:rsidP="00460B6E">
            <w:pPr>
              <w:pStyle w:val="ListParagraph"/>
              <w:numPr>
                <w:ilvl w:val="0"/>
                <w:numId w:val="56"/>
              </w:numPr>
              <w:rPr>
                <w:rFonts w:ascii="Arial" w:hAnsi="Arial" w:cs="Arial"/>
                <w:bCs/>
              </w:rPr>
            </w:pPr>
            <w:r w:rsidRPr="00D77A36">
              <w:rPr>
                <w:rFonts w:ascii="Arial" w:hAnsi="Arial" w:cs="Arial"/>
                <w:bCs/>
              </w:rPr>
              <w:t>Removal –</w:t>
            </w:r>
            <w:r>
              <w:rPr>
                <w:rFonts w:ascii="Arial" w:hAnsi="Arial" w:cs="Arial"/>
                <w:b/>
              </w:rPr>
              <w:t xml:space="preserve"> Plaster Applied</w:t>
            </w:r>
          </w:p>
          <w:p w14:paraId="1F5A2D5D" w14:textId="77777777" w:rsidR="00460B6E" w:rsidRPr="00D77A36" w:rsidRDefault="00460B6E" w:rsidP="00460B6E">
            <w:pPr>
              <w:pStyle w:val="ListParagraph"/>
              <w:numPr>
                <w:ilvl w:val="0"/>
                <w:numId w:val="56"/>
              </w:numPr>
              <w:rPr>
                <w:rFonts w:ascii="Arial" w:hAnsi="Arial" w:cs="Arial"/>
                <w:bCs/>
              </w:rPr>
            </w:pPr>
            <w:r w:rsidRPr="00D77A36">
              <w:rPr>
                <w:rFonts w:ascii="Arial" w:hAnsi="Arial" w:cs="Arial"/>
                <w:bCs/>
              </w:rPr>
              <w:t>Removal Reason –</w:t>
            </w:r>
            <w:r>
              <w:rPr>
                <w:rFonts w:ascii="Arial" w:hAnsi="Arial" w:cs="Arial"/>
                <w:b/>
              </w:rPr>
              <w:t xml:space="preserve"> No Longer Indicated</w:t>
            </w:r>
          </w:p>
          <w:p w14:paraId="618AFAD6" w14:textId="77777777" w:rsidR="00460B6E" w:rsidRPr="00D77A36" w:rsidRDefault="00460B6E" w:rsidP="00460B6E">
            <w:pPr>
              <w:pStyle w:val="ListParagraph"/>
              <w:numPr>
                <w:ilvl w:val="0"/>
                <w:numId w:val="56"/>
              </w:numPr>
              <w:rPr>
                <w:rFonts w:ascii="Arial" w:hAnsi="Arial" w:cs="Arial"/>
                <w:bCs/>
              </w:rPr>
            </w:pPr>
            <w:r w:rsidRPr="00D77A36">
              <w:rPr>
                <w:rFonts w:ascii="Arial" w:hAnsi="Arial" w:cs="Arial"/>
                <w:bCs/>
              </w:rPr>
              <w:t>Removal Authorisation –</w:t>
            </w:r>
            <w:r>
              <w:rPr>
                <w:rFonts w:ascii="Arial" w:hAnsi="Arial" w:cs="Arial"/>
                <w:b/>
              </w:rPr>
              <w:t xml:space="preserve"> search for Nurse Access Role Test</w:t>
            </w:r>
          </w:p>
          <w:p w14:paraId="2BC5CA78" w14:textId="77777777" w:rsidR="00460B6E" w:rsidRPr="00D77A36" w:rsidRDefault="00460B6E" w:rsidP="00460B6E">
            <w:pPr>
              <w:pStyle w:val="ListParagraph"/>
              <w:numPr>
                <w:ilvl w:val="0"/>
                <w:numId w:val="56"/>
              </w:numPr>
              <w:rPr>
                <w:rFonts w:ascii="Arial" w:hAnsi="Arial" w:cs="Arial"/>
                <w:bCs/>
              </w:rPr>
            </w:pPr>
            <w:r>
              <w:rPr>
                <w:rFonts w:ascii="Arial" w:hAnsi="Arial" w:cs="Arial"/>
                <w:b/>
              </w:rPr>
              <w:t>Green Tick to Save</w:t>
            </w:r>
          </w:p>
          <w:p w14:paraId="5DF5388E" w14:textId="1F7D3E40" w:rsidR="00460B6E" w:rsidRDefault="00460B6E" w:rsidP="00460B6E">
            <w:pPr>
              <w:rPr>
                <w:rFonts w:ascii="Arial" w:hAnsi="Arial" w:cs="Arial"/>
                <w:bCs/>
              </w:rPr>
            </w:pPr>
            <w:r>
              <w:rPr>
                <w:rFonts w:ascii="Arial" w:hAnsi="Arial" w:cs="Arial"/>
                <w:bCs/>
              </w:rPr>
              <w:t>Point Out other Options within Recovery Lines Tubes and Drains Band</w:t>
            </w:r>
          </w:p>
          <w:p w14:paraId="22C9DA3E" w14:textId="77777777" w:rsidR="00460B6E" w:rsidRDefault="00460B6E" w:rsidP="00460B6E">
            <w:pPr>
              <w:rPr>
                <w:rFonts w:ascii="Arial" w:hAnsi="Arial" w:cs="Arial"/>
                <w:bCs/>
              </w:rPr>
            </w:pPr>
          </w:p>
          <w:p w14:paraId="34C98A02" w14:textId="34C650D2" w:rsidR="00460B6E" w:rsidRDefault="00460B6E" w:rsidP="00460B6E">
            <w:pPr>
              <w:jc w:val="both"/>
              <w:rPr>
                <w:rFonts w:ascii="Arial" w:hAnsi="Arial" w:cs="Arial"/>
                <w:b/>
              </w:rPr>
            </w:pPr>
            <w:r>
              <w:rPr>
                <w:rFonts w:ascii="Arial" w:hAnsi="Arial" w:cs="Arial"/>
                <w:bCs/>
              </w:rPr>
              <w:t xml:space="preserve">Overview of </w:t>
            </w:r>
            <w:r w:rsidRPr="00FF059A">
              <w:rPr>
                <w:rFonts w:ascii="Arial" w:hAnsi="Arial" w:cs="Arial"/>
                <w:bCs/>
              </w:rPr>
              <w:t xml:space="preserve">Navigator Bands </w:t>
            </w:r>
            <w:r>
              <w:rPr>
                <w:rFonts w:ascii="Arial" w:hAnsi="Arial" w:cs="Arial"/>
                <w:bCs/>
              </w:rPr>
              <w:t xml:space="preserve">and show that other Bands </w:t>
            </w:r>
            <w:r w:rsidRPr="00FF059A">
              <w:rPr>
                <w:rFonts w:ascii="Arial" w:hAnsi="Arial" w:cs="Arial"/>
                <w:bCs/>
              </w:rPr>
              <w:t xml:space="preserve">are available by selecting </w:t>
            </w:r>
            <w:r w:rsidRPr="00FF059A">
              <w:rPr>
                <w:rFonts w:ascii="Arial" w:hAnsi="Arial" w:cs="Arial"/>
                <w:b/>
              </w:rPr>
              <w:t>View</w:t>
            </w:r>
            <w:r w:rsidRPr="00FF059A">
              <w:rPr>
                <w:rFonts w:ascii="Arial" w:hAnsi="Arial" w:cs="Arial"/>
                <w:bCs/>
              </w:rPr>
              <w:t xml:space="preserve"> from the top toolbar, </w:t>
            </w:r>
            <w:r w:rsidRPr="00FF059A">
              <w:rPr>
                <w:rFonts w:ascii="Arial" w:hAnsi="Arial" w:cs="Arial"/>
                <w:b/>
              </w:rPr>
              <w:t>Layout</w:t>
            </w:r>
            <w:r w:rsidRPr="00FF059A">
              <w:rPr>
                <w:rFonts w:ascii="Arial" w:hAnsi="Arial" w:cs="Arial"/>
                <w:bCs/>
              </w:rPr>
              <w:t xml:space="preserve"> then </w:t>
            </w:r>
            <w:r w:rsidRPr="00FF059A">
              <w:rPr>
                <w:rFonts w:ascii="Arial" w:hAnsi="Arial" w:cs="Arial"/>
                <w:b/>
              </w:rPr>
              <w:t>Navigator Bands</w:t>
            </w:r>
          </w:p>
          <w:p w14:paraId="6B5EF428" w14:textId="0A5A0CD5" w:rsidR="00460B6E" w:rsidRPr="00460B6E" w:rsidRDefault="00460B6E" w:rsidP="00DC1FD0">
            <w:pPr>
              <w:pStyle w:val="ListParagraph"/>
              <w:numPr>
                <w:ilvl w:val="0"/>
                <w:numId w:val="63"/>
              </w:numPr>
              <w:jc w:val="both"/>
              <w:rPr>
                <w:rFonts w:ascii="Arial" w:hAnsi="Arial" w:cs="Arial"/>
                <w:bCs/>
              </w:rPr>
            </w:pPr>
            <w:r w:rsidRPr="00460B6E">
              <w:rPr>
                <w:rFonts w:ascii="Arial" w:hAnsi="Arial" w:cs="Arial"/>
                <w:bCs/>
              </w:rPr>
              <w:t xml:space="preserve">Select </w:t>
            </w:r>
            <w:r w:rsidRPr="00460B6E">
              <w:rPr>
                <w:rFonts w:ascii="Arial" w:hAnsi="Arial" w:cs="Arial"/>
                <w:b/>
              </w:rPr>
              <w:t>ABCDEF Band</w:t>
            </w:r>
            <w:r w:rsidRPr="00460B6E">
              <w:rPr>
                <w:rFonts w:ascii="Arial" w:hAnsi="Arial" w:cs="Arial"/>
                <w:bCs/>
              </w:rPr>
              <w:t xml:space="preserve"> and show all other ED </w:t>
            </w:r>
            <w:proofErr w:type="gramStart"/>
            <w:r w:rsidRPr="00460B6E">
              <w:rPr>
                <w:rFonts w:ascii="Arial" w:hAnsi="Arial" w:cs="Arial"/>
                <w:bCs/>
              </w:rPr>
              <w:t>bands</w:t>
            </w:r>
            <w:proofErr w:type="gramEnd"/>
            <w:r w:rsidRPr="00460B6E">
              <w:rPr>
                <w:rFonts w:ascii="Arial" w:hAnsi="Arial" w:cs="Arial"/>
                <w:bCs/>
              </w:rPr>
              <w:t xml:space="preserve"> </w:t>
            </w:r>
          </w:p>
          <w:p w14:paraId="53BB65E6" w14:textId="6CF7151C" w:rsidR="00011B83" w:rsidRPr="00011B83" w:rsidRDefault="00011B83" w:rsidP="00460B6E">
            <w:pPr>
              <w:pStyle w:val="ListParagraph"/>
              <w:outlineLvl w:val="0"/>
              <w:rPr>
                <w:rFonts w:ascii="Arial" w:hAnsi="Arial" w:cs="Arial"/>
              </w:rPr>
            </w:pPr>
          </w:p>
        </w:tc>
      </w:tr>
      <w:tr w:rsidR="00C97A9F" w:rsidRPr="00DC2C47" w14:paraId="738491CD" w14:textId="77777777" w:rsidTr="006C0712">
        <w:tc>
          <w:tcPr>
            <w:tcW w:w="846" w:type="dxa"/>
          </w:tcPr>
          <w:p w14:paraId="2B820BA8" w14:textId="5889E17B" w:rsidR="00C97A9F" w:rsidRPr="00DC2C47" w:rsidRDefault="00C97A9F" w:rsidP="00C97A9F">
            <w:pPr>
              <w:rPr>
                <w:rFonts w:ascii="Arial" w:hAnsi="Arial" w:cs="Arial"/>
              </w:rPr>
            </w:pPr>
          </w:p>
        </w:tc>
        <w:tc>
          <w:tcPr>
            <w:tcW w:w="1843" w:type="dxa"/>
          </w:tcPr>
          <w:p w14:paraId="3705FF21" w14:textId="7A95EE38" w:rsidR="00C97A9F" w:rsidRPr="003B2A3E" w:rsidRDefault="00770B35" w:rsidP="00C97A9F">
            <w:pPr>
              <w:spacing w:after="100"/>
              <w:contextualSpacing/>
              <w:rPr>
                <w:rFonts w:ascii="Arial" w:hAnsi="Arial" w:cs="Arial"/>
                <w:b/>
                <w:bCs/>
              </w:rPr>
            </w:pPr>
            <w:r w:rsidRPr="003B2A3E">
              <w:rPr>
                <w:rFonts w:ascii="Arial" w:hAnsi="Arial" w:cs="Arial"/>
                <w:b/>
                <w:bCs/>
              </w:rPr>
              <w:t xml:space="preserve">Prescribing and </w:t>
            </w:r>
            <w:r w:rsidR="00C97A9F" w:rsidRPr="003B2A3E">
              <w:rPr>
                <w:rFonts w:ascii="Arial" w:hAnsi="Arial" w:cs="Arial"/>
                <w:b/>
                <w:bCs/>
              </w:rPr>
              <w:t>Administering Medications</w:t>
            </w:r>
          </w:p>
        </w:tc>
        <w:tc>
          <w:tcPr>
            <w:tcW w:w="11485" w:type="dxa"/>
            <w:gridSpan w:val="2"/>
          </w:tcPr>
          <w:p w14:paraId="78A17D6A" w14:textId="3A5C50D2" w:rsidR="00C97A9F" w:rsidRPr="0068218A" w:rsidRDefault="00C97A9F" w:rsidP="0068218A">
            <w:pPr>
              <w:pStyle w:val="ListParagraph"/>
              <w:numPr>
                <w:ilvl w:val="0"/>
                <w:numId w:val="52"/>
              </w:numPr>
              <w:outlineLvl w:val="0"/>
              <w:rPr>
                <w:rFonts w:ascii="Arial" w:hAnsi="Arial" w:cs="Arial"/>
              </w:rPr>
            </w:pPr>
            <w:r>
              <w:rPr>
                <w:rFonts w:ascii="Arial" w:hAnsi="Arial" w:cs="Arial"/>
              </w:rPr>
              <w:t xml:space="preserve">Return to ED </w:t>
            </w:r>
            <w:proofErr w:type="spellStart"/>
            <w:r w:rsidR="00022C6D">
              <w:rPr>
                <w:rFonts w:ascii="Arial" w:hAnsi="Arial" w:cs="Arial"/>
              </w:rPr>
              <w:t>LaunchPoint</w:t>
            </w:r>
            <w:proofErr w:type="spellEnd"/>
            <w:r>
              <w:rPr>
                <w:rFonts w:ascii="Arial" w:hAnsi="Arial" w:cs="Arial"/>
              </w:rPr>
              <w:t xml:space="preserve"> and </w:t>
            </w:r>
            <w:r w:rsidR="0068218A">
              <w:rPr>
                <w:rFonts w:ascii="Arial" w:hAnsi="Arial" w:cs="Arial"/>
              </w:rPr>
              <w:t>use</w:t>
            </w:r>
            <w:r w:rsidRPr="0068218A">
              <w:rPr>
                <w:rFonts w:ascii="Arial" w:hAnsi="Arial" w:cs="Arial"/>
              </w:rPr>
              <w:t xml:space="preserve"> </w:t>
            </w:r>
            <w:r w:rsidR="0068218A" w:rsidRPr="0068218A">
              <w:rPr>
                <w:rFonts w:ascii="Arial" w:hAnsi="Arial" w:cs="Arial"/>
                <w:b/>
                <w:bCs/>
              </w:rPr>
              <w:t>P</w:t>
            </w:r>
            <w:r w:rsidRPr="0068218A">
              <w:rPr>
                <w:rFonts w:ascii="Arial" w:hAnsi="Arial" w:cs="Arial"/>
                <w:b/>
                <w:bCs/>
              </w:rPr>
              <w:t xml:space="preserve">atient </w:t>
            </w:r>
            <w:r w:rsidR="0068218A" w:rsidRPr="0068218A">
              <w:rPr>
                <w:rFonts w:ascii="Arial" w:hAnsi="Arial" w:cs="Arial"/>
                <w:b/>
                <w:bCs/>
              </w:rPr>
              <w:t>1</w:t>
            </w:r>
          </w:p>
          <w:p w14:paraId="0BB66E70" w14:textId="47822CC5" w:rsidR="00DF02EB" w:rsidRDefault="00DF02EB" w:rsidP="00B7767A">
            <w:pPr>
              <w:pStyle w:val="ListParagraph"/>
              <w:numPr>
                <w:ilvl w:val="0"/>
                <w:numId w:val="52"/>
              </w:numPr>
              <w:outlineLvl w:val="0"/>
              <w:rPr>
                <w:rFonts w:ascii="Arial" w:hAnsi="Arial" w:cs="Arial"/>
              </w:rPr>
            </w:pPr>
            <w:r>
              <w:rPr>
                <w:rFonts w:ascii="Arial" w:hAnsi="Arial" w:cs="Arial"/>
              </w:rPr>
              <w:t xml:space="preserve">From </w:t>
            </w:r>
            <w:proofErr w:type="spellStart"/>
            <w:r w:rsidRPr="000C066E">
              <w:rPr>
                <w:rFonts w:ascii="Arial" w:hAnsi="Arial" w:cs="Arial"/>
                <w:b/>
                <w:bCs/>
              </w:rPr>
              <w:t>LaunchPoint</w:t>
            </w:r>
            <w:proofErr w:type="spellEnd"/>
            <w:r>
              <w:rPr>
                <w:rFonts w:ascii="Arial" w:hAnsi="Arial" w:cs="Arial"/>
              </w:rPr>
              <w:t xml:space="preserve"> select the Tablet icon, click ‘</w:t>
            </w:r>
            <w:r w:rsidR="0068218A" w:rsidRPr="0068218A">
              <w:rPr>
                <w:rFonts w:ascii="Arial" w:hAnsi="Arial" w:cs="Arial"/>
                <w:b/>
                <w:bCs/>
              </w:rPr>
              <w:t>O</w:t>
            </w:r>
            <w:r w:rsidRPr="0068218A">
              <w:rPr>
                <w:rFonts w:ascii="Arial" w:hAnsi="Arial" w:cs="Arial"/>
                <w:b/>
                <w:bCs/>
              </w:rPr>
              <w:t xml:space="preserve">pen </w:t>
            </w:r>
            <w:r w:rsidR="0068218A" w:rsidRPr="0068218A">
              <w:rPr>
                <w:rFonts w:ascii="Arial" w:hAnsi="Arial" w:cs="Arial"/>
                <w:b/>
                <w:bCs/>
              </w:rPr>
              <w:t>P</w:t>
            </w:r>
            <w:r w:rsidRPr="0068218A">
              <w:rPr>
                <w:rFonts w:ascii="Arial" w:hAnsi="Arial" w:cs="Arial"/>
                <w:b/>
                <w:bCs/>
              </w:rPr>
              <w:t xml:space="preserve">atient </w:t>
            </w:r>
            <w:r w:rsidR="0068218A" w:rsidRPr="0068218A">
              <w:rPr>
                <w:rFonts w:ascii="Arial" w:hAnsi="Arial" w:cs="Arial"/>
                <w:b/>
                <w:bCs/>
              </w:rPr>
              <w:t>R</w:t>
            </w:r>
            <w:r w:rsidRPr="0068218A">
              <w:rPr>
                <w:rFonts w:ascii="Arial" w:hAnsi="Arial" w:cs="Arial"/>
                <w:b/>
                <w:bCs/>
              </w:rPr>
              <w:t>ecord</w:t>
            </w:r>
            <w:r>
              <w:rPr>
                <w:rFonts w:ascii="Arial" w:hAnsi="Arial" w:cs="Arial"/>
              </w:rPr>
              <w:t xml:space="preserve">’, </w:t>
            </w:r>
            <w:proofErr w:type="spellStart"/>
            <w:r>
              <w:rPr>
                <w:rFonts w:ascii="Arial" w:hAnsi="Arial" w:cs="Arial"/>
              </w:rPr>
              <w:t>Powerchart</w:t>
            </w:r>
            <w:proofErr w:type="spellEnd"/>
            <w:r>
              <w:rPr>
                <w:rFonts w:ascii="Arial" w:hAnsi="Arial" w:cs="Arial"/>
              </w:rPr>
              <w:t xml:space="preserve"> pens, navigate to </w:t>
            </w:r>
            <w:r w:rsidRPr="0068218A">
              <w:rPr>
                <w:rFonts w:ascii="Arial" w:hAnsi="Arial" w:cs="Arial"/>
                <w:b/>
                <w:bCs/>
              </w:rPr>
              <w:t>Quick Orders m-</w:t>
            </w:r>
            <w:proofErr w:type="gramStart"/>
            <w:r w:rsidRPr="0068218A">
              <w:rPr>
                <w:rFonts w:ascii="Arial" w:hAnsi="Arial" w:cs="Arial"/>
                <w:b/>
                <w:bCs/>
              </w:rPr>
              <w:t>page</w:t>
            </w:r>
            <w:proofErr w:type="gramEnd"/>
          </w:p>
          <w:p w14:paraId="3AFDD9BB" w14:textId="678BD3B7" w:rsidR="00363F00" w:rsidRPr="0068218A" w:rsidRDefault="0068218A" w:rsidP="0068218A">
            <w:pPr>
              <w:pStyle w:val="ListParagraph"/>
              <w:numPr>
                <w:ilvl w:val="0"/>
                <w:numId w:val="52"/>
              </w:numPr>
              <w:outlineLvl w:val="0"/>
              <w:rPr>
                <w:rFonts w:ascii="Arial" w:hAnsi="Arial" w:cs="Arial"/>
                <w:b/>
                <w:bCs/>
              </w:rPr>
            </w:pPr>
            <w:r>
              <w:rPr>
                <w:rFonts w:ascii="Arial" w:hAnsi="Arial" w:cs="Arial"/>
              </w:rPr>
              <w:t xml:space="preserve">In </w:t>
            </w:r>
            <w:r w:rsidR="00363F00">
              <w:rPr>
                <w:rFonts w:ascii="Arial" w:hAnsi="Arial" w:cs="Arial"/>
              </w:rPr>
              <w:t>Request /Care Plans – search for a new order</w:t>
            </w:r>
            <w:r>
              <w:rPr>
                <w:rFonts w:ascii="Arial" w:hAnsi="Arial" w:cs="Arial"/>
              </w:rPr>
              <w:t xml:space="preserve"> - </w:t>
            </w:r>
            <w:r w:rsidR="00363F00" w:rsidRPr="0068218A">
              <w:rPr>
                <w:rFonts w:ascii="Arial" w:hAnsi="Arial" w:cs="Arial"/>
                <w:b/>
                <w:bCs/>
              </w:rPr>
              <w:t>Paracetamol</w:t>
            </w:r>
          </w:p>
          <w:p w14:paraId="0F587980" w14:textId="23E9D8D2" w:rsidR="00363F00" w:rsidRDefault="00363F00" w:rsidP="00B7767A">
            <w:pPr>
              <w:pStyle w:val="ListParagraph"/>
              <w:numPr>
                <w:ilvl w:val="0"/>
                <w:numId w:val="52"/>
              </w:numPr>
              <w:outlineLvl w:val="0"/>
              <w:rPr>
                <w:rFonts w:ascii="Arial" w:hAnsi="Arial" w:cs="Arial"/>
              </w:rPr>
            </w:pPr>
            <w:r>
              <w:rPr>
                <w:rFonts w:ascii="Arial" w:hAnsi="Arial" w:cs="Arial"/>
              </w:rPr>
              <w:t xml:space="preserve">Select Order sentence – dose 1g oral tablet four times a day </w:t>
            </w:r>
            <w:proofErr w:type="gramStart"/>
            <w:r>
              <w:rPr>
                <w:rFonts w:ascii="Arial" w:hAnsi="Arial" w:cs="Arial"/>
              </w:rPr>
              <w:t>PRN</w:t>
            </w:r>
            <w:proofErr w:type="gramEnd"/>
            <w:r>
              <w:rPr>
                <w:rFonts w:ascii="Arial" w:hAnsi="Arial" w:cs="Arial"/>
              </w:rPr>
              <w:t xml:space="preserve"> </w:t>
            </w:r>
          </w:p>
          <w:p w14:paraId="5D2FB7D8" w14:textId="7D5F3878" w:rsidR="0068218A" w:rsidRPr="0068218A" w:rsidRDefault="0068218A" w:rsidP="00B7767A">
            <w:pPr>
              <w:pStyle w:val="ListParagraph"/>
              <w:numPr>
                <w:ilvl w:val="0"/>
                <w:numId w:val="52"/>
              </w:numPr>
              <w:outlineLvl w:val="0"/>
              <w:rPr>
                <w:rFonts w:ascii="Arial" w:hAnsi="Arial" w:cs="Arial"/>
              </w:rPr>
            </w:pPr>
            <w:r>
              <w:rPr>
                <w:rFonts w:ascii="Arial" w:hAnsi="Arial" w:cs="Arial"/>
              </w:rPr>
              <w:t xml:space="preserve">Ordering Clinician window appears – select </w:t>
            </w:r>
            <w:r w:rsidRPr="0068218A">
              <w:rPr>
                <w:rFonts w:ascii="Arial" w:hAnsi="Arial" w:cs="Arial"/>
                <w:b/>
                <w:bCs/>
              </w:rPr>
              <w:t>PGD</w:t>
            </w:r>
            <w:r>
              <w:rPr>
                <w:rFonts w:ascii="Arial" w:hAnsi="Arial" w:cs="Arial"/>
              </w:rPr>
              <w:t xml:space="preserve"> – </w:t>
            </w:r>
            <w:r w:rsidRPr="0068218A">
              <w:rPr>
                <w:rFonts w:ascii="Arial" w:hAnsi="Arial" w:cs="Arial"/>
                <w:b/>
                <w:bCs/>
              </w:rPr>
              <w:t>OK</w:t>
            </w:r>
          </w:p>
          <w:p w14:paraId="2C70CFB4" w14:textId="2F1E7686" w:rsidR="0068218A" w:rsidRDefault="0068218A" w:rsidP="00B7767A">
            <w:pPr>
              <w:pStyle w:val="ListParagraph"/>
              <w:numPr>
                <w:ilvl w:val="0"/>
                <w:numId w:val="52"/>
              </w:numPr>
              <w:outlineLvl w:val="0"/>
              <w:rPr>
                <w:rFonts w:ascii="Arial" w:hAnsi="Arial" w:cs="Arial"/>
              </w:rPr>
            </w:pPr>
            <w:r w:rsidRPr="0068218A">
              <w:rPr>
                <w:rFonts w:ascii="Arial" w:hAnsi="Arial" w:cs="Arial"/>
              </w:rPr>
              <w:t xml:space="preserve">Click on Green Order </w:t>
            </w:r>
            <w:proofErr w:type="gramStart"/>
            <w:r w:rsidRPr="0068218A">
              <w:rPr>
                <w:rFonts w:ascii="Arial" w:hAnsi="Arial" w:cs="Arial"/>
              </w:rPr>
              <w:t>basket</w:t>
            </w:r>
            <w:proofErr w:type="gramEnd"/>
          </w:p>
          <w:p w14:paraId="3EB5C95F" w14:textId="53F0C4B4" w:rsidR="0068218A" w:rsidRPr="0068218A" w:rsidRDefault="0068218A" w:rsidP="00B7767A">
            <w:pPr>
              <w:pStyle w:val="ListParagraph"/>
              <w:numPr>
                <w:ilvl w:val="0"/>
                <w:numId w:val="52"/>
              </w:numPr>
              <w:outlineLvl w:val="0"/>
              <w:rPr>
                <w:rFonts w:ascii="Arial" w:hAnsi="Arial" w:cs="Arial"/>
              </w:rPr>
            </w:pPr>
            <w:r>
              <w:rPr>
                <w:rFonts w:ascii="Arial" w:hAnsi="Arial" w:cs="Arial"/>
              </w:rPr>
              <w:t>Modify Details</w:t>
            </w:r>
          </w:p>
          <w:p w14:paraId="112D0DFD" w14:textId="31519756" w:rsidR="00363F00" w:rsidRDefault="00363F00" w:rsidP="00B7767A">
            <w:pPr>
              <w:pStyle w:val="ListParagraph"/>
              <w:numPr>
                <w:ilvl w:val="0"/>
                <w:numId w:val="52"/>
              </w:numPr>
              <w:outlineLvl w:val="0"/>
              <w:rPr>
                <w:rFonts w:ascii="Arial" w:hAnsi="Arial" w:cs="Arial"/>
              </w:rPr>
            </w:pPr>
            <w:r>
              <w:rPr>
                <w:rFonts w:ascii="Arial" w:hAnsi="Arial" w:cs="Arial"/>
              </w:rPr>
              <w:t xml:space="preserve">Click on medication then fill in Mandatory </w:t>
            </w:r>
            <w:proofErr w:type="gramStart"/>
            <w:r>
              <w:rPr>
                <w:rFonts w:ascii="Arial" w:hAnsi="Arial" w:cs="Arial"/>
              </w:rPr>
              <w:t>fields</w:t>
            </w:r>
            <w:proofErr w:type="gramEnd"/>
          </w:p>
          <w:p w14:paraId="22278534" w14:textId="720A6AC9" w:rsidR="00363F00" w:rsidRPr="0068218A" w:rsidRDefault="00363F00" w:rsidP="00B7767A">
            <w:pPr>
              <w:pStyle w:val="ListParagraph"/>
              <w:numPr>
                <w:ilvl w:val="0"/>
                <w:numId w:val="52"/>
              </w:numPr>
              <w:outlineLvl w:val="0"/>
              <w:rPr>
                <w:rFonts w:ascii="Arial" w:hAnsi="Arial" w:cs="Arial"/>
                <w:b/>
                <w:bCs/>
              </w:rPr>
            </w:pPr>
            <w:r>
              <w:rPr>
                <w:rFonts w:ascii="Arial" w:hAnsi="Arial" w:cs="Arial"/>
              </w:rPr>
              <w:t xml:space="preserve">Give additional dose now if required - </w:t>
            </w:r>
            <w:r w:rsidRPr="0068218A">
              <w:rPr>
                <w:rFonts w:ascii="Arial" w:hAnsi="Arial" w:cs="Arial"/>
                <w:b/>
                <w:bCs/>
              </w:rPr>
              <w:t>NO</w:t>
            </w:r>
          </w:p>
          <w:p w14:paraId="48336BF9" w14:textId="6A984D74" w:rsidR="00DF02EB" w:rsidRDefault="00363F00" w:rsidP="00B7767A">
            <w:pPr>
              <w:pStyle w:val="ListParagraph"/>
              <w:numPr>
                <w:ilvl w:val="0"/>
                <w:numId w:val="52"/>
              </w:numPr>
              <w:outlineLvl w:val="0"/>
              <w:rPr>
                <w:rFonts w:ascii="Arial" w:hAnsi="Arial" w:cs="Arial"/>
              </w:rPr>
            </w:pPr>
            <w:r>
              <w:rPr>
                <w:rFonts w:ascii="Arial" w:hAnsi="Arial" w:cs="Arial"/>
              </w:rPr>
              <w:t>Th</w:t>
            </w:r>
            <w:r w:rsidR="00DF02EB">
              <w:rPr>
                <w:rFonts w:ascii="Arial" w:hAnsi="Arial" w:cs="Arial"/>
              </w:rPr>
              <w:t xml:space="preserve">en </w:t>
            </w:r>
            <w:r w:rsidR="00DF02EB" w:rsidRPr="000C066E">
              <w:rPr>
                <w:rFonts w:ascii="Arial" w:hAnsi="Arial" w:cs="Arial"/>
                <w:b/>
                <w:bCs/>
              </w:rPr>
              <w:t>Sign</w:t>
            </w:r>
          </w:p>
          <w:p w14:paraId="16A8EB81" w14:textId="1952ACD9" w:rsidR="00363F00" w:rsidRDefault="00770B35" w:rsidP="00B7767A">
            <w:pPr>
              <w:pStyle w:val="ListParagraph"/>
              <w:numPr>
                <w:ilvl w:val="0"/>
                <w:numId w:val="52"/>
              </w:numPr>
              <w:outlineLvl w:val="0"/>
              <w:rPr>
                <w:rFonts w:ascii="Arial" w:hAnsi="Arial" w:cs="Arial"/>
              </w:rPr>
            </w:pPr>
            <w:r>
              <w:rPr>
                <w:rFonts w:ascii="Arial" w:hAnsi="Arial" w:cs="Arial"/>
              </w:rPr>
              <w:t>Return to</w:t>
            </w:r>
            <w:r w:rsidR="00DF02EB" w:rsidRPr="00363F00">
              <w:rPr>
                <w:rFonts w:ascii="Arial" w:hAnsi="Arial" w:cs="Arial"/>
              </w:rPr>
              <w:t xml:space="preserve"> </w:t>
            </w:r>
            <w:proofErr w:type="spellStart"/>
            <w:r w:rsidR="00DF02EB" w:rsidRPr="00363F00">
              <w:rPr>
                <w:rFonts w:ascii="Arial" w:hAnsi="Arial" w:cs="Arial"/>
              </w:rPr>
              <w:t>LaunchPoin</w:t>
            </w:r>
            <w:r>
              <w:rPr>
                <w:rFonts w:ascii="Arial" w:hAnsi="Arial" w:cs="Arial"/>
              </w:rPr>
              <w:t>t</w:t>
            </w:r>
            <w:proofErr w:type="spellEnd"/>
            <w:r>
              <w:rPr>
                <w:rFonts w:ascii="Arial" w:hAnsi="Arial" w:cs="Arial"/>
              </w:rPr>
              <w:t xml:space="preserve"> and click on Pill icon</w:t>
            </w:r>
            <w:r w:rsidR="0068218A">
              <w:rPr>
                <w:rFonts w:ascii="Arial" w:hAnsi="Arial" w:cs="Arial"/>
              </w:rPr>
              <w:t xml:space="preserve"> to view </w:t>
            </w:r>
            <w:proofErr w:type="gramStart"/>
            <w:r w:rsidR="0068218A">
              <w:rPr>
                <w:rFonts w:ascii="Arial" w:hAnsi="Arial" w:cs="Arial"/>
              </w:rPr>
              <w:t>order</w:t>
            </w:r>
            <w:proofErr w:type="gramEnd"/>
          </w:p>
          <w:p w14:paraId="64FADEB9" w14:textId="23156AF6" w:rsidR="00770B35" w:rsidRDefault="00770B35" w:rsidP="00B7767A">
            <w:pPr>
              <w:pStyle w:val="ListParagraph"/>
              <w:numPr>
                <w:ilvl w:val="0"/>
                <w:numId w:val="52"/>
              </w:numPr>
              <w:outlineLvl w:val="0"/>
              <w:rPr>
                <w:rFonts w:ascii="Arial" w:hAnsi="Arial" w:cs="Arial"/>
              </w:rPr>
            </w:pPr>
            <w:r>
              <w:rPr>
                <w:rFonts w:ascii="Arial" w:hAnsi="Arial" w:cs="Arial"/>
              </w:rPr>
              <w:t xml:space="preserve">Open </w:t>
            </w:r>
            <w:r w:rsidRPr="0068218A">
              <w:rPr>
                <w:rFonts w:ascii="Arial" w:hAnsi="Arial" w:cs="Arial"/>
                <w:b/>
                <w:bCs/>
              </w:rPr>
              <w:t xml:space="preserve">Patient </w:t>
            </w:r>
            <w:r w:rsidR="0030380B">
              <w:rPr>
                <w:rFonts w:ascii="Arial" w:hAnsi="Arial" w:cs="Arial"/>
                <w:b/>
                <w:bCs/>
              </w:rPr>
              <w:t>2</w:t>
            </w:r>
            <w:r w:rsidR="0068218A">
              <w:rPr>
                <w:rFonts w:ascii="Arial" w:hAnsi="Arial" w:cs="Arial"/>
              </w:rPr>
              <w:t xml:space="preserve"> </w:t>
            </w:r>
            <w:r>
              <w:rPr>
                <w:rFonts w:ascii="Arial" w:hAnsi="Arial" w:cs="Arial"/>
              </w:rPr>
              <w:t>record</w:t>
            </w:r>
          </w:p>
          <w:p w14:paraId="24046713" w14:textId="77777777" w:rsidR="00770B35" w:rsidRPr="002059F2" w:rsidRDefault="00770B35">
            <w:pPr>
              <w:pStyle w:val="ListParagraph"/>
              <w:numPr>
                <w:ilvl w:val="0"/>
                <w:numId w:val="52"/>
              </w:numPr>
              <w:outlineLvl w:val="0"/>
              <w:rPr>
                <w:rFonts w:ascii="Arial" w:hAnsi="Arial" w:cs="Arial"/>
                <w:b/>
                <w:bCs/>
              </w:rPr>
              <w:pPrChange w:id="8" w:author="Daniel Felipes" w:date="2022-07-13T15:04:00Z">
                <w:pPr>
                  <w:pStyle w:val="ListParagraph"/>
                  <w:numPr>
                    <w:numId w:val="5"/>
                  </w:numPr>
                  <w:ind w:left="1179" w:hanging="360"/>
                  <w:outlineLvl w:val="0"/>
                </w:pPr>
              </w:pPrChange>
            </w:pPr>
            <w:commentRangeStart w:id="9"/>
            <w:r w:rsidRPr="002059F2">
              <w:rPr>
                <w:rFonts w:ascii="Arial" w:hAnsi="Arial" w:cs="Arial"/>
              </w:rPr>
              <w:t>Click on Menu</w:t>
            </w:r>
            <w:commentRangeEnd w:id="9"/>
            <w:r>
              <w:rPr>
                <w:rStyle w:val="CommentReference"/>
              </w:rPr>
              <w:commentReference w:id="9"/>
            </w:r>
            <w:r w:rsidRPr="002059F2">
              <w:rPr>
                <w:rFonts w:ascii="Arial" w:hAnsi="Arial" w:cs="Arial"/>
              </w:rPr>
              <w:t xml:space="preserve"> and select Drug Chart (Overview of drug chart scheduled/unscheduled/PRN </w:t>
            </w:r>
            <w:r w:rsidRPr="002059F2">
              <w:rPr>
                <w:rFonts w:ascii="Arial" w:hAnsi="Arial" w:cs="Arial"/>
                <w:i/>
                <w:iCs/>
              </w:rPr>
              <w:t>Set up patient with a variety of drugs</w:t>
            </w:r>
            <w:r>
              <w:rPr>
                <w:rFonts w:ascii="Arial" w:hAnsi="Arial" w:cs="Arial"/>
                <w:i/>
                <w:iCs/>
              </w:rPr>
              <w:t>)</w:t>
            </w:r>
          </w:p>
          <w:p w14:paraId="57F2F6C7" w14:textId="77777777" w:rsidR="00770B35" w:rsidRDefault="00770B35" w:rsidP="00B7767A">
            <w:pPr>
              <w:pStyle w:val="ListParagraph"/>
              <w:numPr>
                <w:ilvl w:val="0"/>
                <w:numId w:val="52"/>
              </w:numPr>
              <w:outlineLvl w:val="0"/>
              <w:rPr>
                <w:rFonts w:ascii="Arial" w:hAnsi="Arial" w:cs="Arial"/>
              </w:rPr>
            </w:pPr>
            <w:commentRangeStart w:id="10"/>
            <w:r>
              <w:rPr>
                <w:rFonts w:ascii="Arial" w:hAnsi="Arial" w:cs="Arial"/>
              </w:rPr>
              <w:t>View medications scheduled</w:t>
            </w:r>
            <w:commentRangeEnd w:id="10"/>
            <w:r>
              <w:rPr>
                <w:rStyle w:val="CommentReference"/>
              </w:rPr>
              <w:commentReference w:id="10"/>
            </w:r>
          </w:p>
          <w:p w14:paraId="35C056E0" w14:textId="77777777" w:rsidR="00770B35" w:rsidRDefault="00770B35" w:rsidP="00B7767A">
            <w:pPr>
              <w:pStyle w:val="ListParagraph"/>
              <w:numPr>
                <w:ilvl w:val="0"/>
                <w:numId w:val="52"/>
              </w:numPr>
              <w:outlineLvl w:val="0"/>
              <w:rPr>
                <w:rFonts w:ascii="Arial" w:hAnsi="Arial" w:cs="Arial"/>
              </w:rPr>
            </w:pPr>
            <w:ins w:id="11" w:author="Gray Alistair (ELHT) Pharmacy" w:date="2022-07-07T08:52:00Z">
              <w:r>
                <w:rPr>
                  <w:rFonts w:ascii="Arial" w:hAnsi="Arial" w:cs="Arial"/>
                </w:rPr>
                <w:t xml:space="preserve">Click </w:t>
              </w:r>
              <w:r w:rsidRPr="0068218A">
                <w:rPr>
                  <w:rFonts w:ascii="Arial" w:hAnsi="Arial" w:cs="Arial"/>
                  <w:b/>
                  <w:bCs/>
                </w:rPr>
                <w:t>Medication Administration</w:t>
              </w:r>
              <w:r>
                <w:rPr>
                  <w:rFonts w:ascii="Arial" w:hAnsi="Arial" w:cs="Arial"/>
                </w:rPr>
                <w:t xml:space="preserve"> icon in top bar and s</w:t>
              </w:r>
            </w:ins>
            <w:ins w:id="12" w:author="Gray Alistair (ELHT) Pharmacy" w:date="2022-07-07T08:51:00Z">
              <w:r>
                <w:rPr>
                  <w:rFonts w:ascii="Arial" w:hAnsi="Arial" w:cs="Arial"/>
                </w:rPr>
                <w:t xml:space="preserve">can patient’s </w:t>
              </w:r>
              <w:commentRangeStart w:id="13"/>
              <w:r>
                <w:rPr>
                  <w:rFonts w:ascii="Arial" w:hAnsi="Arial" w:cs="Arial"/>
                </w:rPr>
                <w:t>wrist band to positively ID them.</w:t>
              </w:r>
            </w:ins>
            <w:commentRangeEnd w:id="13"/>
            <w:r>
              <w:rPr>
                <w:rStyle w:val="CommentReference"/>
              </w:rPr>
              <w:commentReference w:id="13"/>
            </w:r>
          </w:p>
          <w:p w14:paraId="38B21E8E" w14:textId="1BCA8F6E" w:rsidR="00770B35" w:rsidRDefault="00770B35">
            <w:pPr>
              <w:pStyle w:val="ListParagraph"/>
              <w:numPr>
                <w:ilvl w:val="0"/>
                <w:numId w:val="52"/>
              </w:numPr>
              <w:outlineLvl w:val="0"/>
              <w:rPr>
                <w:ins w:id="14" w:author="Gray Alistair (ELHT) Pharmacy" w:date="2022-07-07T08:55:00Z"/>
                <w:rFonts w:ascii="Arial" w:hAnsi="Arial" w:cs="Arial"/>
              </w:rPr>
              <w:pPrChange w:id="15" w:author="Daniel Felipes" w:date="2022-07-13T15:04:00Z">
                <w:pPr>
                  <w:pStyle w:val="ListParagraph"/>
                  <w:numPr>
                    <w:numId w:val="5"/>
                  </w:numPr>
                  <w:ind w:left="1179" w:hanging="360"/>
                  <w:outlineLvl w:val="0"/>
                </w:pPr>
              </w:pPrChange>
            </w:pPr>
            <w:ins w:id="16" w:author="Gray Alistair (ELHT) Pharmacy" w:date="2022-07-07T08:55:00Z">
              <w:r>
                <w:rPr>
                  <w:rFonts w:ascii="Arial" w:hAnsi="Arial" w:cs="Arial"/>
                </w:rPr>
                <w:t xml:space="preserve">Select </w:t>
              </w:r>
            </w:ins>
            <w:r w:rsidR="0068218A">
              <w:rPr>
                <w:rFonts w:ascii="Arial" w:hAnsi="Arial" w:cs="Arial"/>
              </w:rPr>
              <w:t>Paracetamol</w:t>
            </w:r>
            <w:ins w:id="17" w:author="Gray Alistair (ELHT) Pharmacy" w:date="2022-07-07T08:55:00Z">
              <w:r>
                <w:rPr>
                  <w:rFonts w:ascii="Arial" w:hAnsi="Arial" w:cs="Arial"/>
                </w:rPr>
                <w:t xml:space="preserve"> from </w:t>
              </w:r>
              <w:proofErr w:type="gramStart"/>
              <w:r>
                <w:rPr>
                  <w:rFonts w:ascii="Arial" w:hAnsi="Arial" w:cs="Arial"/>
                </w:rPr>
                <w:t>list</w:t>
              </w:r>
              <w:proofErr w:type="gramEnd"/>
            </w:ins>
          </w:p>
          <w:p w14:paraId="244AFF7C" w14:textId="77777777" w:rsidR="00770B35" w:rsidRDefault="00770B35">
            <w:pPr>
              <w:pStyle w:val="ListParagraph"/>
              <w:numPr>
                <w:ilvl w:val="0"/>
                <w:numId w:val="52"/>
              </w:numPr>
              <w:outlineLvl w:val="0"/>
              <w:rPr>
                <w:ins w:id="18" w:author="Gray Alistair (ELHT) Pharmacy" w:date="2022-07-07T08:54:00Z"/>
                <w:rFonts w:ascii="Arial" w:hAnsi="Arial" w:cs="Arial"/>
              </w:rPr>
              <w:pPrChange w:id="19" w:author="Daniel Felipes" w:date="2022-07-13T15:04:00Z">
                <w:pPr>
                  <w:pStyle w:val="ListParagraph"/>
                  <w:numPr>
                    <w:numId w:val="5"/>
                  </w:numPr>
                  <w:ind w:left="1179" w:hanging="360"/>
                  <w:outlineLvl w:val="0"/>
                </w:pPr>
              </w:pPrChange>
            </w:pPr>
            <w:del w:id="20" w:author="Gray Alistair (ELHT) Pharmacy" w:date="2022-07-07T08:54:00Z">
              <w:r w:rsidDel="00AC5AB5">
                <w:rPr>
                  <w:rFonts w:ascii="Arial" w:hAnsi="Arial" w:cs="Arial"/>
                </w:rPr>
                <w:delText>Double-click on the due dose</w:delText>
              </w:r>
            </w:del>
            <w:ins w:id="21" w:author="Gray Alistair (ELHT) Pharmacy" w:date="2022-07-07T08:47:00Z">
              <w:r>
                <w:rPr>
                  <w:rFonts w:ascii="Arial" w:hAnsi="Arial" w:cs="Arial"/>
                </w:rPr>
                <w:t xml:space="preserve">Scan medicine container to match prescription, show override if no bar </w:t>
              </w:r>
              <w:proofErr w:type="gramStart"/>
              <w:r>
                <w:rPr>
                  <w:rFonts w:ascii="Arial" w:hAnsi="Arial" w:cs="Arial"/>
                </w:rPr>
                <w:t>codes</w:t>
              </w:r>
            </w:ins>
            <w:proofErr w:type="gramEnd"/>
          </w:p>
          <w:p w14:paraId="6C37FFFA" w14:textId="23A8DD64" w:rsidR="00770B35" w:rsidDel="00AC5AB5" w:rsidRDefault="0068218A">
            <w:pPr>
              <w:pStyle w:val="ListParagraph"/>
              <w:numPr>
                <w:ilvl w:val="0"/>
                <w:numId w:val="44"/>
              </w:numPr>
              <w:ind w:left="397"/>
              <w:outlineLvl w:val="0"/>
              <w:rPr>
                <w:del w:id="22" w:author="Gray Alistair (ELHT) Pharmacy" w:date="2022-07-07T08:55:00Z"/>
                <w:rFonts w:ascii="Arial" w:hAnsi="Arial" w:cs="Arial"/>
              </w:rPr>
              <w:pPrChange w:id="23" w:author="Daniel Felipes" w:date="2022-07-13T15:04:00Z">
                <w:pPr>
                  <w:pStyle w:val="ListParagraph"/>
                  <w:numPr>
                    <w:numId w:val="5"/>
                  </w:numPr>
                  <w:ind w:left="1179" w:hanging="360"/>
                  <w:outlineLvl w:val="0"/>
                </w:pPr>
              </w:pPrChange>
            </w:pPr>
            <w:r>
              <w:rPr>
                <w:rFonts w:ascii="Arial" w:hAnsi="Arial" w:cs="Arial"/>
              </w:rPr>
              <w:t xml:space="preserve">Click on Black arrow in results field and </w:t>
            </w:r>
          </w:p>
          <w:p w14:paraId="3B64020C" w14:textId="21C6FC69" w:rsidR="00770B35" w:rsidRDefault="0068218A">
            <w:pPr>
              <w:pStyle w:val="ListParagraph"/>
              <w:numPr>
                <w:ilvl w:val="0"/>
                <w:numId w:val="52"/>
              </w:numPr>
              <w:outlineLvl w:val="0"/>
              <w:rPr>
                <w:rFonts w:ascii="Arial" w:hAnsi="Arial" w:cs="Arial"/>
              </w:rPr>
              <w:pPrChange w:id="24" w:author="Daniel Felipes" w:date="2022-07-13T15:04:00Z">
                <w:pPr>
                  <w:pStyle w:val="ListParagraph"/>
                  <w:numPr>
                    <w:numId w:val="5"/>
                  </w:numPr>
                  <w:ind w:left="1179" w:hanging="360"/>
                  <w:outlineLvl w:val="0"/>
                </w:pPr>
              </w:pPrChange>
            </w:pPr>
            <w:r>
              <w:rPr>
                <w:rFonts w:ascii="Arial" w:hAnsi="Arial" w:cs="Arial"/>
              </w:rPr>
              <w:t>c</w:t>
            </w:r>
            <w:r w:rsidR="00770B35">
              <w:rPr>
                <w:rFonts w:ascii="Arial" w:hAnsi="Arial" w:cs="Arial"/>
              </w:rPr>
              <w:t>omplete fields in charting form as required. Also show Not Given and select reason</w:t>
            </w:r>
            <w:ins w:id="25" w:author="Gray Alistair (ELHT) Pharmacy" w:date="2022-07-07T08:45:00Z">
              <w:r w:rsidR="00770B35">
                <w:rPr>
                  <w:rFonts w:ascii="Arial" w:hAnsi="Arial" w:cs="Arial"/>
                </w:rPr>
                <w:t xml:space="preserve"> (</w:t>
              </w:r>
            </w:ins>
            <w:ins w:id="26" w:author="Gray Alistair (ELHT) Pharmacy" w:date="2022-07-07T08:46:00Z">
              <w:r w:rsidR="00770B35">
                <w:rPr>
                  <w:rFonts w:ascii="Arial" w:hAnsi="Arial" w:cs="Arial"/>
                </w:rPr>
                <w:t xml:space="preserve">add </w:t>
              </w:r>
            </w:ins>
            <w:ins w:id="27" w:author="Gray Alistair (ELHT) Pharmacy" w:date="2022-07-07T12:50:00Z">
              <w:r w:rsidR="00770B35">
                <w:rPr>
                  <w:rFonts w:ascii="Arial" w:hAnsi="Arial" w:cs="Arial"/>
                </w:rPr>
                <w:t>‘</w:t>
              </w:r>
            </w:ins>
            <w:ins w:id="28" w:author="Gray Alistair (ELHT) Pharmacy" w:date="2022-07-07T08:45:00Z">
              <w:r w:rsidR="00770B35">
                <w:rPr>
                  <w:rFonts w:ascii="Arial" w:hAnsi="Arial" w:cs="Arial"/>
                </w:rPr>
                <w:t>comment</w:t>
              </w:r>
            </w:ins>
            <w:ins w:id="29" w:author="Gray Alistair (ELHT) Pharmacy" w:date="2022-07-07T12:50:00Z">
              <w:r w:rsidR="00770B35">
                <w:rPr>
                  <w:rFonts w:ascii="Arial" w:hAnsi="Arial" w:cs="Arial"/>
                </w:rPr>
                <w:t>’</w:t>
              </w:r>
            </w:ins>
            <w:ins w:id="30" w:author="Gray Alistair (ELHT) Pharmacy" w:date="2022-07-07T08:45:00Z">
              <w:r w:rsidR="00770B35">
                <w:rPr>
                  <w:rFonts w:ascii="Arial" w:hAnsi="Arial" w:cs="Arial"/>
                </w:rPr>
                <w:t xml:space="preserve"> if selected reas</w:t>
              </w:r>
            </w:ins>
            <w:ins w:id="31" w:author="Gray Alistair (ELHT) Pharmacy" w:date="2022-07-07T08:46:00Z">
              <w:r w:rsidR="00770B35">
                <w:rPr>
                  <w:rFonts w:ascii="Arial" w:hAnsi="Arial" w:cs="Arial"/>
                </w:rPr>
                <w:t>on does not provide enough information in itself)</w:t>
              </w:r>
            </w:ins>
          </w:p>
          <w:p w14:paraId="06AF5351" w14:textId="0761B2D1" w:rsidR="00770B35" w:rsidRDefault="0068218A">
            <w:pPr>
              <w:pStyle w:val="ListParagraph"/>
              <w:numPr>
                <w:ilvl w:val="0"/>
                <w:numId w:val="52"/>
              </w:numPr>
              <w:outlineLvl w:val="0"/>
              <w:rPr>
                <w:rFonts w:ascii="Arial" w:hAnsi="Arial" w:cs="Arial"/>
              </w:rPr>
            </w:pPr>
            <w:r w:rsidRPr="0068218A">
              <w:rPr>
                <w:rFonts w:ascii="Arial" w:hAnsi="Arial" w:cs="Arial"/>
                <w:b/>
                <w:bCs/>
              </w:rPr>
              <w:t>OK</w:t>
            </w:r>
            <w:r w:rsidR="00770B35">
              <w:rPr>
                <w:rFonts w:ascii="Arial" w:hAnsi="Arial" w:cs="Arial"/>
              </w:rPr>
              <w:t xml:space="preserve"> to </w:t>
            </w:r>
            <w:proofErr w:type="gramStart"/>
            <w:r w:rsidR="00770B35">
              <w:rPr>
                <w:rFonts w:ascii="Arial" w:hAnsi="Arial" w:cs="Arial"/>
              </w:rPr>
              <w:t>complete</w:t>
            </w:r>
            <w:proofErr w:type="gramEnd"/>
          </w:p>
          <w:p w14:paraId="4A15A908" w14:textId="7AF002FD" w:rsidR="0068218A" w:rsidRDefault="0068218A" w:rsidP="0068218A">
            <w:pPr>
              <w:pStyle w:val="ListParagraph"/>
              <w:numPr>
                <w:ilvl w:val="0"/>
                <w:numId w:val="52"/>
              </w:numPr>
              <w:outlineLvl w:val="0"/>
              <w:rPr>
                <w:rFonts w:ascii="Arial" w:hAnsi="Arial" w:cs="Arial"/>
              </w:rPr>
            </w:pPr>
            <w:r>
              <w:rPr>
                <w:rFonts w:ascii="Arial" w:hAnsi="Arial" w:cs="Arial"/>
                <w:b/>
                <w:bCs/>
              </w:rPr>
              <w:lastRenderedPageBreak/>
              <w:t xml:space="preserve">Sign </w:t>
            </w:r>
            <w:r>
              <w:rPr>
                <w:rFonts w:ascii="Arial" w:hAnsi="Arial" w:cs="Arial"/>
              </w:rPr>
              <w:t>to close window</w:t>
            </w:r>
          </w:p>
          <w:p w14:paraId="64AF9DE4" w14:textId="7B7EE7A3" w:rsidR="0068218A" w:rsidRDefault="0068218A" w:rsidP="0068218A">
            <w:pPr>
              <w:outlineLvl w:val="0"/>
              <w:rPr>
                <w:rFonts w:ascii="Arial" w:hAnsi="Arial" w:cs="Arial"/>
              </w:rPr>
            </w:pPr>
            <w:r>
              <w:rPr>
                <w:rFonts w:ascii="Arial" w:hAnsi="Arial" w:cs="Arial"/>
              </w:rPr>
              <w:t xml:space="preserve">An </w:t>
            </w:r>
            <w:r w:rsidR="00645781">
              <w:rPr>
                <w:rFonts w:ascii="Arial" w:hAnsi="Arial" w:cs="Arial"/>
              </w:rPr>
              <w:t>additional</w:t>
            </w:r>
            <w:r>
              <w:rPr>
                <w:rFonts w:ascii="Arial" w:hAnsi="Arial" w:cs="Arial"/>
              </w:rPr>
              <w:t xml:space="preserve"> way to Administer Medication is via </w:t>
            </w:r>
            <w:r w:rsidRPr="0068218A">
              <w:rPr>
                <w:rFonts w:ascii="Arial" w:hAnsi="Arial" w:cs="Arial"/>
                <w:b/>
                <w:bCs/>
              </w:rPr>
              <w:t>Drug Chart</w:t>
            </w:r>
            <w:r>
              <w:rPr>
                <w:rFonts w:ascii="Arial" w:hAnsi="Arial" w:cs="Arial"/>
              </w:rPr>
              <w:t xml:space="preserve"> in the Blue Menu</w:t>
            </w:r>
          </w:p>
          <w:p w14:paraId="78420E30" w14:textId="6912EB8E" w:rsidR="0068218A" w:rsidRDefault="0068218A" w:rsidP="0068218A">
            <w:pPr>
              <w:pStyle w:val="ListParagraph"/>
              <w:numPr>
                <w:ilvl w:val="0"/>
                <w:numId w:val="64"/>
              </w:numPr>
              <w:outlineLvl w:val="0"/>
              <w:rPr>
                <w:rFonts w:ascii="Arial" w:hAnsi="Arial" w:cs="Arial"/>
              </w:rPr>
            </w:pPr>
            <w:r>
              <w:rPr>
                <w:rFonts w:ascii="Arial" w:hAnsi="Arial" w:cs="Arial"/>
              </w:rPr>
              <w:t xml:space="preserve">Click on Drug chart then select the </w:t>
            </w:r>
            <w:r w:rsidRPr="0068218A">
              <w:rPr>
                <w:rFonts w:ascii="Arial" w:hAnsi="Arial" w:cs="Arial"/>
                <w:b/>
                <w:bCs/>
              </w:rPr>
              <w:t>Pending Box</w:t>
            </w:r>
            <w:r>
              <w:rPr>
                <w:rFonts w:ascii="Arial" w:hAnsi="Arial" w:cs="Arial"/>
              </w:rPr>
              <w:t xml:space="preserve"> for Plasma Lite</w:t>
            </w:r>
          </w:p>
          <w:p w14:paraId="15E39CAD" w14:textId="783C38DE" w:rsidR="0068218A" w:rsidRDefault="0068218A" w:rsidP="0068218A">
            <w:pPr>
              <w:pStyle w:val="ListParagraph"/>
              <w:numPr>
                <w:ilvl w:val="0"/>
                <w:numId w:val="64"/>
              </w:numPr>
              <w:outlineLvl w:val="0"/>
              <w:rPr>
                <w:rFonts w:ascii="Arial" w:hAnsi="Arial" w:cs="Arial"/>
              </w:rPr>
            </w:pPr>
            <w:r>
              <w:rPr>
                <w:rFonts w:ascii="Arial" w:hAnsi="Arial" w:cs="Arial"/>
              </w:rPr>
              <w:t xml:space="preserve">Complete the charting </w:t>
            </w:r>
            <w:proofErr w:type="gramStart"/>
            <w:r>
              <w:rPr>
                <w:rFonts w:ascii="Arial" w:hAnsi="Arial" w:cs="Arial"/>
              </w:rPr>
              <w:t>form</w:t>
            </w:r>
            <w:proofErr w:type="gramEnd"/>
          </w:p>
          <w:p w14:paraId="0F46B7BD" w14:textId="0BA98EA6" w:rsidR="0068218A" w:rsidRPr="0068218A" w:rsidRDefault="0068218A" w:rsidP="0068218A">
            <w:pPr>
              <w:pStyle w:val="ListParagraph"/>
              <w:numPr>
                <w:ilvl w:val="1"/>
                <w:numId w:val="64"/>
              </w:numPr>
              <w:outlineLvl w:val="0"/>
              <w:rPr>
                <w:rFonts w:ascii="Arial" w:hAnsi="Arial" w:cs="Arial"/>
              </w:rPr>
            </w:pPr>
            <w:r>
              <w:rPr>
                <w:rFonts w:ascii="Arial" w:hAnsi="Arial" w:cs="Arial"/>
              </w:rPr>
              <w:t>Witnessed by – Search for</w:t>
            </w:r>
            <w:r w:rsidRPr="0068218A">
              <w:rPr>
                <w:rFonts w:ascii="Arial" w:hAnsi="Arial" w:cs="Arial"/>
                <w:b/>
                <w:bCs/>
              </w:rPr>
              <w:t xml:space="preserve"> Surname </w:t>
            </w:r>
            <w:r>
              <w:rPr>
                <w:rFonts w:ascii="Arial" w:hAnsi="Arial" w:cs="Arial"/>
                <w:b/>
                <w:bCs/>
              </w:rPr>
              <w:t xml:space="preserve">Training </w:t>
            </w:r>
            <w:r w:rsidRPr="0068218A">
              <w:rPr>
                <w:rFonts w:ascii="Arial" w:hAnsi="Arial" w:cs="Arial"/>
              </w:rPr>
              <w:t>Forename</w:t>
            </w:r>
            <w:r>
              <w:rPr>
                <w:rFonts w:ascii="Arial" w:hAnsi="Arial" w:cs="Arial"/>
                <w:b/>
                <w:bCs/>
              </w:rPr>
              <w:t xml:space="preserve"> </w:t>
            </w:r>
            <w:proofErr w:type="spellStart"/>
            <w:r>
              <w:rPr>
                <w:rFonts w:ascii="Arial" w:hAnsi="Arial" w:cs="Arial"/>
                <w:b/>
                <w:bCs/>
              </w:rPr>
              <w:t>EDNurse</w:t>
            </w:r>
            <w:proofErr w:type="spellEnd"/>
          </w:p>
          <w:p w14:paraId="32476EC8" w14:textId="2CB78CE8" w:rsidR="0068218A" w:rsidRPr="0068218A" w:rsidRDefault="0068218A" w:rsidP="0068218A">
            <w:pPr>
              <w:pStyle w:val="ListParagraph"/>
              <w:numPr>
                <w:ilvl w:val="1"/>
                <w:numId w:val="64"/>
              </w:numPr>
              <w:outlineLvl w:val="0"/>
              <w:rPr>
                <w:rFonts w:ascii="Arial" w:hAnsi="Arial" w:cs="Arial"/>
              </w:rPr>
            </w:pPr>
            <w:r w:rsidRPr="0068218A">
              <w:rPr>
                <w:rFonts w:ascii="Arial" w:hAnsi="Arial" w:cs="Arial"/>
              </w:rPr>
              <w:t xml:space="preserve">Site </w:t>
            </w:r>
            <w:r>
              <w:rPr>
                <w:rFonts w:ascii="Arial" w:hAnsi="Arial" w:cs="Arial"/>
              </w:rPr>
              <w:t>–</w:t>
            </w:r>
            <w:r w:rsidRPr="0068218A">
              <w:rPr>
                <w:rFonts w:ascii="Arial" w:hAnsi="Arial" w:cs="Arial"/>
              </w:rPr>
              <w:t xml:space="preserve"> </w:t>
            </w:r>
            <w:r w:rsidRPr="0068218A">
              <w:rPr>
                <w:rFonts w:ascii="Arial" w:hAnsi="Arial" w:cs="Arial"/>
                <w:b/>
                <w:bCs/>
              </w:rPr>
              <w:t xml:space="preserve">hand </w:t>
            </w:r>
            <w:proofErr w:type="gramStart"/>
            <w:r w:rsidRPr="0068218A">
              <w:rPr>
                <w:rFonts w:ascii="Arial" w:hAnsi="Arial" w:cs="Arial"/>
                <w:b/>
                <w:bCs/>
              </w:rPr>
              <w:t>left</w:t>
            </w:r>
            <w:proofErr w:type="gramEnd"/>
          </w:p>
          <w:p w14:paraId="18A567FE" w14:textId="02D22451" w:rsidR="0068218A" w:rsidRPr="0068218A" w:rsidRDefault="0068218A" w:rsidP="0068218A">
            <w:pPr>
              <w:pStyle w:val="ListParagraph"/>
              <w:numPr>
                <w:ilvl w:val="1"/>
                <w:numId w:val="64"/>
              </w:numPr>
              <w:outlineLvl w:val="0"/>
              <w:rPr>
                <w:rFonts w:ascii="Arial" w:hAnsi="Arial" w:cs="Arial"/>
              </w:rPr>
            </w:pPr>
            <w:r>
              <w:rPr>
                <w:rFonts w:ascii="Arial" w:hAnsi="Arial" w:cs="Arial"/>
                <w:b/>
                <w:bCs/>
              </w:rPr>
              <w:t>Apply</w:t>
            </w:r>
          </w:p>
          <w:p w14:paraId="52C7D8C5" w14:textId="0D742E2D" w:rsidR="0068218A" w:rsidRDefault="0068218A" w:rsidP="0068218A">
            <w:pPr>
              <w:ind w:left="720"/>
              <w:outlineLvl w:val="0"/>
              <w:rPr>
                <w:rFonts w:ascii="Arial" w:hAnsi="Arial" w:cs="Arial"/>
                <w:b/>
                <w:bCs/>
              </w:rPr>
            </w:pPr>
            <w:r>
              <w:rPr>
                <w:rFonts w:ascii="Arial" w:hAnsi="Arial" w:cs="Arial"/>
              </w:rPr>
              <w:t xml:space="preserve">Authorising signature Username </w:t>
            </w:r>
            <w:r w:rsidRPr="0068218A">
              <w:rPr>
                <w:rFonts w:ascii="Arial" w:hAnsi="Arial" w:cs="Arial"/>
                <w:b/>
                <w:bCs/>
              </w:rPr>
              <w:t>EDNURSE</w:t>
            </w:r>
            <w:r>
              <w:rPr>
                <w:rFonts w:ascii="Arial" w:hAnsi="Arial" w:cs="Arial"/>
              </w:rPr>
              <w:t xml:space="preserve"> Password </w:t>
            </w:r>
            <w:r w:rsidRPr="0068218A">
              <w:rPr>
                <w:rFonts w:ascii="Arial" w:hAnsi="Arial" w:cs="Arial"/>
                <w:b/>
                <w:bCs/>
              </w:rPr>
              <w:t>Cerner</w:t>
            </w:r>
          </w:p>
          <w:p w14:paraId="3A6638E8" w14:textId="77777777" w:rsidR="00C97A9F" w:rsidRDefault="0068218A" w:rsidP="0068218A">
            <w:pPr>
              <w:ind w:left="720"/>
              <w:outlineLvl w:val="0"/>
              <w:rPr>
                <w:rFonts w:ascii="Arial" w:hAnsi="Arial" w:cs="Arial"/>
                <w:b/>
                <w:bCs/>
              </w:rPr>
            </w:pPr>
            <w:r>
              <w:rPr>
                <w:rFonts w:ascii="Arial" w:hAnsi="Arial" w:cs="Arial"/>
                <w:b/>
                <w:bCs/>
              </w:rPr>
              <w:t xml:space="preserve">Green Tick to </w:t>
            </w:r>
            <w:proofErr w:type="gramStart"/>
            <w:r>
              <w:rPr>
                <w:rFonts w:ascii="Arial" w:hAnsi="Arial" w:cs="Arial"/>
                <w:b/>
                <w:bCs/>
              </w:rPr>
              <w:t>confirm</w:t>
            </w:r>
            <w:proofErr w:type="gramEnd"/>
          </w:p>
          <w:p w14:paraId="1E31A53B" w14:textId="043EB3B4" w:rsidR="0068218A" w:rsidRDefault="0068218A" w:rsidP="0068218A">
            <w:pPr>
              <w:pStyle w:val="ListParagraph"/>
              <w:numPr>
                <w:ilvl w:val="0"/>
                <w:numId w:val="65"/>
              </w:numPr>
              <w:outlineLvl w:val="0"/>
              <w:rPr>
                <w:rFonts w:ascii="Arial" w:hAnsi="Arial" w:cs="Arial"/>
              </w:rPr>
            </w:pPr>
            <w:r w:rsidRPr="0068218A">
              <w:rPr>
                <w:rFonts w:ascii="Arial" w:hAnsi="Arial" w:cs="Arial"/>
              </w:rPr>
              <w:t xml:space="preserve">Click back into </w:t>
            </w:r>
            <w:r w:rsidRPr="0068218A">
              <w:rPr>
                <w:rFonts w:ascii="Arial" w:hAnsi="Arial" w:cs="Arial"/>
                <w:b/>
                <w:bCs/>
              </w:rPr>
              <w:t xml:space="preserve">Plasma Lite 500ml </w:t>
            </w:r>
            <w:proofErr w:type="gramStart"/>
            <w:r w:rsidRPr="0068218A">
              <w:rPr>
                <w:rFonts w:ascii="Arial" w:hAnsi="Arial" w:cs="Arial"/>
              </w:rPr>
              <w:t>box</w:t>
            </w:r>
            <w:proofErr w:type="gramEnd"/>
          </w:p>
          <w:p w14:paraId="7480A1F5" w14:textId="50876418" w:rsidR="0068218A" w:rsidRDefault="0068218A" w:rsidP="0068218A">
            <w:pPr>
              <w:ind w:left="720"/>
              <w:outlineLvl w:val="0"/>
              <w:rPr>
                <w:rFonts w:ascii="Arial" w:hAnsi="Arial" w:cs="Arial"/>
              </w:rPr>
            </w:pPr>
            <w:r>
              <w:rPr>
                <w:rFonts w:ascii="Arial" w:hAnsi="Arial" w:cs="Arial"/>
              </w:rPr>
              <w:t xml:space="preserve">Bag information can now be updated such as recording a </w:t>
            </w:r>
            <w:proofErr w:type="gramStart"/>
            <w:r>
              <w:rPr>
                <w:rFonts w:ascii="Arial" w:hAnsi="Arial" w:cs="Arial"/>
              </w:rPr>
              <w:t>Bolus</w:t>
            </w:r>
            <w:proofErr w:type="gramEnd"/>
          </w:p>
          <w:p w14:paraId="7517DA7C" w14:textId="3F478C64" w:rsidR="0068218A" w:rsidRDefault="0068218A" w:rsidP="0068218A">
            <w:pPr>
              <w:ind w:left="720"/>
              <w:outlineLvl w:val="0"/>
              <w:rPr>
                <w:rFonts w:ascii="Arial" w:hAnsi="Arial" w:cs="Arial"/>
              </w:rPr>
            </w:pPr>
            <w:r>
              <w:rPr>
                <w:rFonts w:ascii="Arial" w:hAnsi="Arial" w:cs="Arial"/>
              </w:rPr>
              <w:t xml:space="preserve">Also explain that once significant time has passed that will also have the option to stop the bag from </w:t>
            </w:r>
            <w:proofErr w:type="gramStart"/>
            <w:r>
              <w:rPr>
                <w:rFonts w:ascii="Arial" w:hAnsi="Arial" w:cs="Arial"/>
              </w:rPr>
              <w:t>here</w:t>
            </w:r>
            <w:proofErr w:type="gramEnd"/>
          </w:p>
          <w:p w14:paraId="36E1A4FB" w14:textId="0B732AE7" w:rsidR="0068218A" w:rsidRDefault="0068218A" w:rsidP="0068218A">
            <w:pPr>
              <w:ind w:left="720"/>
              <w:outlineLvl w:val="0"/>
              <w:rPr>
                <w:rFonts w:ascii="Arial" w:hAnsi="Arial" w:cs="Arial"/>
              </w:rPr>
            </w:pPr>
            <w:r w:rsidRPr="0068218A">
              <w:rPr>
                <w:rFonts w:ascii="Arial" w:hAnsi="Arial" w:cs="Arial"/>
                <w:b/>
                <w:bCs/>
              </w:rPr>
              <w:t>Close</w:t>
            </w:r>
            <w:r>
              <w:rPr>
                <w:rFonts w:ascii="Arial" w:hAnsi="Arial" w:cs="Arial"/>
              </w:rPr>
              <w:t xml:space="preserve"> window once this has been </w:t>
            </w:r>
            <w:proofErr w:type="gramStart"/>
            <w:r>
              <w:rPr>
                <w:rFonts w:ascii="Arial" w:hAnsi="Arial" w:cs="Arial"/>
              </w:rPr>
              <w:t>explained</w:t>
            </w:r>
            <w:proofErr w:type="gramEnd"/>
          </w:p>
          <w:p w14:paraId="5C418502" w14:textId="58987431" w:rsidR="0068218A" w:rsidRDefault="0068218A" w:rsidP="0068218A">
            <w:pPr>
              <w:ind w:left="720"/>
              <w:outlineLvl w:val="0"/>
              <w:rPr>
                <w:rFonts w:ascii="Arial" w:hAnsi="Arial" w:cs="Arial"/>
              </w:rPr>
            </w:pPr>
          </w:p>
          <w:p w14:paraId="6BAE6D2A" w14:textId="7E84E263" w:rsidR="0068218A" w:rsidRPr="0068218A" w:rsidRDefault="0068218A" w:rsidP="0068218A">
            <w:pPr>
              <w:ind w:left="720"/>
              <w:outlineLvl w:val="0"/>
              <w:rPr>
                <w:rFonts w:ascii="Arial" w:hAnsi="Arial" w:cs="Arial"/>
                <w:b/>
                <w:bCs/>
              </w:rPr>
            </w:pPr>
            <w:r w:rsidRPr="0068218A">
              <w:rPr>
                <w:rFonts w:ascii="Arial" w:hAnsi="Arial" w:cs="Arial"/>
                <w:b/>
                <w:bCs/>
              </w:rPr>
              <w:t xml:space="preserve">User practical to Administer Meds using Patient </w:t>
            </w:r>
            <w:r w:rsidR="0030380B">
              <w:rPr>
                <w:rFonts w:ascii="Arial" w:hAnsi="Arial" w:cs="Arial"/>
                <w:b/>
                <w:bCs/>
              </w:rPr>
              <w:t>2</w:t>
            </w:r>
          </w:p>
          <w:p w14:paraId="7C195952" w14:textId="2B8EBE92" w:rsidR="0068218A" w:rsidRPr="0068218A" w:rsidRDefault="0068218A" w:rsidP="0068218A">
            <w:pPr>
              <w:ind w:left="720"/>
              <w:outlineLvl w:val="0"/>
              <w:rPr>
                <w:rFonts w:ascii="Arial" w:hAnsi="Arial" w:cs="Arial"/>
              </w:rPr>
            </w:pPr>
          </w:p>
        </w:tc>
      </w:tr>
      <w:tr w:rsidR="00C97A9F" w:rsidRPr="00DC2C47" w14:paraId="216D5BFA" w14:textId="77777777" w:rsidTr="006C0712">
        <w:tc>
          <w:tcPr>
            <w:tcW w:w="846" w:type="dxa"/>
          </w:tcPr>
          <w:p w14:paraId="48925B70" w14:textId="52DFA42F" w:rsidR="00C97A9F" w:rsidRDefault="00C97A9F" w:rsidP="00C97A9F">
            <w:pPr>
              <w:rPr>
                <w:rFonts w:ascii="Arial" w:hAnsi="Arial" w:cs="Arial"/>
              </w:rPr>
            </w:pPr>
          </w:p>
        </w:tc>
        <w:tc>
          <w:tcPr>
            <w:tcW w:w="1843" w:type="dxa"/>
          </w:tcPr>
          <w:p w14:paraId="31CAC3F6" w14:textId="23FE26A0" w:rsidR="00C97A9F" w:rsidRPr="003B2A3E" w:rsidRDefault="00C97A9F" w:rsidP="00C97A9F">
            <w:pPr>
              <w:spacing w:after="100"/>
              <w:contextualSpacing/>
              <w:rPr>
                <w:rFonts w:ascii="Arial" w:hAnsi="Arial" w:cs="Arial"/>
                <w:b/>
                <w:bCs/>
                <w:i/>
                <w:iCs/>
              </w:rPr>
            </w:pPr>
            <w:r w:rsidRPr="003B2A3E">
              <w:rPr>
                <w:rFonts w:ascii="Arial" w:hAnsi="Arial" w:cs="Arial"/>
                <w:b/>
                <w:bCs/>
              </w:rPr>
              <w:t>Handover</w:t>
            </w:r>
          </w:p>
        </w:tc>
        <w:tc>
          <w:tcPr>
            <w:tcW w:w="11485" w:type="dxa"/>
            <w:gridSpan w:val="2"/>
          </w:tcPr>
          <w:p w14:paraId="681C9659" w14:textId="7224ADFE" w:rsidR="00C97A9F" w:rsidRDefault="00C97A9F" w:rsidP="00C97A9F">
            <w:pPr>
              <w:pStyle w:val="ListParagraph"/>
              <w:numPr>
                <w:ilvl w:val="0"/>
                <w:numId w:val="44"/>
              </w:numPr>
              <w:outlineLvl w:val="0"/>
              <w:rPr>
                <w:rFonts w:ascii="Arial" w:hAnsi="Arial" w:cs="Arial"/>
              </w:rPr>
            </w:pPr>
            <w:r>
              <w:rPr>
                <w:rFonts w:ascii="Arial" w:hAnsi="Arial" w:cs="Arial"/>
              </w:rPr>
              <w:t xml:space="preserve">House icon then </w:t>
            </w:r>
            <w:r w:rsidR="0068218A" w:rsidRPr="0068218A">
              <w:rPr>
                <w:rFonts w:ascii="Arial" w:hAnsi="Arial" w:cs="Arial"/>
                <w:b/>
                <w:bCs/>
              </w:rPr>
              <w:t>H</w:t>
            </w:r>
            <w:r w:rsidRPr="0068218A">
              <w:rPr>
                <w:rFonts w:ascii="Arial" w:hAnsi="Arial" w:cs="Arial"/>
                <w:b/>
                <w:bCs/>
              </w:rPr>
              <w:t xml:space="preserve">andover </w:t>
            </w:r>
            <w:proofErr w:type="spellStart"/>
            <w:r w:rsidR="0068218A" w:rsidRPr="0068218A">
              <w:rPr>
                <w:rFonts w:ascii="Arial" w:hAnsi="Arial" w:cs="Arial"/>
                <w:b/>
                <w:bCs/>
              </w:rPr>
              <w:t>Mpage</w:t>
            </w:r>
            <w:proofErr w:type="spellEnd"/>
          </w:p>
          <w:p w14:paraId="2BC0C673" w14:textId="5AA781A1" w:rsidR="00C97A9F" w:rsidRDefault="00C97A9F" w:rsidP="00C97A9F">
            <w:pPr>
              <w:pStyle w:val="ListParagraph"/>
              <w:numPr>
                <w:ilvl w:val="0"/>
                <w:numId w:val="44"/>
              </w:numPr>
              <w:outlineLvl w:val="0"/>
              <w:rPr>
                <w:rFonts w:ascii="Arial" w:hAnsi="Arial" w:cs="Arial"/>
              </w:rPr>
            </w:pPr>
            <w:r>
              <w:rPr>
                <w:rFonts w:ascii="Arial" w:hAnsi="Arial" w:cs="Arial"/>
              </w:rPr>
              <w:t xml:space="preserve">Look through components and in </w:t>
            </w:r>
            <w:r w:rsidR="0068218A" w:rsidRPr="0068218A">
              <w:rPr>
                <w:rFonts w:ascii="Arial" w:hAnsi="Arial" w:cs="Arial"/>
                <w:b/>
                <w:bCs/>
              </w:rPr>
              <w:t>Nursing H</w:t>
            </w:r>
            <w:r w:rsidRPr="0068218A">
              <w:rPr>
                <w:rFonts w:ascii="Arial" w:hAnsi="Arial" w:cs="Arial"/>
                <w:b/>
                <w:bCs/>
              </w:rPr>
              <w:t xml:space="preserve">andover </w:t>
            </w:r>
            <w:r w:rsidR="0068218A" w:rsidRPr="0068218A">
              <w:rPr>
                <w:rFonts w:ascii="Arial" w:hAnsi="Arial" w:cs="Arial"/>
                <w:b/>
                <w:bCs/>
              </w:rPr>
              <w:t>R</w:t>
            </w:r>
            <w:r w:rsidRPr="0068218A">
              <w:rPr>
                <w:rFonts w:ascii="Arial" w:hAnsi="Arial" w:cs="Arial"/>
                <w:b/>
                <w:bCs/>
              </w:rPr>
              <w:t>ecommendation</w:t>
            </w:r>
            <w:r>
              <w:rPr>
                <w:rFonts w:ascii="Arial" w:hAnsi="Arial" w:cs="Arial"/>
              </w:rPr>
              <w:t xml:space="preserve"> get nurses to type in </w:t>
            </w:r>
            <w:r w:rsidR="0068218A">
              <w:rPr>
                <w:rFonts w:ascii="Arial" w:hAnsi="Arial" w:cs="Arial"/>
              </w:rPr>
              <w:t xml:space="preserve">free text </w:t>
            </w:r>
            <w:proofErr w:type="gramStart"/>
            <w:r w:rsidR="0068218A">
              <w:rPr>
                <w:rFonts w:ascii="Arial" w:hAnsi="Arial" w:cs="Arial"/>
              </w:rPr>
              <w:t>box</w:t>
            </w:r>
            <w:proofErr w:type="gramEnd"/>
          </w:p>
          <w:p w14:paraId="68D38D8B" w14:textId="77E02A58" w:rsidR="0068218A" w:rsidRDefault="0068218A" w:rsidP="00C97A9F">
            <w:pPr>
              <w:pStyle w:val="ListParagraph"/>
              <w:numPr>
                <w:ilvl w:val="0"/>
                <w:numId w:val="44"/>
              </w:numPr>
              <w:outlineLvl w:val="0"/>
              <w:rPr>
                <w:rFonts w:ascii="Arial" w:hAnsi="Arial" w:cs="Arial"/>
              </w:rPr>
            </w:pPr>
            <w:r>
              <w:rPr>
                <w:rFonts w:ascii="Arial" w:hAnsi="Arial" w:cs="Arial"/>
              </w:rPr>
              <w:t>Show Contextual View</w:t>
            </w:r>
          </w:p>
          <w:p w14:paraId="6E78D430" w14:textId="77777777" w:rsidR="0068218A" w:rsidRPr="00E858A4" w:rsidRDefault="0068218A" w:rsidP="0068218A">
            <w:pPr>
              <w:pStyle w:val="QRGStep"/>
              <w:numPr>
                <w:ilvl w:val="0"/>
                <w:numId w:val="44"/>
              </w:numPr>
              <w:rPr>
                <w:color w:val="172B4D"/>
                <w:sz w:val="22"/>
                <w:szCs w:val="22"/>
                <w:shd w:val="clear" w:color="auto" w:fill="FFFFFF"/>
              </w:rPr>
            </w:pPr>
            <w:r w:rsidRPr="00E858A4">
              <w:rPr>
                <w:noProof/>
                <w:sz w:val="22"/>
                <w:szCs w:val="22"/>
                <w:lang w:eastAsia="en-GB"/>
              </w:rPr>
              <w:drawing>
                <wp:anchor distT="0" distB="0" distL="114300" distR="114300" simplePos="0" relativeHeight="251669504" behindDoc="0" locked="0" layoutInCell="1" allowOverlap="1" wp14:anchorId="6AA8DE38" wp14:editId="6B6209CB">
                  <wp:simplePos x="0" y="0"/>
                  <wp:positionH relativeFrom="column">
                    <wp:posOffset>2602865</wp:posOffset>
                  </wp:positionH>
                  <wp:positionV relativeFrom="paragraph">
                    <wp:posOffset>336687</wp:posOffset>
                  </wp:positionV>
                  <wp:extent cx="196850" cy="185420"/>
                  <wp:effectExtent l="0" t="0" r="0" b="5080"/>
                  <wp:wrapThrough wrapText="bothSides">
                    <wp:wrapPolygon edited="0">
                      <wp:start x="0" y="0"/>
                      <wp:lineTo x="0" y="19973"/>
                      <wp:lineTo x="18813" y="19973"/>
                      <wp:lineTo x="1881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850" cy="185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4599">
              <w:rPr>
                <w:rStyle w:val="Strong"/>
                <w:color w:val="172B4D"/>
                <w:sz w:val="22"/>
                <w:szCs w:val="22"/>
                <w:shd w:val="clear" w:color="auto" w:fill="FFFFFF"/>
              </w:rPr>
              <w:t>Show</w:t>
            </w:r>
            <w:r>
              <w:rPr>
                <w:rStyle w:val="Strong"/>
                <w:color w:val="172B4D"/>
                <w:sz w:val="22"/>
                <w:szCs w:val="22"/>
                <w:shd w:val="clear" w:color="auto" w:fill="FFFFFF"/>
              </w:rPr>
              <w:t xml:space="preserve"> </w:t>
            </w:r>
            <w:r w:rsidRPr="00E858A4">
              <w:rPr>
                <w:rStyle w:val="Strong"/>
                <w:color w:val="172B4D"/>
                <w:sz w:val="22"/>
                <w:szCs w:val="22"/>
                <w:shd w:val="clear" w:color="auto" w:fill="FFFFFF"/>
              </w:rPr>
              <w:t>Auto</w:t>
            </w:r>
            <w:r w:rsidRPr="00E858A4">
              <w:rPr>
                <w:color w:val="172B4D"/>
                <w:sz w:val="22"/>
                <w:szCs w:val="22"/>
                <w:shd w:val="clear" w:color="auto" w:fill="FFFFFF"/>
              </w:rPr>
              <w:t> </w:t>
            </w:r>
            <w:r w:rsidRPr="00E858A4">
              <w:rPr>
                <w:rStyle w:val="Strong"/>
                <w:color w:val="172B4D"/>
                <w:sz w:val="22"/>
                <w:szCs w:val="22"/>
                <w:shd w:val="clear" w:color="auto" w:fill="FFFFFF"/>
              </w:rPr>
              <w:t>Text</w:t>
            </w:r>
            <w:r w:rsidRPr="00E858A4">
              <w:rPr>
                <w:color w:val="172B4D"/>
                <w:sz w:val="22"/>
                <w:szCs w:val="22"/>
                <w:shd w:val="clear" w:color="auto" w:fill="FFFFFF"/>
              </w:rPr>
              <w:t xml:space="preserve"> is used to insert a template or a frequently used term for ease of documenting clinical </w:t>
            </w:r>
            <w:proofErr w:type="gramStart"/>
            <w:r w:rsidRPr="00E858A4">
              <w:rPr>
                <w:color w:val="172B4D"/>
                <w:sz w:val="22"/>
                <w:szCs w:val="22"/>
                <w:shd w:val="clear" w:color="auto" w:fill="FFFFFF"/>
              </w:rPr>
              <w:t>notes</w:t>
            </w:r>
            <w:proofErr w:type="gramEnd"/>
          </w:p>
          <w:p w14:paraId="2C712B87" w14:textId="77777777" w:rsidR="0068218A" w:rsidRPr="009D4599" w:rsidRDefault="0068218A" w:rsidP="0068218A">
            <w:pPr>
              <w:pStyle w:val="QRGStep"/>
              <w:numPr>
                <w:ilvl w:val="0"/>
                <w:numId w:val="44"/>
              </w:numPr>
              <w:rPr>
                <w:sz w:val="22"/>
                <w:szCs w:val="22"/>
                <w:lang w:eastAsia="en-GB"/>
              </w:rPr>
            </w:pPr>
            <w:r w:rsidRPr="00E858A4">
              <w:rPr>
                <w:noProof/>
                <w:sz w:val="22"/>
                <w:szCs w:val="22"/>
                <w:lang w:eastAsia="en-GB"/>
              </w:rPr>
              <w:drawing>
                <wp:anchor distT="0" distB="0" distL="114300" distR="114300" simplePos="0" relativeHeight="251670528" behindDoc="0" locked="0" layoutInCell="1" allowOverlap="1" wp14:anchorId="2B1EAFD3" wp14:editId="534C0DE3">
                  <wp:simplePos x="0" y="0"/>
                  <wp:positionH relativeFrom="column">
                    <wp:posOffset>882015</wp:posOffset>
                  </wp:positionH>
                  <wp:positionV relativeFrom="paragraph">
                    <wp:posOffset>188595</wp:posOffset>
                  </wp:positionV>
                  <wp:extent cx="209550" cy="190500"/>
                  <wp:effectExtent l="0" t="0" r="0" b="0"/>
                  <wp:wrapThrough wrapText="bothSides">
                    <wp:wrapPolygon edited="0">
                      <wp:start x="0" y="0"/>
                      <wp:lineTo x="0" y="19440"/>
                      <wp:lineTo x="19636" y="19440"/>
                      <wp:lineTo x="1963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4599">
              <w:rPr>
                <w:sz w:val="22"/>
                <w:szCs w:val="22"/>
                <w:lang w:eastAsia="en-GB"/>
              </w:rPr>
              <w:t xml:space="preserve">From the text editor toolbar, </w:t>
            </w:r>
            <w:proofErr w:type="gramStart"/>
            <w:r w:rsidRPr="009D4599">
              <w:rPr>
                <w:sz w:val="22"/>
                <w:szCs w:val="22"/>
                <w:lang w:eastAsia="en-GB"/>
              </w:rPr>
              <w:t>click</w:t>
            </w:r>
            <w:proofErr w:type="gramEnd"/>
            <w:r w:rsidRPr="009D4599">
              <w:rPr>
                <w:sz w:val="22"/>
                <w:szCs w:val="22"/>
                <w:lang w:eastAsia="en-GB"/>
              </w:rPr>
              <w:t xml:space="preserve"> </w:t>
            </w:r>
          </w:p>
          <w:p w14:paraId="0C9F97B6" w14:textId="77777777" w:rsidR="0068218A" w:rsidRPr="00E858A4" w:rsidRDefault="0068218A" w:rsidP="0068218A">
            <w:pPr>
              <w:pStyle w:val="QRGStep"/>
              <w:numPr>
                <w:ilvl w:val="0"/>
                <w:numId w:val="44"/>
              </w:numPr>
              <w:rPr>
                <w:sz w:val="22"/>
                <w:szCs w:val="22"/>
                <w:lang w:eastAsia="en-GB"/>
              </w:rPr>
            </w:pPr>
            <w:r w:rsidRPr="00E858A4">
              <w:rPr>
                <w:sz w:val="22"/>
                <w:szCs w:val="22"/>
                <w:lang w:eastAsia="en-GB"/>
              </w:rPr>
              <w:t xml:space="preserve">Click </w:t>
            </w:r>
          </w:p>
          <w:p w14:paraId="618BE766" w14:textId="77777777" w:rsidR="0068218A" w:rsidRPr="00E858A4" w:rsidRDefault="0068218A" w:rsidP="0068218A">
            <w:pPr>
              <w:pStyle w:val="QRGStep"/>
              <w:numPr>
                <w:ilvl w:val="0"/>
                <w:numId w:val="44"/>
              </w:numPr>
              <w:rPr>
                <w:sz w:val="22"/>
                <w:szCs w:val="22"/>
                <w:lang w:eastAsia="en-GB"/>
              </w:rPr>
            </w:pPr>
            <w:r w:rsidRPr="00E858A4">
              <w:rPr>
                <w:sz w:val="22"/>
                <w:szCs w:val="22"/>
                <w:lang w:eastAsia="en-GB"/>
              </w:rPr>
              <w:t xml:space="preserve">Enter an abbreviation for the text in the </w:t>
            </w:r>
            <w:r w:rsidRPr="00E858A4">
              <w:rPr>
                <w:b/>
                <w:sz w:val="22"/>
                <w:szCs w:val="22"/>
                <w:lang w:eastAsia="en-GB"/>
              </w:rPr>
              <w:t>Abbreviation</w:t>
            </w:r>
            <w:r w:rsidRPr="00E858A4">
              <w:rPr>
                <w:sz w:val="22"/>
                <w:szCs w:val="22"/>
                <w:lang w:eastAsia="en-GB"/>
              </w:rPr>
              <w:t xml:space="preserve"> box. </w:t>
            </w:r>
            <w:proofErr w:type="gramStart"/>
            <w:r w:rsidRPr="00E858A4">
              <w:rPr>
                <w:sz w:val="22"/>
                <w:szCs w:val="22"/>
                <w:lang w:eastAsia="en-GB"/>
              </w:rPr>
              <w:t>.a</w:t>
            </w:r>
            <w:proofErr w:type="gramEnd"/>
          </w:p>
          <w:p w14:paraId="4F391C6E" w14:textId="77777777" w:rsidR="0068218A" w:rsidRPr="00E858A4" w:rsidRDefault="0068218A" w:rsidP="0068218A">
            <w:pPr>
              <w:pStyle w:val="QRGStep"/>
              <w:numPr>
                <w:ilvl w:val="0"/>
                <w:numId w:val="44"/>
              </w:numPr>
              <w:rPr>
                <w:sz w:val="22"/>
                <w:szCs w:val="22"/>
                <w:lang w:eastAsia="en-GB"/>
              </w:rPr>
            </w:pPr>
            <w:r w:rsidRPr="00E858A4">
              <w:rPr>
                <w:sz w:val="22"/>
                <w:szCs w:val="22"/>
                <w:lang w:eastAsia="en-GB"/>
              </w:rPr>
              <w:t xml:space="preserve">Enter a description in the </w:t>
            </w:r>
            <w:r w:rsidRPr="00E858A4">
              <w:rPr>
                <w:b/>
                <w:sz w:val="22"/>
                <w:szCs w:val="22"/>
                <w:lang w:eastAsia="en-GB"/>
              </w:rPr>
              <w:t>Description</w:t>
            </w:r>
            <w:r w:rsidRPr="00E858A4">
              <w:rPr>
                <w:sz w:val="22"/>
                <w:szCs w:val="22"/>
                <w:lang w:eastAsia="en-GB"/>
              </w:rPr>
              <w:t xml:space="preserve"> box. Add a test description to the </w:t>
            </w:r>
            <w:proofErr w:type="gramStart"/>
            <w:r w:rsidRPr="00E858A4">
              <w:rPr>
                <w:sz w:val="22"/>
                <w:szCs w:val="22"/>
                <w:lang w:eastAsia="en-GB"/>
              </w:rPr>
              <w:t>box</w:t>
            </w:r>
            <w:proofErr w:type="gramEnd"/>
          </w:p>
          <w:p w14:paraId="5D0482C6" w14:textId="77777777" w:rsidR="0068218A" w:rsidRPr="00E858A4" w:rsidRDefault="0068218A" w:rsidP="0068218A">
            <w:pPr>
              <w:pStyle w:val="QRGStep"/>
              <w:numPr>
                <w:ilvl w:val="0"/>
                <w:numId w:val="44"/>
              </w:numPr>
              <w:rPr>
                <w:sz w:val="22"/>
                <w:szCs w:val="22"/>
                <w:lang w:eastAsia="en-GB"/>
              </w:rPr>
            </w:pPr>
            <w:r w:rsidRPr="00E858A4">
              <w:rPr>
                <w:sz w:val="22"/>
                <w:szCs w:val="22"/>
                <w:lang w:eastAsia="en-GB"/>
              </w:rPr>
              <w:t>Click in the Text Entry pane.</w:t>
            </w:r>
          </w:p>
          <w:p w14:paraId="1119C577" w14:textId="77777777" w:rsidR="0068218A" w:rsidRPr="00E858A4" w:rsidRDefault="0068218A" w:rsidP="0068218A">
            <w:pPr>
              <w:pStyle w:val="QRGStep"/>
              <w:numPr>
                <w:ilvl w:val="0"/>
                <w:numId w:val="44"/>
              </w:numPr>
              <w:rPr>
                <w:sz w:val="22"/>
                <w:szCs w:val="22"/>
                <w:lang w:eastAsia="en-GB"/>
              </w:rPr>
            </w:pPr>
            <w:r w:rsidRPr="00E858A4">
              <w:rPr>
                <w:sz w:val="22"/>
                <w:szCs w:val="22"/>
                <w:lang w:eastAsia="en-GB"/>
              </w:rPr>
              <w:t xml:space="preserve">Enter the required text. </w:t>
            </w:r>
          </w:p>
          <w:p w14:paraId="6F82FF3D" w14:textId="77777777" w:rsidR="0068218A" w:rsidRPr="00E858A4" w:rsidRDefault="0068218A" w:rsidP="0068218A">
            <w:pPr>
              <w:pStyle w:val="QRGStep"/>
              <w:numPr>
                <w:ilvl w:val="0"/>
                <w:numId w:val="44"/>
              </w:numPr>
              <w:rPr>
                <w:sz w:val="22"/>
                <w:szCs w:val="22"/>
                <w:lang w:eastAsia="en-GB"/>
              </w:rPr>
            </w:pPr>
            <w:r w:rsidRPr="00E858A4">
              <w:rPr>
                <w:sz w:val="22"/>
                <w:szCs w:val="22"/>
                <w:lang w:eastAsia="en-GB"/>
              </w:rPr>
              <w:t>Click </w:t>
            </w:r>
            <w:r w:rsidRPr="00E858A4">
              <w:rPr>
                <w:b/>
                <w:bCs/>
                <w:sz w:val="22"/>
                <w:szCs w:val="22"/>
                <w:lang w:eastAsia="en-GB"/>
              </w:rPr>
              <w:t>Save</w:t>
            </w:r>
            <w:r w:rsidRPr="00E858A4">
              <w:rPr>
                <w:sz w:val="22"/>
                <w:szCs w:val="22"/>
                <w:lang w:eastAsia="en-GB"/>
              </w:rPr>
              <w:t>.</w:t>
            </w:r>
          </w:p>
          <w:p w14:paraId="0F86B1DC" w14:textId="77777777" w:rsidR="0068218A" w:rsidRPr="00E858A4" w:rsidRDefault="0068218A" w:rsidP="0068218A">
            <w:pPr>
              <w:pStyle w:val="QRGStep"/>
              <w:numPr>
                <w:ilvl w:val="0"/>
                <w:numId w:val="44"/>
              </w:numPr>
              <w:rPr>
                <w:sz w:val="22"/>
                <w:szCs w:val="22"/>
                <w:lang w:eastAsia="en-GB"/>
              </w:rPr>
            </w:pPr>
            <w:r w:rsidRPr="00E858A4">
              <w:rPr>
                <w:sz w:val="22"/>
                <w:szCs w:val="22"/>
                <w:lang w:eastAsia="en-GB"/>
              </w:rPr>
              <w:t>Click </w:t>
            </w:r>
            <w:r w:rsidRPr="00E858A4">
              <w:rPr>
                <w:b/>
                <w:bCs/>
                <w:noProof/>
                <w:sz w:val="22"/>
                <w:szCs w:val="22"/>
                <w:lang w:eastAsia="en-GB"/>
              </w:rPr>
              <w:drawing>
                <wp:inline distT="0" distB="0" distL="0" distR="0" wp14:anchorId="27BDAE4F" wp14:editId="32D4D54E">
                  <wp:extent cx="285829" cy="1758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359" cy="176221"/>
                          </a:xfrm>
                          <a:prstGeom prst="rect">
                            <a:avLst/>
                          </a:prstGeom>
                          <a:noFill/>
                          <a:ln>
                            <a:noFill/>
                          </a:ln>
                        </pic:spPr>
                      </pic:pic>
                    </a:graphicData>
                  </a:graphic>
                </wp:inline>
              </w:drawing>
            </w:r>
            <w:r w:rsidRPr="00E858A4">
              <w:rPr>
                <w:sz w:val="22"/>
                <w:szCs w:val="22"/>
                <w:lang w:eastAsia="en-GB"/>
              </w:rPr>
              <w:t xml:space="preserve"> The Auto Text phrase is now available each time the abbreviation is typed in a note.</w:t>
            </w:r>
          </w:p>
          <w:p w14:paraId="3D621193" w14:textId="77777777" w:rsidR="0068218A" w:rsidRPr="00E858A4" w:rsidRDefault="0068218A" w:rsidP="0068218A">
            <w:pPr>
              <w:pStyle w:val="QRGStep"/>
              <w:numPr>
                <w:ilvl w:val="0"/>
                <w:numId w:val="44"/>
              </w:numPr>
              <w:rPr>
                <w:sz w:val="22"/>
                <w:szCs w:val="22"/>
                <w:lang w:eastAsia="en-GB"/>
              </w:rPr>
            </w:pPr>
            <w:r w:rsidRPr="00E858A4">
              <w:rPr>
                <w:sz w:val="22"/>
                <w:szCs w:val="22"/>
                <w:lang w:eastAsia="en-GB"/>
              </w:rPr>
              <w:t xml:space="preserve">In the appropriate Note, or box in a workflow, enter the auto text abbreviation where you want the auto text phrase to </w:t>
            </w:r>
            <w:r w:rsidRPr="00E858A4">
              <w:rPr>
                <w:sz w:val="22"/>
                <w:szCs w:val="22"/>
              </w:rPr>
              <w:t>be</w:t>
            </w:r>
            <w:r w:rsidRPr="00E858A4">
              <w:rPr>
                <w:sz w:val="22"/>
                <w:szCs w:val="22"/>
                <w:lang w:eastAsia="en-GB"/>
              </w:rPr>
              <w:t xml:space="preserve"> displayed</w:t>
            </w:r>
            <w:r w:rsidRPr="00E858A4">
              <w:rPr>
                <w:b/>
                <w:bCs/>
                <w:color w:val="auto"/>
                <w:sz w:val="22"/>
                <w:szCs w:val="22"/>
                <w:lang w:eastAsia="en-GB"/>
              </w:rPr>
              <w:t xml:space="preserve"> </w:t>
            </w:r>
            <w:r w:rsidRPr="00E858A4">
              <w:rPr>
                <w:color w:val="auto"/>
                <w:sz w:val="22"/>
                <w:szCs w:val="22"/>
                <w:lang w:eastAsia="en-GB"/>
              </w:rPr>
              <w:t xml:space="preserve">by </w:t>
            </w:r>
            <w:proofErr w:type="gramStart"/>
            <w:r w:rsidRPr="00E858A4">
              <w:rPr>
                <w:color w:val="auto"/>
                <w:sz w:val="22"/>
                <w:szCs w:val="22"/>
                <w:lang w:eastAsia="en-GB"/>
              </w:rPr>
              <w:t>typing .</w:t>
            </w:r>
            <w:proofErr w:type="spellStart"/>
            <w:r w:rsidRPr="00E858A4">
              <w:rPr>
                <w:color w:val="auto"/>
                <w:sz w:val="22"/>
                <w:szCs w:val="22"/>
                <w:lang w:eastAsia="en-GB"/>
              </w:rPr>
              <w:t>a</w:t>
            </w:r>
            <w:proofErr w:type="spellEnd"/>
            <w:proofErr w:type="gramEnd"/>
            <w:r w:rsidRPr="00E858A4">
              <w:rPr>
                <w:sz w:val="22"/>
                <w:szCs w:val="22"/>
                <w:lang w:eastAsia="en-GB"/>
              </w:rPr>
              <w:t xml:space="preserve"> Available auto text abbreviations are displayed as you type.</w:t>
            </w:r>
          </w:p>
          <w:p w14:paraId="76490745" w14:textId="77777777" w:rsidR="0068218A" w:rsidRPr="00E858A4" w:rsidRDefault="0068218A" w:rsidP="0068218A">
            <w:pPr>
              <w:pStyle w:val="ListParagraph"/>
              <w:numPr>
                <w:ilvl w:val="0"/>
                <w:numId w:val="44"/>
              </w:numPr>
              <w:outlineLvl w:val="0"/>
              <w:rPr>
                <w:rFonts w:ascii="Arial" w:eastAsia="Times New Roman" w:hAnsi="Arial" w:cs="Arial"/>
                <w:b/>
                <w:bCs/>
                <w:lang w:eastAsia="en-GB"/>
              </w:rPr>
            </w:pPr>
            <w:r w:rsidRPr="00E858A4">
              <w:rPr>
                <w:rFonts w:ascii="Arial" w:hAnsi="Arial" w:cs="Arial"/>
                <w:lang w:eastAsia="en-GB"/>
              </w:rPr>
              <w:t xml:space="preserve">Select the auto text abbreviation from the displayed list, and press </w:t>
            </w:r>
            <w:r w:rsidRPr="00E858A4">
              <w:rPr>
                <w:rFonts w:ascii="Arial" w:hAnsi="Arial" w:cs="Arial"/>
                <w:b/>
                <w:bCs/>
                <w:lang w:eastAsia="en-GB"/>
              </w:rPr>
              <w:t>ENTER</w:t>
            </w:r>
            <w:r w:rsidRPr="00E858A4">
              <w:rPr>
                <w:rFonts w:ascii="Arial" w:hAnsi="Arial" w:cs="Arial"/>
                <w:lang w:eastAsia="en-GB"/>
              </w:rPr>
              <w:t>. The auto text phrase is displayed in the note.</w:t>
            </w:r>
          </w:p>
          <w:p w14:paraId="75F0474F" w14:textId="77777777" w:rsidR="0068218A" w:rsidRDefault="0068218A" w:rsidP="0068218A">
            <w:pPr>
              <w:pStyle w:val="ListParagraph"/>
              <w:outlineLvl w:val="0"/>
              <w:rPr>
                <w:rFonts w:ascii="Arial" w:hAnsi="Arial" w:cs="Arial"/>
              </w:rPr>
            </w:pPr>
          </w:p>
          <w:p w14:paraId="50A5CDFF" w14:textId="2E17EBF1" w:rsidR="00C97A9F" w:rsidRPr="005E199B" w:rsidRDefault="00C97A9F" w:rsidP="00C97A9F">
            <w:pPr>
              <w:pStyle w:val="ListParagraph"/>
              <w:numPr>
                <w:ilvl w:val="0"/>
                <w:numId w:val="44"/>
              </w:numPr>
              <w:outlineLvl w:val="0"/>
              <w:rPr>
                <w:rFonts w:ascii="Arial" w:hAnsi="Arial" w:cs="Arial"/>
              </w:rPr>
            </w:pPr>
            <w:r w:rsidRPr="005E199B">
              <w:rPr>
                <w:rFonts w:ascii="Arial" w:hAnsi="Arial" w:cs="Arial"/>
              </w:rPr>
              <w:t xml:space="preserve">Nurse handover </w:t>
            </w:r>
            <w:r w:rsidR="00452029" w:rsidRPr="005E199B">
              <w:rPr>
                <w:rFonts w:ascii="Arial" w:hAnsi="Arial" w:cs="Arial"/>
              </w:rPr>
              <w:t>–</w:t>
            </w:r>
            <w:r w:rsidRPr="005E199B">
              <w:rPr>
                <w:rFonts w:ascii="Arial" w:hAnsi="Arial" w:cs="Arial"/>
              </w:rPr>
              <w:t xml:space="preserve"> </w:t>
            </w:r>
            <w:r w:rsidR="00452029" w:rsidRPr="0068218A">
              <w:rPr>
                <w:rFonts w:ascii="Arial" w:hAnsi="Arial" w:cs="Arial"/>
                <w:b/>
                <w:bCs/>
              </w:rPr>
              <w:t>Nurse Handover SBAR Not</w:t>
            </w:r>
            <w:r w:rsidR="00452029" w:rsidRPr="005E199B">
              <w:rPr>
                <w:rFonts w:ascii="Arial" w:hAnsi="Arial" w:cs="Arial"/>
              </w:rPr>
              <w:t xml:space="preserve">e complete as </w:t>
            </w:r>
            <w:proofErr w:type="gramStart"/>
            <w:r w:rsidR="00452029" w:rsidRPr="005E199B">
              <w:rPr>
                <w:rFonts w:ascii="Arial" w:hAnsi="Arial" w:cs="Arial"/>
              </w:rPr>
              <w:t>required</w:t>
            </w:r>
            <w:proofErr w:type="gramEnd"/>
          </w:p>
          <w:p w14:paraId="03DC8429" w14:textId="6A3A2B4A" w:rsidR="00C97A9F" w:rsidRPr="00294726" w:rsidRDefault="00C97A9F" w:rsidP="00C97A9F">
            <w:pPr>
              <w:pStyle w:val="ListParagraph"/>
              <w:numPr>
                <w:ilvl w:val="0"/>
                <w:numId w:val="44"/>
              </w:numPr>
              <w:outlineLvl w:val="0"/>
              <w:rPr>
                <w:rFonts w:ascii="Arial" w:hAnsi="Arial" w:cs="Arial"/>
              </w:rPr>
            </w:pPr>
            <w:r w:rsidRPr="00294726">
              <w:rPr>
                <w:rFonts w:ascii="Arial" w:hAnsi="Arial" w:cs="Arial"/>
              </w:rPr>
              <w:t xml:space="preserve">Go back into the </w:t>
            </w:r>
            <w:r w:rsidR="0030380B" w:rsidRPr="0030380B">
              <w:rPr>
                <w:rFonts w:ascii="Arial" w:hAnsi="Arial" w:cs="Arial"/>
                <w:b/>
                <w:bCs/>
              </w:rPr>
              <w:t>D</w:t>
            </w:r>
            <w:r w:rsidR="00AE410D" w:rsidRPr="0030380B">
              <w:rPr>
                <w:rFonts w:ascii="Arial" w:hAnsi="Arial" w:cs="Arial"/>
                <w:b/>
                <w:bCs/>
              </w:rPr>
              <w:t>ocument’s</w:t>
            </w:r>
            <w:r w:rsidRPr="0030380B">
              <w:rPr>
                <w:rFonts w:ascii="Arial" w:hAnsi="Arial" w:cs="Arial"/>
                <w:b/>
                <w:bCs/>
              </w:rPr>
              <w:t xml:space="preserve"> </w:t>
            </w:r>
            <w:r w:rsidRPr="00294726">
              <w:rPr>
                <w:rFonts w:ascii="Arial" w:hAnsi="Arial" w:cs="Arial"/>
              </w:rPr>
              <w:t xml:space="preserve">component show completed </w:t>
            </w:r>
            <w:proofErr w:type="gramStart"/>
            <w:r w:rsidRPr="00294726">
              <w:rPr>
                <w:rFonts w:ascii="Arial" w:hAnsi="Arial" w:cs="Arial"/>
              </w:rPr>
              <w:t>form</w:t>
            </w:r>
            <w:proofErr w:type="gramEnd"/>
          </w:p>
          <w:p w14:paraId="4ACC79E6" w14:textId="2ED9824D" w:rsidR="00C97A9F" w:rsidRPr="009D6E03" w:rsidRDefault="00C97A9F" w:rsidP="009D6E03">
            <w:pPr>
              <w:outlineLvl w:val="0"/>
              <w:rPr>
                <w:rFonts w:ascii="Arial" w:hAnsi="Arial" w:cs="Arial"/>
              </w:rPr>
            </w:pPr>
          </w:p>
        </w:tc>
      </w:tr>
      <w:tr w:rsidR="00C97A9F" w:rsidRPr="00DC2C47" w14:paraId="5D50F737" w14:textId="77777777" w:rsidTr="006C0712">
        <w:tc>
          <w:tcPr>
            <w:tcW w:w="846" w:type="dxa"/>
          </w:tcPr>
          <w:p w14:paraId="3FDA5EC8" w14:textId="5246FC96" w:rsidR="00C97A9F" w:rsidRPr="00DC2C47" w:rsidRDefault="00C97A9F" w:rsidP="00C97A9F">
            <w:pPr>
              <w:rPr>
                <w:rFonts w:ascii="Arial" w:hAnsi="Arial" w:cs="Arial"/>
              </w:rPr>
            </w:pPr>
          </w:p>
        </w:tc>
        <w:tc>
          <w:tcPr>
            <w:tcW w:w="1843" w:type="dxa"/>
          </w:tcPr>
          <w:p w14:paraId="3772FB7E" w14:textId="0854E61B" w:rsidR="00C97A9F" w:rsidRPr="00DC2C47" w:rsidRDefault="00C97A9F" w:rsidP="00C97A9F">
            <w:pPr>
              <w:spacing w:after="100"/>
              <w:contextualSpacing/>
              <w:rPr>
                <w:rFonts w:ascii="Arial" w:hAnsi="Arial" w:cs="Arial"/>
              </w:rPr>
            </w:pPr>
          </w:p>
        </w:tc>
        <w:tc>
          <w:tcPr>
            <w:tcW w:w="11485" w:type="dxa"/>
            <w:gridSpan w:val="2"/>
          </w:tcPr>
          <w:p w14:paraId="5126ECA3" w14:textId="6AB2A275" w:rsidR="00C97A9F" w:rsidRPr="008B4465" w:rsidRDefault="0068218A" w:rsidP="00C97A9F">
            <w:pPr>
              <w:outlineLvl w:val="0"/>
              <w:rPr>
                <w:rFonts w:ascii="Arial" w:hAnsi="Arial" w:cs="Arial"/>
              </w:rPr>
            </w:pPr>
            <w:r>
              <w:rPr>
                <w:rFonts w:ascii="Arial" w:hAnsi="Arial" w:cs="Arial"/>
              </w:rPr>
              <w:t xml:space="preserve">User Practical to </w:t>
            </w:r>
            <w:r w:rsidR="00AE410D">
              <w:rPr>
                <w:rFonts w:ascii="Arial" w:hAnsi="Arial" w:cs="Arial"/>
              </w:rPr>
              <w:t>complete handover note</w:t>
            </w:r>
            <w:r w:rsidR="007D55EF">
              <w:rPr>
                <w:rFonts w:ascii="Arial" w:hAnsi="Arial" w:cs="Arial"/>
              </w:rPr>
              <w:t xml:space="preserve"> </w:t>
            </w:r>
            <w:r w:rsidR="0030380B">
              <w:rPr>
                <w:rFonts w:ascii="Arial" w:hAnsi="Arial" w:cs="Arial"/>
              </w:rPr>
              <w:t xml:space="preserve">and create Auto Text </w:t>
            </w:r>
            <w:r w:rsidR="007D55EF">
              <w:rPr>
                <w:rFonts w:ascii="Arial" w:hAnsi="Arial" w:cs="Arial"/>
              </w:rPr>
              <w:t>– Data Sheet and Users Own Data</w:t>
            </w:r>
          </w:p>
        </w:tc>
      </w:tr>
      <w:tr w:rsidR="00C97A9F" w:rsidRPr="00DC2C47" w14:paraId="092D82D4" w14:textId="77777777" w:rsidTr="006C0712">
        <w:tc>
          <w:tcPr>
            <w:tcW w:w="846" w:type="dxa"/>
          </w:tcPr>
          <w:p w14:paraId="0628D632" w14:textId="68AA81E7" w:rsidR="00C97A9F" w:rsidRPr="00DC2C47" w:rsidRDefault="00C97A9F" w:rsidP="00C97A9F">
            <w:pPr>
              <w:rPr>
                <w:rFonts w:ascii="Arial" w:hAnsi="Arial" w:cs="Arial"/>
              </w:rPr>
            </w:pPr>
          </w:p>
        </w:tc>
        <w:tc>
          <w:tcPr>
            <w:tcW w:w="1843" w:type="dxa"/>
          </w:tcPr>
          <w:p w14:paraId="67ADEE24" w14:textId="4168836F" w:rsidR="00C97A9F" w:rsidRPr="00AE410D" w:rsidRDefault="0090120A" w:rsidP="00C97A9F">
            <w:pPr>
              <w:spacing w:after="100"/>
              <w:contextualSpacing/>
              <w:rPr>
                <w:rFonts w:ascii="Arial" w:hAnsi="Arial" w:cs="Arial"/>
                <w:b/>
                <w:bCs/>
              </w:rPr>
            </w:pPr>
            <w:r>
              <w:rPr>
                <w:rFonts w:ascii="Arial" w:hAnsi="Arial" w:cs="Arial"/>
                <w:b/>
                <w:bCs/>
              </w:rPr>
              <w:t>Request a bed and T</w:t>
            </w:r>
            <w:r w:rsidR="00C97A9F" w:rsidRPr="00AE410D">
              <w:rPr>
                <w:rFonts w:ascii="Arial" w:hAnsi="Arial" w:cs="Arial"/>
                <w:b/>
                <w:bCs/>
              </w:rPr>
              <w:t xml:space="preserve">ransfer a </w:t>
            </w:r>
            <w:r>
              <w:rPr>
                <w:rFonts w:ascii="Arial" w:hAnsi="Arial" w:cs="Arial"/>
                <w:b/>
                <w:bCs/>
              </w:rPr>
              <w:t>P</w:t>
            </w:r>
            <w:r w:rsidR="00C97A9F" w:rsidRPr="00AE410D">
              <w:rPr>
                <w:rFonts w:ascii="Arial" w:hAnsi="Arial" w:cs="Arial"/>
                <w:b/>
                <w:bCs/>
              </w:rPr>
              <w:t>atient</w:t>
            </w:r>
          </w:p>
        </w:tc>
        <w:tc>
          <w:tcPr>
            <w:tcW w:w="11485" w:type="dxa"/>
            <w:gridSpan w:val="2"/>
          </w:tcPr>
          <w:p w14:paraId="4C582F55" w14:textId="162FA7D6" w:rsidR="0030380B" w:rsidRDefault="0030380B" w:rsidP="0030380B">
            <w:pPr>
              <w:ind w:left="360"/>
              <w:outlineLvl w:val="0"/>
              <w:rPr>
                <w:rFonts w:ascii="Arial" w:hAnsi="Arial" w:cs="Arial"/>
              </w:rPr>
            </w:pPr>
            <w:r>
              <w:rPr>
                <w:rFonts w:ascii="Arial" w:hAnsi="Arial" w:cs="Arial"/>
              </w:rPr>
              <w:t xml:space="preserve">The bed management Team will use a System called </w:t>
            </w:r>
            <w:proofErr w:type="spellStart"/>
            <w:r>
              <w:rPr>
                <w:rFonts w:ascii="Arial" w:hAnsi="Arial" w:cs="Arial"/>
              </w:rPr>
              <w:t>MiyaFlow</w:t>
            </w:r>
            <w:proofErr w:type="spellEnd"/>
            <w:r>
              <w:rPr>
                <w:rFonts w:ascii="Arial" w:hAnsi="Arial" w:cs="Arial"/>
              </w:rPr>
              <w:t xml:space="preserve"> for bed </w:t>
            </w:r>
            <w:proofErr w:type="gramStart"/>
            <w:r>
              <w:rPr>
                <w:rFonts w:ascii="Arial" w:hAnsi="Arial" w:cs="Arial"/>
              </w:rPr>
              <w:t>allocation</w:t>
            </w:r>
            <w:proofErr w:type="gramEnd"/>
            <w:r>
              <w:rPr>
                <w:rFonts w:ascii="Arial" w:hAnsi="Arial" w:cs="Arial"/>
              </w:rPr>
              <w:t xml:space="preserve"> </w:t>
            </w:r>
          </w:p>
          <w:p w14:paraId="439CC758" w14:textId="3785C551" w:rsidR="005E199B" w:rsidRPr="0030380B" w:rsidRDefault="0030380B" w:rsidP="0030380B">
            <w:pPr>
              <w:ind w:left="360"/>
              <w:outlineLvl w:val="0"/>
              <w:rPr>
                <w:rFonts w:ascii="Arial" w:hAnsi="Arial" w:cs="Arial"/>
              </w:rPr>
            </w:pPr>
            <w:r>
              <w:rPr>
                <w:rFonts w:ascii="Arial" w:hAnsi="Arial" w:cs="Arial"/>
              </w:rPr>
              <w:t xml:space="preserve">Using </w:t>
            </w:r>
            <w:r w:rsidRPr="0030380B">
              <w:rPr>
                <w:rFonts w:ascii="Arial" w:hAnsi="Arial" w:cs="Arial"/>
                <w:b/>
                <w:bCs/>
              </w:rPr>
              <w:t xml:space="preserve">Patient </w:t>
            </w:r>
            <w:r>
              <w:rPr>
                <w:rFonts w:ascii="Arial" w:hAnsi="Arial" w:cs="Arial"/>
                <w:b/>
                <w:bCs/>
              </w:rPr>
              <w:t xml:space="preserve">2 </w:t>
            </w:r>
            <w:r w:rsidR="005E199B" w:rsidRPr="0030380B">
              <w:rPr>
                <w:rFonts w:ascii="Arial" w:hAnsi="Arial" w:cs="Arial"/>
              </w:rPr>
              <w:t xml:space="preserve">show the following </w:t>
            </w:r>
            <w:proofErr w:type="gramStart"/>
            <w:r w:rsidR="005E199B" w:rsidRPr="0030380B">
              <w:rPr>
                <w:rFonts w:ascii="Arial" w:hAnsi="Arial" w:cs="Arial"/>
              </w:rPr>
              <w:t>steps</w:t>
            </w:r>
            <w:proofErr w:type="gramEnd"/>
          </w:p>
          <w:p w14:paraId="709861EB" w14:textId="68CC44FF" w:rsidR="005E199B" w:rsidRPr="005F5068" w:rsidRDefault="005E199B" w:rsidP="005E199B">
            <w:pPr>
              <w:pStyle w:val="ListParagraph"/>
              <w:numPr>
                <w:ilvl w:val="0"/>
                <w:numId w:val="44"/>
              </w:numPr>
              <w:rPr>
                <w:rFonts w:ascii="Arial" w:hAnsi="Arial" w:cs="Arial"/>
                <w:b/>
                <w:bCs/>
              </w:rPr>
            </w:pPr>
            <w:r w:rsidRPr="005F5068">
              <w:rPr>
                <w:rFonts w:ascii="Arial" w:hAnsi="Arial" w:cs="Arial"/>
              </w:rPr>
              <w:t xml:space="preserve">Right click on patient - </w:t>
            </w:r>
            <w:r w:rsidRPr="005F5068">
              <w:rPr>
                <w:rFonts w:ascii="Arial" w:hAnsi="Arial" w:cs="Arial"/>
                <w:b/>
                <w:bCs/>
              </w:rPr>
              <w:t>Decision to admit</w:t>
            </w:r>
            <w:r w:rsidR="0030380B">
              <w:rPr>
                <w:rFonts w:ascii="Arial" w:hAnsi="Arial" w:cs="Arial"/>
                <w:b/>
                <w:bCs/>
              </w:rPr>
              <w:t xml:space="preserve"> </w:t>
            </w:r>
            <w:r w:rsidR="0030380B" w:rsidRPr="0030380B">
              <w:rPr>
                <w:rFonts w:ascii="Arial" w:hAnsi="Arial" w:cs="Arial"/>
              </w:rPr>
              <w:t>Confirm DTA</w:t>
            </w:r>
            <w:r w:rsidR="0030380B">
              <w:rPr>
                <w:rFonts w:ascii="Arial" w:hAnsi="Arial" w:cs="Arial"/>
                <w:b/>
                <w:bCs/>
              </w:rPr>
              <w:t xml:space="preserve"> - Yes</w:t>
            </w:r>
          </w:p>
          <w:p w14:paraId="20F1643E" w14:textId="65283C67" w:rsidR="005E199B" w:rsidRDefault="005E199B" w:rsidP="005E199B">
            <w:pPr>
              <w:pStyle w:val="ListParagraph"/>
              <w:numPr>
                <w:ilvl w:val="0"/>
                <w:numId w:val="44"/>
              </w:numPr>
              <w:rPr>
                <w:rFonts w:ascii="Arial" w:hAnsi="Arial" w:cs="Arial"/>
              </w:rPr>
            </w:pPr>
            <w:r w:rsidRPr="005F5068">
              <w:rPr>
                <w:rFonts w:ascii="Arial" w:hAnsi="Arial" w:cs="Arial"/>
              </w:rPr>
              <w:t xml:space="preserve">Fill in mandatory </w:t>
            </w:r>
            <w:proofErr w:type="gramStart"/>
            <w:r w:rsidRPr="005F5068">
              <w:rPr>
                <w:rFonts w:ascii="Arial" w:hAnsi="Arial" w:cs="Arial"/>
              </w:rPr>
              <w:t>fields</w:t>
            </w:r>
            <w:proofErr w:type="gramEnd"/>
            <w:r w:rsidR="0030380B">
              <w:rPr>
                <w:rFonts w:ascii="Arial" w:hAnsi="Arial" w:cs="Arial"/>
              </w:rPr>
              <w:t xml:space="preserve"> </w:t>
            </w:r>
          </w:p>
          <w:p w14:paraId="53A223F1" w14:textId="65CBAED2" w:rsidR="0030380B" w:rsidRDefault="0030380B" w:rsidP="0030380B">
            <w:pPr>
              <w:pStyle w:val="ListParagraph"/>
              <w:numPr>
                <w:ilvl w:val="1"/>
                <w:numId w:val="44"/>
              </w:numPr>
              <w:rPr>
                <w:rFonts w:ascii="Arial" w:hAnsi="Arial" w:cs="Arial"/>
              </w:rPr>
            </w:pPr>
            <w:r>
              <w:rPr>
                <w:rFonts w:ascii="Arial" w:hAnsi="Arial" w:cs="Arial"/>
              </w:rPr>
              <w:t xml:space="preserve">Date </w:t>
            </w:r>
            <w:r w:rsidRPr="0030380B">
              <w:rPr>
                <w:rFonts w:ascii="Arial" w:hAnsi="Arial" w:cs="Arial"/>
                <w:b/>
                <w:bCs/>
              </w:rPr>
              <w:t>T</w:t>
            </w:r>
          </w:p>
          <w:p w14:paraId="51FEA32D" w14:textId="46DEAA72" w:rsidR="0030380B" w:rsidRPr="0030380B" w:rsidRDefault="0030380B" w:rsidP="0030380B">
            <w:pPr>
              <w:pStyle w:val="ListParagraph"/>
              <w:numPr>
                <w:ilvl w:val="1"/>
                <w:numId w:val="44"/>
              </w:numPr>
              <w:rPr>
                <w:rFonts w:ascii="Arial" w:hAnsi="Arial" w:cs="Arial"/>
              </w:rPr>
            </w:pPr>
            <w:r>
              <w:rPr>
                <w:rFonts w:ascii="Arial" w:hAnsi="Arial" w:cs="Arial"/>
              </w:rPr>
              <w:t>Time</w:t>
            </w:r>
            <w:r w:rsidRPr="0030380B">
              <w:rPr>
                <w:rFonts w:ascii="Arial" w:hAnsi="Arial" w:cs="Arial"/>
                <w:b/>
                <w:bCs/>
              </w:rPr>
              <w:t xml:space="preserve"> N</w:t>
            </w:r>
          </w:p>
          <w:p w14:paraId="673DA81C" w14:textId="7064EC6A" w:rsidR="0030380B" w:rsidRPr="0030380B" w:rsidRDefault="0030380B" w:rsidP="0030380B">
            <w:pPr>
              <w:pStyle w:val="ListParagraph"/>
              <w:numPr>
                <w:ilvl w:val="1"/>
                <w:numId w:val="44"/>
              </w:numPr>
              <w:rPr>
                <w:rFonts w:ascii="Arial" w:hAnsi="Arial" w:cs="Arial"/>
              </w:rPr>
            </w:pPr>
            <w:r>
              <w:rPr>
                <w:rFonts w:ascii="Arial" w:hAnsi="Arial" w:cs="Arial"/>
              </w:rPr>
              <w:t xml:space="preserve">Source of Admission </w:t>
            </w:r>
            <w:r>
              <w:rPr>
                <w:rFonts w:ascii="Arial" w:hAnsi="Arial" w:cs="Arial"/>
                <w:b/>
                <w:bCs/>
              </w:rPr>
              <w:t>Usual place of Residence</w:t>
            </w:r>
          </w:p>
          <w:p w14:paraId="6ACE93B2" w14:textId="4E0CE827" w:rsidR="0030380B" w:rsidRPr="0030380B" w:rsidRDefault="0030380B" w:rsidP="0030380B">
            <w:pPr>
              <w:pStyle w:val="ListParagraph"/>
              <w:numPr>
                <w:ilvl w:val="1"/>
                <w:numId w:val="44"/>
              </w:numPr>
              <w:rPr>
                <w:rFonts w:ascii="Arial" w:hAnsi="Arial" w:cs="Arial"/>
              </w:rPr>
            </w:pPr>
            <w:r w:rsidRPr="0030380B">
              <w:rPr>
                <w:rFonts w:ascii="Arial" w:hAnsi="Arial" w:cs="Arial"/>
              </w:rPr>
              <w:t>Lead Clinician</w:t>
            </w:r>
            <w:r>
              <w:rPr>
                <w:rFonts w:ascii="Arial" w:hAnsi="Arial" w:cs="Arial"/>
              </w:rPr>
              <w:t xml:space="preserve"> – </w:t>
            </w:r>
            <w:r>
              <w:rPr>
                <w:rFonts w:ascii="Arial" w:hAnsi="Arial" w:cs="Arial"/>
                <w:b/>
                <w:bCs/>
              </w:rPr>
              <w:t xml:space="preserve">Neilson </w:t>
            </w:r>
          </w:p>
          <w:p w14:paraId="679F5957" w14:textId="77777777" w:rsidR="005E199B" w:rsidRPr="0030380B" w:rsidRDefault="005E199B" w:rsidP="005E199B">
            <w:pPr>
              <w:pStyle w:val="ListParagraph"/>
              <w:numPr>
                <w:ilvl w:val="0"/>
                <w:numId w:val="44"/>
              </w:numPr>
              <w:rPr>
                <w:rFonts w:ascii="Arial" w:hAnsi="Arial" w:cs="Arial"/>
                <w:b/>
                <w:bCs/>
              </w:rPr>
            </w:pPr>
            <w:r w:rsidRPr="0030380B">
              <w:rPr>
                <w:rFonts w:ascii="Arial" w:hAnsi="Arial" w:cs="Arial"/>
                <w:b/>
                <w:bCs/>
              </w:rPr>
              <w:t>OK</w:t>
            </w:r>
          </w:p>
          <w:p w14:paraId="67334EFF" w14:textId="72297ED4" w:rsidR="005E199B" w:rsidRPr="005F5068" w:rsidRDefault="005E199B" w:rsidP="005E199B">
            <w:pPr>
              <w:pStyle w:val="ListParagraph"/>
              <w:numPr>
                <w:ilvl w:val="0"/>
                <w:numId w:val="44"/>
              </w:numPr>
              <w:rPr>
                <w:rFonts w:ascii="Arial" w:hAnsi="Arial" w:cs="Arial"/>
              </w:rPr>
            </w:pPr>
            <w:r w:rsidRPr="005F5068">
              <w:rPr>
                <w:rFonts w:ascii="Arial" w:hAnsi="Arial" w:cs="Arial"/>
              </w:rPr>
              <w:t>P</w:t>
            </w:r>
            <w:r>
              <w:rPr>
                <w:rFonts w:ascii="Arial" w:hAnsi="Arial" w:cs="Arial"/>
              </w:rPr>
              <w:t>a</w:t>
            </w:r>
            <w:r w:rsidRPr="005F5068">
              <w:rPr>
                <w:rFonts w:ascii="Arial" w:hAnsi="Arial" w:cs="Arial"/>
              </w:rPr>
              <w:t xml:space="preserve">tient Status now at </w:t>
            </w:r>
            <w:r w:rsidR="0030380B">
              <w:rPr>
                <w:rFonts w:ascii="Arial" w:hAnsi="Arial" w:cs="Arial"/>
              </w:rPr>
              <w:t>A</w:t>
            </w:r>
            <w:r w:rsidRPr="005F5068">
              <w:rPr>
                <w:rFonts w:ascii="Arial" w:hAnsi="Arial" w:cs="Arial"/>
              </w:rPr>
              <w:t>dmission</w:t>
            </w:r>
          </w:p>
          <w:p w14:paraId="3F387BD6" w14:textId="370B2184" w:rsidR="005E199B" w:rsidRPr="005F5068" w:rsidRDefault="005E199B" w:rsidP="00251B12">
            <w:pPr>
              <w:pStyle w:val="ListParagraph"/>
              <w:rPr>
                <w:rFonts w:ascii="Arial" w:hAnsi="Arial" w:cs="Arial"/>
              </w:rPr>
            </w:pPr>
          </w:p>
          <w:p w14:paraId="74F39961" w14:textId="7C996ABC" w:rsidR="005E199B" w:rsidRDefault="005E199B" w:rsidP="005E199B">
            <w:pPr>
              <w:pStyle w:val="ListParagraph"/>
              <w:numPr>
                <w:ilvl w:val="0"/>
                <w:numId w:val="44"/>
              </w:numPr>
              <w:rPr>
                <w:rFonts w:ascii="Arial" w:hAnsi="Arial" w:cs="Arial"/>
              </w:rPr>
            </w:pPr>
            <w:r w:rsidRPr="005F5068">
              <w:rPr>
                <w:rFonts w:ascii="Arial" w:hAnsi="Arial" w:cs="Arial"/>
              </w:rPr>
              <w:t>Once bed has been allocated</w:t>
            </w:r>
            <w:r w:rsidR="0030380B">
              <w:rPr>
                <w:rFonts w:ascii="Arial" w:hAnsi="Arial" w:cs="Arial"/>
              </w:rPr>
              <w:t xml:space="preserve"> by bed management team </w:t>
            </w:r>
            <w:r w:rsidRPr="005F5068">
              <w:rPr>
                <w:rFonts w:ascii="Arial" w:hAnsi="Arial" w:cs="Arial"/>
              </w:rPr>
              <w:t xml:space="preserve">this will update </w:t>
            </w:r>
            <w:r w:rsidR="0030380B">
              <w:rPr>
                <w:rFonts w:ascii="Arial" w:hAnsi="Arial" w:cs="Arial"/>
              </w:rPr>
              <w:t xml:space="preserve">in </w:t>
            </w:r>
            <w:proofErr w:type="spellStart"/>
            <w:r>
              <w:rPr>
                <w:rFonts w:ascii="Arial" w:hAnsi="Arial" w:cs="Arial"/>
              </w:rPr>
              <w:t>L</w:t>
            </w:r>
            <w:r w:rsidRPr="005F5068">
              <w:rPr>
                <w:rFonts w:ascii="Arial" w:hAnsi="Arial" w:cs="Arial"/>
              </w:rPr>
              <w:t>aunchpoint</w:t>
            </w:r>
            <w:proofErr w:type="spellEnd"/>
          </w:p>
          <w:p w14:paraId="6F0EAE32" w14:textId="77777777" w:rsidR="00251B12" w:rsidRPr="00251B12" w:rsidRDefault="00251B12" w:rsidP="00251B12">
            <w:pPr>
              <w:pStyle w:val="ListParagraph"/>
              <w:rPr>
                <w:rFonts w:ascii="Arial" w:hAnsi="Arial" w:cs="Arial"/>
              </w:rPr>
            </w:pPr>
          </w:p>
          <w:p w14:paraId="5C561FCC" w14:textId="70A1E1C5" w:rsidR="00251B12" w:rsidRDefault="00251B12" w:rsidP="005E199B">
            <w:pPr>
              <w:pStyle w:val="ListParagraph"/>
              <w:numPr>
                <w:ilvl w:val="0"/>
                <w:numId w:val="44"/>
              </w:numPr>
              <w:rPr>
                <w:rFonts w:ascii="Arial" w:hAnsi="Arial" w:cs="Arial"/>
              </w:rPr>
            </w:pPr>
            <w:r>
              <w:rPr>
                <w:rFonts w:ascii="Arial" w:hAnsi="Arial" w:cs="Arial"/>
              </w:rPr>
              <w:t xml:space="preserve">Right Click on Patient and complete the </w:t>
            </w:r>
            <w:r w:rsidRPr="00251B12">
              <w:rPr>
                <w:rFonts w:ascii="Arial" w:hAnsi="Arial" w:cs="Arial"/>
                <w:b/>
                <w:bCs/>
              </w:rPr>
              <w:t>Transfer Patient Location</w:t>
            </w:r>
            <w:r>
              <w:rPr>
                <w:rFonts w:ascii="Arial" w:hAnsi="Arial" w:cs="Arial"/>
              </w:rPr>
              <w:t xml:space="preserve"> Order choosing </w:t>
            </w:r>
            <w:r w:rsidRPr="00251B12">
              <w:rPr>
                <w:rFonts w:ascii="Arial" w:hAnsi="Arial" w:cs="Arial"/>
                <w:b/>
                <w:bCs/>
              </w:rPr>
              <w:t>Urology</w:t>
            </w:r>
            <w:r>
              <w:rPr>
                <w:rFonts w:ascii="Arial" w:hAnsi="Arial" w:cs="Arial"/>
              </w:rPr>
              <w:t xml:space="preserve"> as the Specialty.</w:t>
            </w:r>
          </w:p>
          <w:p w14:paraId="24A0B7CB" w14:textId="77777777" w:rsidR="0030380B" w:rsidRPr="0030380B" w:rsidRDefault="0030380B" w:rsidP="0030380B">
            <w:pPr>
              <w:ind w:left="360"/>
              <w:rPr>
                <w:rFonts w:ascii="Arial" w:hAnsi="Arial" w:cs="Arial"/>
              </w:rPr>
            </w:pPr>
          </w:p>
          <w:p w14:paraId="420C40BE" w14:textId="77777777" w:rsidR="0030380B" w:rsidRDefault="0030380B" w:rsidP="0030380B">
            <w:pPr>
              <w:pStyle w:val="ListParagraph"/>
              <w:numPr>
                <w:ilvl w:val="0"/>
                <w:numId w:val="44"/>
              </w:numPr>
              <w:outlineLvl w:val="0"/>
              <w:rPr>
                <w:rFonts w:ascii="Arial" w:hAnsi="Arial" w:cs="Arial"/>
              </w:rPr>
            </w:pPr>
            <w:r>
              <w:rPr>
                <w:rFonts w:ascii="Arial" w:hAnsi="Arial" w:cs="Arial"/>
              </w:rPr>
              <w:t xml:space="preserve">Click patient from </w:t>
            </w:r>
            <w:proofErr w:type="spellStart"/>
            <w:r>
              <w:rPr>
                <w:rFonts w:ascii="Arial" w:hAnsi="Arial" w:cs="Arial"/>
              </w:rPr>
              <w:t>LaunchPoint</w:t>
            </w:r>
            <w:proofErr w:type="spellEnd"/>
            <w:r>
              <w:rPr>
                <w:rFonts w:ascii="Arial" w:hAnsi="Arial" w:cs="Arial"/>
              </w:rPr>
              <w:t xml:space="preserve"> to enter </w:t>
            </w:r>
            <w:proofErr w:type="spellStart"/>
            <w:proofErr w:type="gramStart"/>
            <w:r>
              <w:rPr>
                <w:rFonts w:ascii="Arial" w:hAnsi="Arial" w:cs="Arial"/>
              </w:rPr>
              <w:t>Powerchart</w:t>
            </w:r>
            <w:proofErr w:type="spellEnd"/>
            <w:proofErr w:type="gramEnd"/>
            <w:r>
              <w:rPr>
                <w:rFonts w:ascii="Arial" w:hAnsi="Arial" w:cs="Arial"/>
              </w:rPr>
              <w:t xml:space="preserve"> </w:t>
            </w:r>
          </w:p>
          <w:p w14:paraId="6B1C99C1" w14:textId="77777777" w:rsidR="0030380B" w:rsidRDefault="0030380B" w:rsidP="0030380B">
            <w:pPr>
              <w:pStyle w:val="ListParagraph"/>
              <w:numPr>
                <w:ilvl w:val="0"/>
                <w:numId w:val="44"/>
              </w:numPr>
              <w:outlineLvl w:val="0"/>
              <w:rPr>
                <w:rFonts w:ascii="Arial" w:hAnsi="Arial" w:cs="Arial"/>
              </w:rPr>
            </w:pPr>
            <w:r>
              <w:rPr>
                <w:rFonts w:ascii="Arial" w:hAnsi="Arial" w:cs="Arial"/>
              </w:rPr>
              <w:t xml:space="preserve">Select </w:t>
            </w:r>
            <w:r w:rsidRPr="00411585">
              <w:rPr>
                <w:rFonts w:ascii="Arial" w:hAnsi="Arial" w:cs="Arial"/>
                <w:b/>
                <w:bCs/>
              </w:rPr>
              <w:t>ED Discharge Workflow</w:t>
            </w:r>
            <w:r>
              <w:rPr>
                <w:rFonts w:ascii="Arial" w:hAnsi="Arial" w:cs="Arial"/>
              </w:rPr>
              <w:t xml:space="preserve"> </w:t>
            </w:r>
            <w:proofErr w:type="gramStart"/>
            <w:r>
              <w:rPr>
                <w:rFonts w:ascii="Arial" w:hAnsi="Arial" w:cs="Arial"/>
              </w:rPr>
              <w:t>tab</w:t>
            </w:r>
            <w:proofErr w:type="gramEnd"/>
          </w:p>
          <w:p w14:paraId="43436E0F" w14:textId="77777777" w:rsidR="0030380B" w:rsidRDefault="0030380B" w:rsidP="0030380B">
            <w:pPr>
              <w:pStyle w:val="ListParagraph"/>
              <w:numPr>
                <w:ilvl w:val="0"/>
                <w:numId w:val="44"/>
              </w:numPr>
              <w:outlineLvl w:val="0"/>
              <w:rPr>
                <w:rFonts w:ascii="Arial" w:hAnsi="Arial" w:cs="Arial"/>
              </w:rPr>
            </w:pPr>
            <w:r>
              <w:rPr>
                <w:rFonts w:ascii="Arial" w:hAnsi="Arial" w:cs="Arial"/>
              </w:rPr>
              <w:t xml:space="preserve">Working from the components list, complete the red asterisk mandatory forms </w:t>
            </w:r>
            <w:r w:rsidRPr="00604E89">
              <w:rPr>
                <w:rFonts w:ascii="Arial" w:hAnsi="Arial" w:cs="Arial"/>
              </w:rPr>
              <w:t>(</w:t>
            </w:r>
            <w:r>
              <w:rPr>
                <w:rFonts w:ascii="Arial" w:hAnsi="Arial" w:cs="Arial"/>
              </w:rPr>
              <w:t xml:space="preserve">NB – the </w:t>
            </w:r>
            <w:r w:rsidRPr="00604E89">
              <w:rPr>
                <w:rFonts w:ascii="Arial" w:hAnsi="Arial" w:cs="Arial"/>
              </w:rPr>
              <w:t xml:space="preserve">ED </w:t>
            </w:r>
            <w:r>
              <w:rPr>
                <w:rFonts w:ascii="Arial" w:hAnsi="Arial" w:cs="Arial"/>
              </w:rPr>
              <w:t>T</w:t>
            </w:r>
            <w:r w:rsidRPr="00604E89">
              <w:rPr>
                <w:rFonts w:ascii="Arial" w:hAnsi="Arial" w:cs="Arial"/>
              </w:rPr>
              <w:t>reatment form and ED Discharge form were previously recorded as ECDS)</w:t>
            </w:r>
            <w:r>
              <w:rPr>
                <w:rFonts w:ascii="Arial" w:hAnsi="Arial" w:cs="Arial"/>
              </w:rPr>
              <w:t xml:space="preserve"> </w:t>
            </w:r>
          </w:p>
          <w:p w14:paraId="0CE2137D" w14:textId="77777777" w:rsidR="0030380B" w:rsidRPr="00411585" w:rsidRDefault="0030380B" w:rsidP="0030380B">
            <w:pPr>
              <w:pStyle w:val="ListParagraph"/>
              <w:numPr>
                <w:ilvl w:val="1"/>
                <w:numId w:val="44"/>
              </w:numPr>
              <w:outlineLvl w:val="0"/>
              <w:rPr>
                <w:rFonts w:ascii="Arial" w:hAnsi="Arial" w:cs="Arial"/>
              </w:rPr>
            </w:pPr>
            <w:r>
              <w:rPr>
                <w:rFonts w:ascii="Arial" w:hAnsi="Arial" w:cs="Arial"/>
              </w:rPr>
              <w:t>ED Discharge Information Form – Click the dropdown arrow, Discharge Status -</w:t>
            </w:r>
            <w:r>
              <w:rPr>
                <w:rFonts w:ascii="Arial" w:hAnsi="Arial" w:cs="Arial"/>
                <w:b/>
                <w:bCs/>
              </w:rPr>
              <w:t xml:space="preserve">Treatment Complete, </w:t>
            </w:r>
            <w:r w:rsidRPr="00411585">
              <w:rPr>
                <w:rFonts w:ascii="Arial" w:hAnsi="Arial" w:cs="Arial"/>
              </w:rPr>
              <w:t>Discharge destination</w:t>
            </w:r>
            <w:r>
              <w:rPr>
                <w:rFonts w:ascii="Arial" w:hAnsi="Arial" w:cs="Arial"/>
                <w:b/>
                <w:bCs/>
              </w:rPr>
              <w:t xml:space="preserve"> – Ward Physical ward outside ED, </w:t>
            </w:r>
            <w:r>
              <w:rPr>
                <w:rFonts w:ascii="Arial" w:hAnsi="Arial" w:cs="Arial"/>
              </w:rPr>
              <w:t xml:space="preserve">Discharge Follow Up – </w:t>
            </w:r>
            <w:r>
              <w:rPr>
                <w:rFonts w:ascii="Arial" w:hAnsi="Arial" w:cs="Arial"/>
                <w:b/>
                <w:bCs/>
              </w:rPr>
              <w:t xml:space="preserve">GP, </w:t>
            </w:r>
            <w:r>
              <w:rPr>
                <w:rFonts w:ascii="Arial" w:hAnsi="Arial" w:cs="Arial"/>
              </w:rPr>
              <w:t xml:space="preserve">Will patient be provided with Discharge letter – </w:t>
            </w:r>
            <w:r w:rsidRPr="00411585">
              <w:rPr>
                <w:rFonts w:ascii="Arial" w:hAnsi="Arial" w:cs="Arial"/>
                <w:b/>
                <w:bCs/>
              </w:rPr>
              <w:t>Not Provided</w:t>
            </w:r>
          </w:p>
          <w:p w14:paraId="58125450" w14:textId="77777777" w:rsidR="0030380B" w:rsidRDefault="0030380B" w:rsidP="0030380B">
            <w:pPr>
              <w:pStyle w:val="ListParagraph"/>
              <w:numPr>
                <w:ilvl w:val="0"/>
                <w:numId w:val="44"/>
              </w:numPr>
              <w:outlineLvl w:val="0"/>
              <w:rPr>
                <w:rFonts w:ascii="Arial" w:hAnsi="Arial" w:cs="Arial"/>
              </w:rPr>
            </w:pPr>
            <w:r>
              <w:rPr>
                <w:rFonts w:ascii="Arial" w:hAnsi="Arial" w:cs="Arial"/>
              </w:rPr>
              <w:t xml:space="preserve">Click </w:t>
            </w:r>
            <w:r w:rsidRPr="002D0AEF">
              <w:rPr>
                <w:rFonts w:ascii="Arial" w:hAnsi="Arial" w:cs="Arial"/>
                <w:b/>
                <w:bCs/>
              </w:rPr>
              <w:t>green</w:t>
            </w:r>
            <w:r>
              <w:rPr>
                <w:rFonts w:ascii="Arial" w:hAnsi="Arial" w:cs="Arial"/>
              </w:rPr>
              <w:t xml:space="preserve"> </w:t>
            </w:r>
            <w:r w:rsidRPr="002D0AEF">
              <w:rPr>
                <w:rFonts w:ascii="Arial" w:hAnsi="Arial" w:cs="Arial"/>
                <w:b/>
                <w:bCs/>
              </w:rPr>
              <w:t>tick</w:t>
            </w:r>
            <w:r>
              <w:rPr>
                <w:rFonts w:ascii="Arial" w:hAnsi="Arial" w:cs="Arial"/>
              </w:rPr>
              <w:t xml:space="preserve"> to complete and </w:t>
            </w:r>
            <w:proofErr w:type="gramStart"/>
            <w:r>
              <w:rPr>
                <w:rFonts w:ascii="Arial" w:hAnsi="Arial" w:cs="Arial"/>
              </w:rPr>
              <w:t>close</w:t>
            </w:r>
            <w:proofErr w:type="gramEnd"/>
          </w:p>
          <w:p w14:paraId="523959DA" w14:textId="77777777" w:rsidR="0030380B" w:rsidRDefault="0030380B" w:rsidP="0030380B">
            <w:pPr>
              <w:pStyle w:val="ListParagraph"/>
              <w:numPr>
                <w:ilvl w:val="0"/>
                <w:numId w:val="44"/>
              </w:numPr>
              <w:outlineLvl w:val="0"/>
              <w:rPr>
                <w:rFonts w:ascii="Arial" w:hAnsi="Arial" w:cs="Arial"/>
                <w:b/>
                <w:bCs/>
              </w:rPr>
            </w:pPr>
            <w:r>
              <w:rPr>
                <w:rFonts w:ascii="Arial" w:hAnsi="Arial" w:cs="Arial"/>
              </w:rPr>
              <w:t xml:space="preserve">Discharge Medications – Click on </w:t>
            </w:r>
            <w:r w:rsidRPr="00411585">
              <w:rPr>
                <w:rFonts w:ascii="Arial" w:hAnsi="Arial" w:cs="Arial"/>
                <w:b/>
                <w:bCs/>
              </w:rPr>
              <w:t>Discharge</w:t>
            </w:r>
            <w:r>
              <w:rPr>
                <w:rFonts w:ascii="Arial" w:hAnsi="Arial" w:cs="Arial"/>
                <w:b/>
                <w:bCs/>
              </w:rPr>
              <w:t xml:space="preserve"> (Cross Encounter Transfer) </w:t>
            </w:r>
            <w:r>
              <w:rPr>
                <w:rFonts w:ascii="Arial" w:hAnsi="Arial" w:cs="Arial"/>
              </w:rPr>
              <w:t xml:space="preserve">and select </w:t>
            </w:r>
            <w:r w:rsidRPr="002D0AEF">
              <w:rPr>
                <w:rFonts w:ascii="Arial" w:hAnsi="Arial" w:cs="Arial"/>
                <w:b/>
                <w:bCs/>
              </w:rPr>
              <w:t>green</w:t>
            </w:r>
            <w:r>
              <w:rPr>
                <w:rFonts w:ascii="Arial" w:hAnsi="Arial" w:cs="Arial"/>
              </w:rPr>
              <w:t xml:space="preserve"> </w:t>
            </w:r>
            <w:r w:rsidRPr="002D0AEF">
              <w:rPr>
                <w:rFonts w:ascii="Arial" w:hAnsi="Arial" w:cs="Arial"/>
                <w:b/>
                <w:bCs/>
              </w:rPr>
              <w:t>arrow</w:t>
            </w:r>
            <w:r>
              <w:rPr>
                <w:rFonts w:ascii="Arial" w:hAnsi="Arial" w:cs="Arial"/>
              </w:rPr>
              <w:t xml:space="preserve"> – continue after discharge – complete mandatory fields then </w:t>
            </w:r>
            <w:proofErr w:type="gramStart"/>
            <w:r w:rsidRPr="00411585">
              <w:rPr>
                <w:rFonts w:ascii="Arial" w:hAnsi="Arial" w:cs="Arial"/>
                <w:b/>
                <w:bCs/>
              </w:rPr>
              <w:t>Sign</w:t>
            </w:r>
            <w:proofErr w:type="gramEnd"/>
          </w:p>
          <w:p w14:paraId="7D38E366" w14:textId="77777777" w:rsidR="0030380B" w:rsidRPr="00411585" w:rsidRDefault="0030380B" w:rsidP="0030380B">
            <w:pPr>
              <w:pStyle w:val="ListParagraph"/>
              <w:numPr>
                <w:ilvl w:val="0"/>
                <w:numId w:val="44"/>
              </w:numPr>
              <w:outlineLvl w:val="0"/>
              <w:rPr>
                <w:rFonts w:ascii="Arial" w:hAnsi="Arial" w:cs="Arial"/>
              </w:rPr>
            </w:pPr>
            <w:r w:rsidRPr="00411585">
              <w:rPr>
                <w:rFonts w:ascii="Arial" w:hAnsi="Arial" w:cs="Arial"/>
              </w:rPr>
              <w:t xml:space="preserve">Person </w:t>
            </w:r>
            <w:r>
              <w:rPr>
                <w:rFonts w:ascii="Arial" w:hAnsi="Arial" w:cs="Arial"/>
              </w:rPr>
              <w:t>c</w:t>
            </w:r>
            <w:r w:rsidRPr="00411585">
              <w:rPr>
                <w:rFonts w:ascii="Arial" w:hAnsi="Arial" w:cs="Arial"/>
              </w:rPr>
              <w:t xml:space="preserve">ompleting </w:t>
            </w:r>
            <w:r>
              <w:rPr>
                <w:rFonts w:ascii="Arial" w:hAnsi="Arial" w:cs="Arial"/>
              </w:rPr>
              <w:t>r</w:t>
            </w:r>
            <w:r w:rsidRPr="00411585">
              <w:rPr>
                <w:rFonts w:ascii="Arial" w:hAnsi="Arial" w:cs="Arial"/>
              </w:rPr>
              <w:t>ecord</w:t>
            </w:r>
            <w:r>
              <w:rPr>
                <w:rFonts w:ascii="Arial" w:hAnsi="Arial" w:cs="Arial"/>
              </w:rPr>
              <w:t xml:space="preserve"> – click drop down arrow and select </w:t>
            </w:r>
            <w:proofErr w:type="spellStart"/>
            <w:r>
              <w:rPr>
                <w:rFonts w:ascii="Arial" w:hAnsi="Arial" w:cs="Arial"/>
              </w:rPr>
              <w:t>PowerForm</w:t>
            </w:r>
            <w:proofErr w:type="spellEnd"/>
            <w:r>
              <w:rPr>
                <w:rFonts w:ascii="Arial" w:hAnsi="Arial" w:cs="Arial"/>
              </w:rPr>
              <w:t xml:space="preserve">, complete as required green tick to close and </w:t>
            </w:r>
            <w:proofErr w:type="gramStart"/>
            <w:r>
              <w:rPr>
                <w:rFonts w:ascii="Arial" w:hAnsi="Arial" w:cs="Arial"/>
              </w:rPr>
              <w:t>sign</w:t>
            </w:r>
            <w:proofErr w:type="gramEnd"/>
          </w:p>
          <w:p w14:paraId="0A78ACC7" w14:textId="77777777" w:rsidR="0030380B" w:rsidRDefault="0030380B" w:rsidP="0030380B">
            <w:pPr>
              <w:pStyle w:val="ListParagraph"/>
              <w:numPr>
                <w:ilvl w:val="0"/>
                <w:numId w:val="44"/>
              </w:numPr>
              <w:outlineLvl w:val="0"/>
              <w:rPr>
                <w:rFonts w:ascii="Arial" w:hAnsi="Arial" w:cs="Arial"/>
              </w:rPr>
            </w:pPr>
            <w:r>
              <w:rPr>
                <w:rFonts w:ascii="Arial" w:hAnsi="Arial" w:cs="Arial"/>
              </w:rPr>
              <w:t xml:space="preserve">Access </w:t>
            </w:r>
            <w:r w:rsidRPr="00411585">
              <w:rPr>
                <w:rFonts w:ascii="Arial" w:hAnsi="Arial" w:cs="Arial"/>
                <w:b/>
                <w:bCs/>
              </w:rPr>
              <w:t>ED Discharge Summary</w:t>
            </w:r>
            <w:r>
              <w:rPr>
                <w:rFonts w:ascii="Arial" w:hAnsi="Arial" w:cs="Arial"/>
              </w:rPr>
              <w:t xml:space="preserve"> to view the discharge </w:t>
            </w:r>
            <w:proofErr w:type="gramStart"/>
            <w:r>
              <w:rPr>
                <w:rFonts w:ascii="Arial" w:hAnsi="Arial" w:cs="Arial"/>
              </w:rPr>
              <w:t>letter</w:t>
            </w:r>
            <w:proofErr w:type="gramEnd"/>
          </w:p>
          <w:p w14:paraId="52891759" w14:textId="77777777" w:rsidR="0030380B" w:rsidRDefault="0030380B" w:rsidP="0030380B">
            <w:pPr>
              <w:pStyle w:val="ListParagraph"/>
              <w:numPr>
                <w:ilvl w:val="0"/>
                <w:numId w:val="44"/>
              </w:numPr>
              <w:outlineLvl w:val="0"/>
              <w:rPr>
                <w:rFonts w:ascii="Arial" w:hAnsi="Arial" w:cs="Arial"/>
              </w:rPr>
            </w:pPr>
            <w:r>
              <w:rPr>
                <w:rFonts w:ascii="Arial" w:hAnsi="Arial" w:cs="Arial"/>
              </w:rPr>
              <w:t xml:space="preserve">Demo the </w:t>
            </w:r>
            <w:r w:rsidRPr="00411585">
              <w:rPr>
                <w:rFonts w:ascii="Arial" w:hAnsi="Arial" w:cs="Arial"/>
                <w:b/>
                <w:bCs/>
              </w:rPr>
              <w:t>Discharge Summary &amp; TTO</w:t>
            </w:r>
            <w:r>
              <w:rPr>
                <w:rFonts w:ascii="Arial" w:hAnsi="Arial" w:cs="Arial"/>
              </w:rPr>
              <w:t xml:space="preserve"> form so all elements are </w:t>
            </w:r>
            <w:proofErr w:type="gramStart"/>
            <w:r>
              <w:rPr>
                <w:rFonts w:ascii="Arial" w:hAnsi="Arial" w:cs="Arial"/>
              </w:rPr>
              <w:t>covered</w:t>
            </w:r>
            <w:proofErr w:type="gramEnd"/>
          </w:p>
          <w:p w14:paraId="70518EFD" w14:textId="77777777" w:rsidR="0030380B" w:rsidRPr="00C65F22" w:rsidRDefault="0030380B" w:rsidP="0030380B">
            <w:pPr>
              <w:pStyle w:val="ListParagraph"/>
              <w:numPr>
                <w:ilvl w:val="0"/>
                <w:numId w:val="44"/>
              </w:numPr>
              <w:outlineLvl w:val="0"/>
              <w:rPr>
                <w:rFonts w:ascii="Arial" w:hAnsi="Arial" w:cs="Arial"/>
              </w:rPr>
            </w:pPr>
            <w:r>
              <w:rPr>
                <w:rFonts w:ascii="Arial" w:hAnsi="Arial" w:cs="Arial"/>
              </w:rPr>
              <w:lastRenderedPageBreak/>
              <w:t xml:space="preserve">With both forms, </w:t>
            </w:r>
            <w:r w:rsidRPr="00411585">
              <w:rPr>
                <w:rFonts w:ascii="Arial" w:hAnsi="Arial" w:cs="Arial"/>
                <w:b/>
                <w:bCs/>
              </w:rPr>
              <w:t>Sign/Submit</w:t>
            </w:r>
            <w:r>
              <w:rPr>
                <w:rFonts w:ascii="Arial" w:hAnsi="Arial" w:cs="Arial"/>
              </w:rPr>
              <w:t xml:space="preserve"> and then </w:t>
            </w:r>
            <w:r w:rsidRPr="00411585">
              <w:rPr>
                <w:rFonts w:ascii="Arial" w:hAnsi="Arial" w:cs="Arial"/>
                <w:b/>
                <w:bCs/>
              </w:rPr>
              <w:t xml:space="preserve">Sign </w:t>
            </w:r>
            <w:proofErr w:type="gramStart"/>
            <w:r w:rsidRPr="00C65F22">
              <w:rPr>
                <w:rFonts w:ascii="Arial" w:hAnsi="Arial" w:cs="Arial"/>
              </w:rPr>
              <w:t>again</w:t>
            </w:r>
            <w:proofErr w:type="gramEnd"/>
          </w:p>
          <w:p w14:paraId="03E78211" w14:textId="77777777" w:rsidR="0030380B" w:rsidRDefault="0030380B" w:rsidP="0030380B">
            <w:pPr>
              <w:pStyle w:val="ListParagraph"/>
              <w:numPr>
                <w:ilvl w:val="0"/>
                <w:numId w:val="44"/>
              </w:numPr>
              <w:outlineLvl w:val="0"/>
              <w:rPr>
                <w:rFonts w:ascii="Arial" w:hAnsi="Arial" w:cs="Arial"/>
              </w:rPr>
            </w:pPr>
            <w:r>
              <w:rPr>
                <w:rFonts w:ascii="Arial" w:hAnsi="Arial" w:cs="Arial"/>
              </w:rPr>
              <w:t>User is returned to m-</w:t>
            </w:r>
            <w:proofErr w:type="gramStart"/>
            <w:r>
              <w:rPr>
                <w:rFonts w:ascii="Arial" w:hAnsi="Arial" w:cs="Arial"/>
              </w:rPr>
              <w:t>page</w:t>
            </w:r>
            <w:proofErr w:type="gramEnd"/>
          </w:p>
          <w:p w14:paraId="637566EB" w14:textId="77777777" w:rsidR="0030380B" w:rsidRPr="00411585" w:rsidRDefault="0030380B" w:rsidP="0030380B">
            <w:pPr>
              <w:pStyle w:val="ListParagraph"/>
              <w:numPr>
                <w:ilvl w:val="0"/>
                <w:numId w:val="44"/>
              </w:numPr>
              <w:outlineLvl w:val="0"/>
              <w:rPr>
                <w:rFonts w:ascii="Arial" w:eastAsia="Times New Roman" w:hAnsi="Arial" w:cs="Arial"/>
                <w:lang w:eastAsia="en-GB"/>
              </w:rPr>
            </w:pPr>
            <w:r>
              <w:rPr>
                <w:rFonts w:ascii="Arial" w:hAnsi="Arial" w:cs="Arial"/>
              </w:rPr>
              <w:t xml:space="preserve">Select the </w:t>
            </w:r>
            <w:r>
              <w:rPr>
                <w:rFonts w:ascii="Arial" w:hAnsi="Arial" w:cs="Arial"/>
                <w:b/>
                <w:bCs/>
              </w:rPr>
              <w:t>Patient Leaving ED to be Admitted</w:t>
            </w:r>
            <w:r>
              <w:rPr>
                <w:rFonts w:ascii="Arial" w:hAnsi="Arial" w:cs="Arial"/>
              </w:rPr>
              <w:t xml:space="preserve"> conversation and </w:t>
            </w:r>
            <w:proofErr w:type="gramStart"/>
            <w:r>
              <w:rPr>
                <w:rFonts w:ascii="Arial" w:hAnsi="Arial" w:cs="Arial"/>
              </w:rPr>
              <w:t>complete</w:t>
            </w:r>
            <w:proofErr w:type="gramEnd"/>
          </w:p>
          <w:p w14:paraId="29FA2DAC" w14:textId="77777777" w:rsidR="0030380B" w:rsidRPr="00411585" w:rsidRDefault="0030380B" w:rsidP="0030380B">
            <w:pPr>
              <w:pStyle w:val="ListParagraph"/>
              <w:numPr>
                <w:ilvl w:val="1"/>
                <w:numId w:val="44"/>
              </w:numPr>
              <w:outlineLvl w:val="0"/>
              <w:rPr>
                <w:rFonts w:ascii="Arial" w:eastAsia="Times New Roman" w:hAnsi="Arial" w:cs="Arial"/>
                <w:lang w:eastAsia="en-GB"/>
              </w:rPr>
            </w:pPr>
            <w:r>
              <w:rPr>
                <w:rFonts w:ascii="Arial" w:hAnsi="Arial" w:cs="Arial"/>
              </w:rPr>
              <w:t xml:space="preserve">Select </w:t>
            </w:r>
            <w:r w:rsidRPr="00411585">
              <w:rPr>
                <w:rFonts w:ascii="Arial" w:hAnsi="Arial" w:cs="Arial"/>
                <w:b/>
                <w:bCs/>
              </w:rPr>
              <w:t>Transfer</w:t>
            </w:r>
          </w:p>
          <w:p w14:paraId="7DB6F353" w14:textId="77777777" w:rsidR="0030380B" w:rsidRPr="007F1362" w:rsidRDefault="0030380B" w:rsidP="0030380B">
            <w:pPr>
              <w:pStyle w:val="ListParagraph"/>
              <w:numPr>
                <w:ilvl w:val="1"/>
                <w:numId w:val="44"/>
              </w:numPr>
              <w:outlineLvl w:val="0"/>
              <w:rPr>
                <w:rFonts w:ascii="Arial" w:eastAsia="Times New Roman" w:hAnsi="Arial" w:cs="Arial"/>
                <w:lang w:eastAsia="en-GB"/>
              </w:rPr>
            </w:pPr>
            <w:r w:rsidRPr="007F1362">
              <w:rPr>
                <w:rFonts w:ascii="Arial" w:hAnsi="Arial" w:cs="Arial"/>
                <w:b/>
                <w:bCs/>
              </w:rPr>
              <w:t xml:space="preserve">Fill in transfer details as </w:t>
            </w:r>
            <w:proofErr w:type="gramStart"/>
            <w:r w:rsidRPr="007F1362">
              <w:rPr>
                <w:rFonts w:ascii="Arial" w:hAnsi="Arial" w:cs="Arial"/>
                <w:b/>
                <w:bCs/>
              </w:rPr>
              <w:t>required</w:t>
            </w:r>
            <w:proofErr w:type="gramEnd"/>
          </w:p>
          <w:p w14:paraId="6EA1C12B" w14:textId="77777777" w:rsidR="0030380B" w:rsidRPr="00B8109A" w:rsidRDefault="0030380B" w:rsidP="0030380B">
            <w:pPr>
              <w:pStyle w:val="ListParagraph"/>
              <w:numPr>
                <w:ilvl w:val="0"/>
                <w:numId w:val="44"/>
              </w:numPr>
              <w:outlineLvl w:val="0"/>
              <w:rPr>
                <w:rFonts w:ascii="Arial" w:eastAsia="Times New Roman" w:hAnsi="Arial" w:cs="Arial"/>
                <w:lang w:eastAsia="en-GB"/>
              </w:rPr>
            </w:pPr>
            <w:r>
              <w:rPr>
                <w:rFonts w:ascii="Arial" w:hAnsi="Arial" w:cs="Arial"/>
              </w:rPr>
              <w:t xml:space="preserve">Patient will now disappear from ED </w:t>
            </w:r>
            <w:proofErr w:type="spellStart"/>
            <w:r>
              <w:rPr>
                <w:rFonts w:ascii="Arial" w:hAnsi="Arial" w:cs="Arial"/>
              </w:rPr>
              <w:t>LaunchPoint</w:t>
            </w:r>
            <w:proofErr w:type="spellEnd"/>
          </w:p>
          <w:p w14:paraId="4E7C7EF0" w14:textId="77777777" w:rsidR="0030380B" w:rsidRPr="00B8109A" w:rsidRDefault="0030380B" w:rsidP="0030380B">
            <w:pPr>
              <w:ind w:left="360"/>
              <w:outlineLvl w:val="0"/>
              <w:rPr>
                <w:rFonts w:ascii="Arial" w:eastAsia="Times New Roman" w:hAnsi="Arial" w:cs="Arial"/>
                <w:lang w:eastAsia="en-GB"/>
              </w:rPr>
            </w:pPr>
          </w:p>
          <w:p w14:paraId="68A1987C" w14:textId="1474D044" w:rsidR="005E199B" w:rsidRDefault="0030380B" w:rsidP="0030380B">
            <w:pPr>
              <w:pStyle w:val="ListParagraph"/>
              <w:outlineLvl w:val="0"/>
              <w:rPr>
                <w:rFonts w:ascii="Arial" w:hAnsi="Arial" w:cs="Arial"/>
              </w:rPr>
            </w:pPr>
            <w:r w:rsidRPr="00B8109A">
              <w:rPr>
                <w:rFonts w:ascii="Arial" w:eastAsia="Times New Roman" w:hAnsi="Arial" w:cs="Arial"/>
                <w:b/>
                <w:bCs/>
                <w:lang w:eastAsia="en-GB"/>
              </w:rPr>
              <w:t xml:space="preserve">User practical to admit patient </w:t>
            </w:r>
            <w:r>
              <w:rPr>
                <w:rFonts w:ascii="Arial" w:eastAsia="Times New Roman" w:hAnsi="Arial" w:cs="Arial"/>
                <w:b/>
                <w:bCs/>
                <w:lang w:eastAsia="en-GB"/>
              </w:rPr>
              <w:t xml:space="preserve">2 </w:t>
            </w:r>
            <w:r w:rsidRPr="00B8109A">
              <w:rPr>
                <w:rFonts w:ascii="Arial" w:eastAsia="Times New Roman" w:hAnsi="Arial" w:cs="Arial"/>
                <w:b/>
                <w:bCs/>
                <w:lang w:eastAsia="en-GB"/>
              </w:rPr>
              <w:t>and discharge them to the ward</w:t>
            </w:r>
            <w:r>
              <w:rPr>
                <w:rFonts w:ascii="Arial" w:eastAsia="Times New Roman" w:hAnsi="Arial" w:cs="Arial"/>
                <w:b/>
                <w:bCs/>
                <w:lang w:eastAsia="en-GB"/>
              </w:rPr>
              <w:t xml:space="preserve"> – Data Sheet</w:t>
            </w:r>
          </w:p>
          <w:p w14:paraId="1A63C7DB" w14:textId="77777777" w:rsidR="005E199B" w:rsidRDefault="005E199B" w:rsidP="005E199B">
            <w:pPr>
              <w:outlineLvl w:val="0"/>
              <w:rPr>
                <w:rFonts w:ascii="Arial" w:hAnsi="Arial" w:cs="Arial"/>
              </w:rPr>
            </w:pPr>
          </w:p>
          <w:p w14:paraId="1695BAD7" w14:textId="22857957" w:rsidR="00C97A9F" w:rsidRPr="006C0712" w:rsidRDefault="00C97A9F" w:rsidP="0030380B">
            <w:pPr>
              <w:outlineLvl w:val="0"/>
              <w:rPr>
                <w:rFonts w:ascii="Arial" w:hAnsi="Arial" w:cs="Arial"/>
              </w:rPr>
            </w:pPr>
          </w:p>
        </w:tc>
      </w:tr>
      <w:tr w:rsidR="0030380B" w:rsidRPr="00DC2C47" w14:paraId="4FF9AF64" w14:textId="77777777" w:rsidTr="006C0712">
        <w:tc>
          <w:tcPr>
            <w:tcW w:w="846" w:type="dxa"/>
          </w:tcPr>
          <w:p w14:paraId="4F4A31C3" w14:textId="77777777" w:rsidR="0030380B" w:rsidRDefault="0030380B" w:rsidP="0030380B">
            <w:pPr>
              <w:rPr>
                <w:rFonts w:ascii="Arial" w:hAnsi="Arial" w:cs="Arial"/>
              </w:rPr>
            </w:pPr>
          </w:p>
        </w:tc>
        <w:tc>
          <w:tcPr>
            <w:tcW w:w="1843" w:type="dxa"/>
          </w:tcPr>
          <w:p w14:paraId="6C63D842" w14:textId="326D52A0" w:rsidR="0030380B" w:rsidRPr="00AE410D" w:rsidRDefault="0030380B" w:rsidP="0030380B">
            <w:pPr>
              <w:spacing w:after="100"/>
              <w:contextualSpacing/>
              <w:rPr>
                <w:rFonts w:ascii="Arial" w:hAnsi="Arial" w:cs="Arial"/>
                <w:b/>
                <w:bCs/>
              </w:rPr>
            </w:pPr>
            <w:r w:rsidRPr="00AE410D">
              <w:rPr>
                <w:rFonts w:ascii="Arial" w:hAnsi="Arial" w:cs="Arial"/>
                <w:b/>
                <w:bCs/>
              </w:rPr>
              <w:t>Scenario 2</w:t>
            </w:r>
          </w:p>
        </w:tc>
        <w:tc>
          <w:tcPr>
            <w:tcW w:w="11485" w:type="dxa"/>
            <w:gridSpan w:val="2"/>
          </w:tcPr>
          <w:p w14:paraId="4D6C54B0" w14:textId="1C711030" w:rsidR="0030380B" w:rsidRPr="00AE410D" w:rsidRDefault="0030380B" w:rsidP="0030380B">
            <w:pPr>
              <w:outlineLvl w:val="0"/>
              <w:rPr>
                <w:rFonts w:ascii="Arial" w:hAnsi="Arial" w:cs="Arial"/>
              </w:rPr>
            </w:pPr>
            <w:r>
              <w:rPr>
                <w:rFonts w:ascii="Arial" w:hAnsi="Arial" w:cs="Arial"/>
              </w:rPr>
              <w:t xml:space="preserve">You receive a call </w:t>
            </w:r>
            <w:proofErr w:type="gramStart"/>
            <w:r>
              <w:rPr>
                <w:rFonts w:ascii="Arial" w:hAnsi="Arial" w:cs="Arial"/>
              </w:rPr>
              <w:t xml:space="preserve">that  </w:t>
            </w:r>
            <w:r w:rsidRPr="0030380B">
              <w:rPr>
                <w:rFonts w:ascii="Arial" w:hAnsi="Arial" w:cs="Arial"/>
                <w:b/>
                <w:bCs/>
              </w:rPr>
              <w:t>Patient</w:t>
            </w:r>
            <w:proofErr w:type="gramEnd"/>
            <w:r w:rsidRPr="0030380B">
              <w:rPr>
                <w:rFonts w:ascii="Arial" w:hAnsi="Arial" w:cs="Arial"/>
                <w:b/>
                <w:bCs/>
              </w:rPr>
              <w:t xml:space="preserve"> 3</w:t>
            </w:r>
            <w:r>
              <w:rPr>
                <w:rFonts w:ascii="Arial" w:hAnsi="Arial" w:cs="Arial"/>
              </w:rPr>
              <w:t xml:space="preserve"> will be arriving soon into the department.</w:t>
            </w:r>
          </w:p>
        </w:tc>
      </w:tr>
      <w:tr w:rsidR="0030380B" w:rsidRPr="00DC2C47" w14:paraId="463903A7" w14:textId="77777777" w:rsidTr="006C0712">
        <w:tc>
          <w:tcPr>
            <w:tcW w:w="846" w:type="dxa"/>
          </w:tcPr>
          <w:p w14:paraId="64310D64" w14:textId="77777777" w:rsidR="0030380B" w:rsidRDefault="0030380B" w:rsidP="0030380B">
            <w:pPr>
              <w:rPr>
                <w:rFonts w:ascii="Arial" w:hAnsi="Arial" w:cs="Arial"/>
              </w:rPr>
            </w:pPr>
          </w:p>
        </w:tc>
        <w:tc>
          <w:tcPr>
            <w:tcW w:w="1843" w:type="dxa"/>
          </w:tcPr>
          <w:p w14:paraId="48DBB0BC" w14:textId="29B60BF2" w:rsidR="0030380B" w:rsidRPr="00AE410D" w:rsidRDefault="0030380B" w:rsidP="0030380B">
            <w:pPr>
              <w:spacing w:after="100"/>
              <w:contextualSpacing/>
              <w:rPr>
                <w:rFonts w:ascii="Arial" w:hAnsi="Arial" w:cs="Arial"/>
                <w:b/>
                <w:bCs/>
              </w:rPr>
            </w:pPr>
            <w:r w:rsidRPr="00AE410D">
              <w:rPr>
                <w:rFonts w:ascii="Arial" w:hAnsi="Arial" w:cs="Arial"/>
                <w:b/>
                <w:bCs/>
              </w:rPr>
              <w:t>Record a Pre-Arrival</w:t>
            </w:r>
          </w:p>
        </w:tc>
        <w:tc>
          <w:tcPr>
            <w:tcW w:w="11485" w:type="dxa"/>
            <w:gridSpan w:val="2"/>
          </w:tcPr>
          <w:p w14:paraId="1ADFA7E0" w14:textId="77777777" w:rsidR="0030380B" w:rsidRDefault="0030380B" w:rsidP="0030380B">
            <w:pPr>
              <w:pStyle w:val="ListParagraph"/>
              <w:numPr>
                <w:ilvl w:val="0"/>
                <w:numId w:val="48"/>
              </w:numPr>
              <w:outlineLvl w:val="0"/>
              <w:rPr>
                <w:rFonts w:ascii="Arial" w:hAnsi="Arial" w:cs="Arial"/>
              </w:rPr>
            </w:pPr>
            <w:r>
              <w:rPr>
                <w:rFonts w:ascii="Arial" w:hAnsi="Arial" w:cs="Arial"/>
              </w:rPr>
              <w:t>Log onto FirstNet</w:t>
            </w:r>
          </w:p>
          <w:p w14:paraId="3ADD3262" w14:textId="77777777" w:rsidR="0030380B" w:rsidRDefault="0030380B" w:rsidP="0030380B">
            <w:pPr>
              <w:pStyle w:val="ListNumber"/>
              <w:numPr>
                <w:ilvl w:val="0"/>
                <w:numId w:val="48"/>
              </w:numPr>
              <w:spacing w:after="100" w:line="240" w:lineRule="auto"/>
              <w:contextualSpacing/>
              <w:rPr>
                <w:rFonts w:ascii="Arial" w:hAnsi="Arial" w:cs="Arial"/>
                <w:sz w:val="22"/>
                <w:szCs w:val="22"/>
              </w:rPr>
            </w:pPr>
            <w:r>
              <w:rPr>
                <w:rFonts w:ascii="Arial" w:hAnsi="Arial" w:cs="Arial"/>
                <w:sz w:val="22"/>
                <w:szCs w:val="22"/>
                <w:lang w:eastAsia="en-GB"/>
              </w:rPr>
              <w:t>C</w:t>
            </w:r>
            <w:r w:rsidRPr="004E4CBA">
              <w:rPr>
                <w:rFonts w:ascii="Arial" w:hAnsi="Arial" w:cs="Arial"/>
                <w:sz w:val="22"/>
                <w:szCs w:val="22"/>
                <w:lang w:eastAsia="en-GB"/>
              </w:rPr>
              <w:t xml:space="preserve">lick the </w:t>
            </w:r>
            <w:r>
              <w:rPr>
                <w:rFonts w:ascii="Arial" w:hAnsi="Arial" w:cs="Arial"/>
                <w:b/>
                <w:bCs/>
                <w:sz w:val="22"/>
                <w:szCs w:val="22"/>
                <w:lang w:eastAsia="en-GB"/>
              </w:rPr>
              <w:t xml:space="preserve">Add </w:t>
            </w:r>
            <w:proofErr w:type="gramStart"/>
            <w:r>
              <w:rPr>
                <w:rFonts w:ascii="Arial" w:hAnsi="Arial" w:cs="Arial"/>
                <w:b/>
                <w:bCs/>
                <w:sz w:val="22"/>
                <w:szCs w:val="22"/>
                <w:lang w:eastAsia="en-GB"/>
              </w:rPr>
              <w:t>Pre Arrival</w:t>
            </w:r>
            <w:proofErr w:type="gramEnd"/>
            <w:r w:rsidRPr="004E4CBA">
              <w:rPr>
                <w:rFonts w:ascii="Arial" w:hAnsi="Arial" w:cs="Arial"/>
                <w:sz w:val="22"/>
                <w:szCs w:val="22"/>
                <w:lang w:eastAsia="en-GB"/>
              </w:rPr>
              <w:t xml:space="preserve"> icon</w:t>
            </w:r>
            <w:r>
              <w:rPr>
                <w:rFonts w:ascii="Arial" w:hAnsi="Arial" w:cs="Arial"/>
                <w:sz w:val="22"/>
                <w:szCs w:val="22"/>
                <w:lang w:eastAsia="en-GB"/>
              </w:rPr>
              <w:t xml:space="preserve"> – blue man with plus sign</w:t>
            </w:r>
          </w:p>
          <w:p w14:paraId="7C8C857A" w14:textId="7E05AD7B" w:rsidR="0030380B" w:rsidRPr="00994981" w:rsidRDefault="0030380B" w:rsidP="0030380B">
            <w:pPr>
              <w:pStyle w:val="ListNumber"/>
              <w:numPr>
                <w:ilvl w:val="0"/>
                <w:numId w:val="48"/>
              </w:numPr>
              <w:spacing w:after="100" w:line="240" w:lineRule="auto"/>
              <w:contextualSpacing/>
              <w:rPr>
                <w:rFonts w:ascii="Arial" w:hAnsi="Arial" w:cs="Arial"/>
                <w:sz w:val="22"/>
                <w:szCs w:val="22"/>
              </w:rPr>
            </w:pPr>
            <w:proofErr w:type="gramStart"/>
            <w:r w:rsidRPr="00994981">
              <w:rPr>
                <w:rFonts w:ascii="Arial" w:hAnsi="Arial" w:cs="Arial"/>
                <w:sz w:val="22"/>
                <w:szCs w:val="22"/>
                <w:lang w:eastAsia="en-GB"/>
              </w:rPr>
              <w:t>Pre Arrival</w:t>
            </w:r>
            <w:proofErr w:type="gramEnd"/>
            <w:r w:rsidRPr="00994981">
              <w:rPr>
                <w:rFonts w:ascii="Arial" w:hAnsi="Arial" w:cs="Arial"/>
                <w:sz w:val="22"/>
                <w:szCs w:val="22"/>
                <w:lang w:eastAsia="en-GB"/>
              </w:rPr>
              <w:t xml:space="preserve"> form is opened – fill in ad hoc as follows</w:t>
            </w:r>
          </w:p>
          <w:p w14:paraId="02717C7F" w14:textId="779087F9" w:rsidR="0030380B" w:rsidRDefault="0030380B" w:rsidP="0030380B">
            <w:pPr>
              <w:pStyle w:val="ListNumber"/>
              <w:numPr>
                <w:ilvl w:val="0"/>
                <w:numId w:val="49"/>
              </w:numPr>
              <w:spacing w:after="100" w:line="240" w:lineRule="auto"/>
              <w:contextualSpacing/>
              <w:rPr>
                <w:rFonts w:ascii="Arial" w:hAnsi="Arial" w:cs="Arial"/>
                <w:sz w:val="22"/>
                <w:szCs w:val="22"/>
              </w:rPr>
            </w:pPr>
            <w:r>
              <w:rPr>
                <w:rFonts w:ascii="Arial" w:hAnsi="Arial" w:cs="Arial"/>
                <w:sz w:val="22"/>
                <w:szCs w:val="22"/>
              </w:rPr>
              <w:t xml:space="preserve">Last Name </w:t>
            </w:r>
          </w:p>
          <w:p w14:paraId="17039D25" w14:textId="4089114A" w:rsidR="0030380B" w:rsidRDefault="0030380B" w:rsidP="0030380B">
            <w:pPr>
              <w:pStyle w:val="ListNumber"/>
              <w:numPr>
                <w:ilvl w:val="0"/>
                <w:numId w:val="49"/>
              </w:numPr>
              <w:spacing w:after="100" w:line="240" w:lineRule="auto"/>
              <w:contextualSpacing/>
              <w:rPr>
                <w:rFonts w:ascii="Arial" w:hAnsi="Arial" w:cs="Arial"/>
                <w:sz w:val="22"/>
                <w:szCs w:val="22"/>
              </w:rPr>
            </w:pPr>
            <w:r>
              <w:rPr>
                <w:rFonts w:ascii="Arial" w:hAnsi="Arial" w:cs="Arial"/>
                <w:sz w:val="22"/>
                <w:szCs w:val="22"/>
              </w:rPr>
              <w:t>FirstName</w:t>
            </w:r>
          </w:p>
          <w:p w14:paraId="65692AE8" w14:textId="62698A30" w:rsidR="0030380B" w:rsidRDefault="0030380B" w:rsidP="0030380B">
            <w:pPr>
              <w:pStyle w:val="ListNumber"/>
              <w:numPr>
                <w:ilvl w:val="0"/>
                <w:numId w:val="49"/>
              </w:numPr>
              <w:spacing w:after="100" w:line="240" w:lineRule="auto"/>
              <w:contextualSpacing/>
              <w:rPr>
                <w:rFonts w:ascii="Arial" w:hAnsi="Arial" w:cs="Arial"/>
                <w:sz w:val="22"/>
                <w:szCs w:val="22"/>
              </w:rPr>
            </w:pPr>
            <w:r>
              <w:rPr>
                <w:rFonts w:ascii="Arial" w:hAnsi="Arial" w:cs="Arial"/>
                <w:sz w:val="22"/>
                <w:szCs w:val="22"/>
              </w:rPr>
              <w:t>Gender</w:t>
            </w:r>
          </w:p>
          <w:p w14:paraId="0EDC22E1" w14:textId="067D66ED" w:rsidR="0030380B" w:rsidRDefault="0030380B" w:rsidP="0030380B">
            <w:pPr>
              <w:pStyle w:val="ListNumber"/>
              <w:numPr>
                <w:ilvl w:val="0"/>
                <w:numId w:val="49"/>
              </w:numPr>
              <w:spacing w:after="100" w:line="240" w:lineRule="auto"/>
              <w:contextualSpacing/>
              <w:rPr>
                <w:rFonts w:ascii="Arial" w:hAnsi="Arial" w:cs="Arial"/>
                <w:sz w:val="22"/>
                <w:szCs w:val="22"/>
              </w:rPr>
            </w:pPr>
            <w:r>
              <w:rPr>
                <w:rFonts w:ascii="Arial" w:hAnsi="Arial" w:cs="Arial"/>
                <w:sz w:val="22"/>
                <w:szCs w:val="22"/>
              </w:rPr>
              <w:t>Date of Birth</w:t>
            </w:r>
          </w:p>
          <w:p w14:paraId="13E24773" w14:textId="3A290E22" w:rsidR="0030380B" w:rsidRDefault="0030380B" w:rsidP="0030380B">
            <w:pPr>
              <w:pStyle w:val="ListNumber"/>
              <w:numPr>
                <w:ilvl w:val="0"/>
                <w:numId w:val="49"/>
              </w:numPr>
              <w:spacing w:after="100" w:line="240" w:lineRule="auto"/>
              <w:contextualSpacing/>
              <w:rPr>
                <w:rFonts w:ascii="Arial" w:hAnsi="Arial" w:cs="Arial"/>
                <w:sz w:val="22"/>
                <w:szCs w:val="22"/>
              </w:rPr>
            </w:pPr>
            <w:r>
              <w:rPr>
                <w:rFonts w:ascii="Arial" w:hAnsi="Arial" w:cs="Arial"/>
                <w:sz w:val="22"/>
                <w:szCs w:val="22"/>
              </w:rPr>
              <w:t xml:space="preserve">Explain that additional fields such as vital signs can also be inputted based on the patient’s symptoms and needs. </w:t>
            </w:r>
          </w:p>
          <w:p w14:paraId="18E04023" w14:textId="77777777" w:rsidR="0030380B" w:rsidRDefault="0030380B" w:rsidP="0030380B">
            <w:pPr>
              <w:pStyle w:val="ListNumber"/>
              <w:numPr>
                <w:ilvl w:val="0"/>
                <w:numId w:val="49"/>
              </w:numPr>
              <w:spacing w:after="100" w:line="240" w:lineRule="auto"/>
              <w:contextualSpacing/>
              <w:rPr>
                <w:rFonts w:ascii="Arial" w:hAnsi="Arial" w:cs="Arial"/>
                <w:sz w:val="22"/>
                <w:szCs w:val="22"/>
              </w:rPr>
            </w:pPr>
            <w:r>
              <w:rPr>
                <w:rFonts w:ascii="Arial" w:hAnsi="Arial" w:cs="Arial"/>
                <w:sz w:val="22"/>
                <w:szCs w:val="22"/>
              </w:rPr>
              <w:t xml:space="preserve">Inform that once a patient has come into the department a full registration of the patient will be carried out by the admin’ staff ad hoc and then the pre arrival form will be added to the patient’s </w:t>
            </w:r>
            <w:proofErr w:type="gramStart"/>
            <w:r>
              <w:rPr>
                <w:rFonts w:ascii="Arial" w:hAnsi="Arial" w:cs="Arial"/>
                <w:sz w:val="22"/>
                <w:szCs w:val="22"/>
              </w:rPr>
              <w:t>record</w:t>
            </w:r>
            <w:proofErr w:type="gramEnd"/>
          </w:p>
          <w:p w14:paraId="150E0F9B" w14:textId="77777777" w:rsidR="0030380B" w:rsidRPr="00AE410D" w:rsidRDefault="0030380B" w:rsidP="0030380B">
            <w:pPr>
              <w:pStyle w:val="ListNumber"/>
              <w:numPr>
                <w:ilvl w:val="0"/>
                <w:numId w:val="49"/>
              </w:numPr>
              <w:spacing w:after="100" w:line="240" w:lineRule="auto"/>
              <w:contextualSpacing/>
              <w:rPr>
                <w:rFonts w:ascii="Arial" w:hAnsi="Arial" w:cs="Arial"/>
                <w:sz w:val="22"/>
                <w:szCs w:val="22"/>
              </w:rPr>
            </w:pPr>
            <w:r w:rsidRPr="00994981">
              <w:rPr>
                <w:rFonts w:ascii="Arial" w:hAnsi="Arial" w:cs="Arial"/>
              </w:rPr>
              <w:t xml:space="preserve">Click </w:t>
            </w:r>
            <w:r w:rsidRPr="00994981">
              <w:rPr>
                <w:rFonts w:ascii="Arial" w:hAnsi="Arial" w:cs="Arial"/>
                <w:b/>
                <w:bCs/>
              </w:rPr>
              <w:t xml:space="preserve">OK </w:t>
            </w:r>
            <w:r w:rsidRPr="00994981">
              <w:rPr>
                <w:rFonts w:ascii="Arial" w:hAnsi="Arial" w:cs="Arial"/>
              </w:rPr>
              <w:t xml:space="preserve">to close and </w:t>
            </w:r>
            <w:proofErr w:type="gramStart"/>
            <w:r w:rsidRPr="00994981">
              <w:rPr>
                <w:rFonts w:ascii="Arial" w:hAnsi="Arial" w:cs="Arial"/>
              </w:rPr>
              <w:t>save</w:t>
            </w:r>
            <w:proofErr w:type="gramEnd"/>
          </w:p>
          <w:p w14:paraId="2F17FC5B" w14:textId="179BDF17" w:rsidR="0030380B" w:rsidRPr="0030380B" w:rsidRDefault="0030380B" w:rsidP="0030380B">
            <w:pPr>
              <w:pStyle w:val="ListNumber"/>
              <w:spacing w:after="100" w:line="240" w:lineRule="auto"/>
              <w:contextualSpacing/>
              <w:rPr>
                <w:rFonts w:ascii="Arial" w:hAnsi="Arial" w:cs="Arial"/>
                <w:b/>
                <w:bCs/>
                <w:sz w:val="22"/>
                <w:szCs w:val="22"/>
              </w:rPr>
            </w:pPr>
            <w:r w:rsidRPr="0030380B">
              <w:rPr>
                <w:rFonts w:ascii="Arial" w:hAnsi="Arial" w:cs="Arial"/>
                <w:b/>
                <w:bCs/>
              </w:rPr>
              <w:t>User practice to fill in own pre arrival form based on delegates own scenario from personal experience Using Patient 3</w:t>
            </w:r>
          </w:p>
        </w:tc>
      </w:tr>
      <w:tr w:rsidR="0030380B" w:rsidRPr="00DC2C47" w14:paraId="1C22D3BA" w14:textId="77777777" w:rsidTr="006C0712">
        <w:tc>
          <w:tcPr>
            <w:tcW w:w="846" w:type="dxa"/>
          </w:tcPr>
          <w:p w14:paraId="361D1CD1" w14:textId="77777777" w:rsidR="0030380B" w:rsidRDefault="0030380B" w:rsidP="0030380B">
            <w:pPr>
              <w:rPr>
                <w:rFonts w:ascii="Arial" w:hAnsi="Arial" w:cs="Arial"/>
              </w:rPr>
            </w:pPr>
          </w:p>
        </w:tc>
        <w:tc>
          <w:tcPr>
            <w:tcW w:w="1843" w:type="dxa"/>
          </w:tcPr>
          <w:p w14:paraId="15E7433D" w14:textId="04D442C4" w:rsidR="0030380B" w:rsidRDefault="0030380B" w:rsidP="0030380B">
            <w:pPr>
              <w:spacing w:after="100"/>
              <w:contextualSpacing/>
              <w:rPr>
                <w:rFonts w:ascii="Arial" w:hAnsi="Arial" w:cs="Arial"/>
                <w:b/>
                <w:bCs/>
              </w:rPr>
            </w:pPr>
            <w:r>
              <w:rPr>
                <w:rFonts w:ascii="Arial" w:hAnsi="Arial" w:cs="Arial"/>
                <w:b/>
                <w:bCs/>
              </w:rPr>
              <w:t>Scenario 3</w:t>
            </w:r>
          </w:p>
        </w:tc>
        <w:tc>
          <w:tcPr>
            <w:tcW w:w="11485" w:type="dxa"/>
            <w:gridSpan w:val="2"/>
          </w:tcPr>
          <w:p w14:paraId="640B2F4F" w14:textId="3C505C2F" w:rsidR="0030380B" w:rsidRPr="00AE410D" w:rsidRDefault="0030380B" w:rsidP="0030380B">
            <w:pPr>
              <w:ind w:left="360"/>
              <w:outlineLvl w:val="0"/>
              <w:rPr>
                <w:rFonts w:ascii="Arial" w:hAnsi="Arial" w:cs="Arial"/>
              </w:rPr>
            </w:pPr>
            <w:r w:rsidRPr="0030380B">
              <w:rPr>
                <w:rFonts w:ascii="Arial" w:hAnsi="Arial" w:cs="Arial"/>
                <w:b/>
                <w:bCs/>
              </w:rPr>
              <w:t>Patient 3</w:t>
            </w:r>
            <w:r>
              <w:rPr>
                <w:rFonts w:ascii="Arial" w:hAnsi="Arial" w:cs="Arial"/>
              </w:rPr>
              <w:t xml:space="preserve"> has arrived and is in ED waiting area with an injury to their hand. Explain we will use the quick visit tool to assess and treat the patient</w:t>
            </w:r>
          </w:p>
        </w:tc>
      </w:tr>
      <w:tr w:rsidR="0030380B" w:rsidRPr="00DC2C47" w14:paraId="3117C14B" w14:textId="77777777" w:rsidTr="006C0712">
        <w:tc>
          <w:tcPr>
            <w:tcW w:w="846" w:type="dxa"/>
          </w:tcPr>
          <w:p w14:paraId="01F991FA" w14:textId="77777777" w:rsidR="0030380B" w:rsidRDefault="0030380B" w:rsidP="0030380B">
            <w:pPr>
              <w:rPr>
                <w:rFonts w:ascii="Arial" w:hAnsi="Arial" w:cs="Arial"/>
              </w:rPr>
            </w:pPr>
          </w:p>
        </w:tc>
        <w:tc>
          <w:tcPr>
            <w:tcW w:w="1843" w:type="dxa"/>
          </w:tcPr>
          <w:p w14:paraId="5E61C7B6" w14:textId="5CD64C7D" w:rsidR="0030380B" w:rsidRDefault="0030380B" w:rsidP="0030380B">
            <w:pPr>
              <w:spacing w:after="100"/>
              <w:contextualSpacing/>
              <w:rPr>
                <w:rFonts w:ascii="Arial" w:hAnsi="Arial" w:cs="Arial"/>
              </w:rPr>
            </w:pPr>
            <w:r>
              <w:rPr>
                <w:rFonts w:ascii="Arial" w:hAnsi="Arial" w:cs="Arial"/>
                <w:b/>
                <w:bCs/>
              </w:rPr>
              <w:t>Quick Visit</w:t>
            </w:r>
          </w:p>
        </w:tc>
        <w:tc>
          <w:tcPr>
            <w:tcW w:w="11485" w:type="dxa"/>
            <w:gridSpan w:val="2"/>
          </w:tcPr>
          <w:p w14:paraId="1EC802A2" w14:textId="77777777" w:rsidR="0030380B" w:rsidRDefault="0030380B" w:rsidP="0030380B">
            <w:pPr>
              <w:pStyle w:val="ListParagraph"/>
              <w:numPr>
                <w:ilvl w:val="0"/>
                <w:numId w:val="53"/>
              </w:numPr>
              <w:outlineLvl w:val="0"/>
              <w:rPr>
                <w:rFonts w:ascii="Arial" w:hAnsi="Arial" w:cs="Arial"/>
              </w:rPr>
            </w:pPr>
            <w:r>
              <w:rPr>
                <w:rFonts w:ascii="Arial" w:hAnsi="Arial" w:cs="Arial"/>
              </w:rPr>
              <w:t xml:space="preserve">From </w:t>
            </w:r>
            <w:proofErr w:type="spellStart"/>
            <w:r>
              <w:rPr>
                <w:rFonts w:ascii="Arial" w:hAnsi="Arial" w:cs="Arial"/>
              </w:rPr>
              <w:t>LaunchPoint</w:t>
            </w:r>
            <w:proofErr w:type="spellEnd"/>
            <w:r>
              <w:rPr>
                <w:rFonts w:ascii="Arial" w:hAnsi="Arial" w:cs="Arial"/>
              </w:rPr>
              <w:t xml:space="preserve"> Select Patient </w:t>
            </w:r>
          </w:p>
          <w:p w14:paraId="7A19B719" w14:textId="77777777" w:rsidR="0030380B" w:rsidRPr="000F44D3" w:rsidRDefault="0030380B" w:rsidP="0030380B">
            <w:pPr>
              <w:pStyle w:val="ListParagraph"/>
              <w:numPr>
                <w:ilvl w:val="0"/>
                <w:numId w:val="53"/>
              </w:numPr>
              <w:outlineLvl w:val="0"/>
              <w:rPr>
                <w:rFonts w:ascii="Arial" w:hAnsi="Arial" w:cs="Arial"/>
              </w:rPr>
            </w:pPr>
            <w:r w:rsidRPr="000F44D3">
              <w:rPr>
                <w:rFonts w:ascii="Arial" w:hAnsi="Arial" w:cs="Arial"/>
              </w:rPr>
              <w:t xml:space="preserve">ED Clinical Information </w:t>
            </w:r>
            <w:r>
              <w:rPr>
                <w:rFonts w:ascii="Arial" w:hAnsi="Arial" w:cs="Arial"/>
              </w:rPr>
              <w:t>M</w:t>
            </w:r>
            <w:r w:rsidRPr="000F44D3">
              <w:rPr>
                <w:rFonts w:ascii="Arial" w:hAnsi="Arial" w:cs="Arial"/>
              </w:rPr>
              <w:t xml:space="preserve"> page</w:t>
            </w:r>
          </w:p>
          <w:p w14:paraId="47922767" w14:textId="77777777" w:rsidR="0030380B" w:rsidRPr="00152242" w:rsidRDefault="0030380B" w:rsidP="0030380B">
            <w:pPr>
              <w:pStyle w:val="ListParagraph"/>
              <w:numPr>
                <w:ilvl w:val="0"/>
                <w:numId w:val="53"/>
              </w:numPr>
              <w:outlineLvl w:val="0"/>
              <w:rPr>
                <w:rFonts w:ascii="Arial" w:hAnsi="Arial" w:cs="Arial"/>
                <w:b/>
                <w:bCs/>
              </w:rPr>
            </w:pPr>
            <w:r w:rsidRPr="000F44D3">
              <w:rPr>
                <w:rFonts w:ascii="Arial" w:hAnsi="Arial" w:cs="Arial"/>
              </w:rPr>
              <w:t xml:space="preserve">Click </w:t>
            </w:r>
            <w:r w:rsidRPr="00152242">
              <w:rPr>
                <w:rFonts w:ascii="Arial" w:hAnsi="Arial" w:cs="Arial"/>
                <w:b/>
                <w:bCs/>
              </w:rPr>
              <w:t>Quick Visit</w:t>
            </w:r>
            <w:r>
              <w:rPr>
                <w:rFonts w:ascii="Arial" w:hAnsi="Arial" w:cs="Arial"/>
                <w:b/>
                <w:bCs/>
              </w:rPr>
              <w:t xml:space="preserve"> </w:t>
            </w:r>
            <w:r>
              <w:rPr>
                <w:rFonts w:ascii="Arial" w:hAnsi="Arial" w:cs="Arial"/>
              </w:rPr>
              <w:t xml:space="preserve">from </w:t>
            </w:r>
            <w:proofErr w:type="gramStart"/>
            <w:r>
              <w:rPr>
                <w:rFonts w:ascii="Arial" w:hAnsi="Arial" w:cs="Arial"/>
              </w:rPr>
              <w:t>components</w:t>
            </w:r>
            <w:proofErr w:type="gramEnd"/>
          </w:p>
          <w:p w14:paraId="4CFE74DB" w14:textId="6EB583A8" w:rsidR="0030380B" w:rsidRDefault="0030380B" w:rsidP="0030380B">
            <w:pPr>
              <w:pStyle w:val="ListParagraph"/>
              <w:numPr>
                <w:ilvl w:val="0"/>
                <w:numId w:val="53"/>
              </w:numPr>
              <w:outlineLvl w:val="0"/>
              <w:rPr>
                <w:rFonts w:ascii="Arial" w:hAnsi="Arial" w:cs="Arial"/>
              </w:rPr>
            </w:pPr>
            <w:r>
              <w:rPr>
                <w:rFonts w:ascii="Arial" w:hAnsi="Arial" w:cs="Arial"/>
              </w:rPr>
              <w:t xml:space="preserve">From ED/UTC Quick visits list select </w:t>
            </w:r>
            <w:r>
              <w:rPr>
                <w:rFonts w:ascii="Arial" w:hAnsi="Arial" w:cs="Arial"/>
                <w:b/>
                <w:bCs/>
              </w:rPr>
              <w:t>Hand Injury/Pain</w:t>
            </w:r>
          </w:p>
          <w:p w14:paraId="58D5D89D" w14:textId="565BE7B9" w:rsidR="0030380B" w:rsidRDefault="0030380B" w:rsidP="0030380B">
            <w:pPr>
              <w:pStyle w:val="ListParagraph"/>
              <w:numPr>
                <w:ilvl w:val="0"/>
                <w:numId w:val="53"/>
              </w:numPr>
              <w:outlineLvl w:val="0"/>
              <w:rPr>
                <w:rFonts w:ascii="Arial" w:hAnsi="Arial" w:cs="Arial"/>
              </w:rPr>
            </w:pPr>
            <w:r>
              <w:rPr>
                <w:rFonts w:ascii="Arial" w:hAnsi="Arial" w:cs="Arial"/>
              </w:rPr>
              <w:t xml:space="preserve">Diagnosis </w:t>
            </w:r>
            <w:r>
              <w:rPr>
                <w:rFonts w:ascii="Arial" w:hAnsi="Arial" w:cs="Arial"/>
                <w:b/>
                <w:bCs/>
              </w:rPr>
              <w:t>Sprain of Hand</w:t>
            </w:r>
          </w:p>
          <w:p w14:paraId="1EE3DDD2" w14:textId="77777777" w:rsidR="0030380B" w:rsidRPr="00152242" w:rsidRDefault="0030380B" w:rsidP="0030380B">
            <w:pPr>
              <w:pStyle w:val="ListParagraph"/>
              <w:numPr>
                <w:ilvl w:val="0"/>
                <w:numId w:val="53"/>
              </w:numPr>
              <w:outlineLvl w:val="0"/>
              <w:rPr>
                <w:rFonts w:ascii="Arial" w:hAnsi="Arial" w:cs="Arial"/>
              </w:rPr>
            </w:pPr>
            <w:r w:rsidRPr="00152242">
              <w:rPr>
                <w:rFonts w:ascii="Arial" w:hAnsi="Arial" w:cs="Arial"/>
              </w:rPr>
              <w:t>Examination of findings</w:t>
            </w:r>
            <w:r w:rsidRPr="00152242">
              <w:rPr>
                <w:rFonts w:ascii="Arial" w:hAnsi="Arial" w:cs="Arial"/>
                <w:b/>
                <w:bCs/>
              </w:rPr>
              <w:t xml:space="preserve"> Select auto </w:t>
            </w:r>
            <w:proofErr w:type="gramStart"/>
            <w:r w:rsidRPr="00152242">
              <w:rPr>
                <w:rFonts w:ascii="Arial" w:hAnsi="Arial" w:cs="Arial"/>
                <w:b/>
                <w:bCs/>
              </w:rPr>
              <w:t>text</w:t>
            </w:r>
            <w:proofErr w:type="gramEnd"/>
          </w:p>
          <w:p w14:paraId="26C19283" w14:textId="5E40E8F0" w:rsidR="0030380B" w:rsidRPr="00EA1EB6" w:rsidRDefault="0030380B" w:rsidP="0030380B">
            <w:pPr>
              <w:pStyle w:val="ListParagraph"/>
              <w:numPr>
                <w:ilvl w:val="0"/>
                <w:numId w:val="53"/>
              </w:numPr>
              <w:outlineLvl w:val="0"/>
              <w:rPr>
                <w:rFonts w:ascii="Arial" w:hAnsi="Arial" w:cs="Arial"/>
              </w:rPr>
            </w:pPr>
            <w:r w:rsidRPr="00EA1EB6">
              <w:rPr>
                <w:rFonts w:ascii="Arial" w:hAnsi="Arial" w:cs="Arial"/>
              </w:rPr>
              <w:t>Review of System auto text</w:t>
            </w:r>
          </w:p>
          <w:p w14:paraId="6B1E8188" w14:textId="5F047C1E" w:rsidR="0030380B" w:rsidRDefault="0030380B" w:rsidP="0030380B">
            <w:pPr>
              <w:pStyle w:val="ListParagraph"/>
              <w:numPr>
                <w:ilvl w:val="0"/>
                <w:numId w:val="53"/>
              </w:numPr>
              <w:outlineLvl w:val="0"/>
              <w:rPr>
                <w:rFonts w:ascii="Arial" w:hAnsi="Arial" w:cs="Arial"/>
              </w:rPr>
            </w:pPr>
            <w:r>
              <w:rPr>
                <w:rFonts w:ascii="Arial" w:hAnsi="Arial" w:cs="Arial"/>
              </w:rPr>
              <w:t>Orders</w:t>
            </w:r>
            <w:r>
              <w:rPr>
                <w:rFonts w:ascii="Arial" w:hAnsi="Arial" w:cs="Arial"/>
                <w:b/>
                <w:bCs/>
              </w:rPr>
              <w:t xml:space="preserve"> Paracetamol</w:t>
            </w:r>
          </w:p>
          <w:p w14:paraId="0C5C255C" w14:textId="4A1A6988" w:rsidR="0030380B" w:rsidRPr="00152242" w:rsidRDefault="0030380B" w:rsidP="0030380B">
            <w:pPr>
              <w:pStyle w:val="ListParagraph"/>
              <w:numPr>
                <w:ilvl w:val="0"/>
                <w:numId w:val="53"/>
              </w:numPr>
              <w:outlineLvl w:val="0"/>
              <w:rPr>
                <w:rFonts w:ascii="Arial" w:hAnsi="Arial" w:cs="Arial"/>
              </w:rPr>
            </w:pPr>
            <w:r w:rsidRPr="00152242">
              <w:rPr>
                <w:rFonts w:ascii="Arial" w:hAnsi="Arial" w:cs="Arial"/>
              </w:rPr>
              <w:t xml:space="preserve">Prescriptions </w:t>
            </w:r>
            <w:r>
              <w:rPr>
                <w:rFonts w:ascii="Arial" w:hAnsi="Arial" w:cs="Arial"/>
                <w:b/>
                <w:bCs/>
              </w:rPr>
              <w:t>Paracetamol</w:t>
            </w:r>
          </w:p>
          <w:p w14:paraId="46120414" w14:textId="77777777" w:rsidR="0030380B" w:rsidRDefault="0030380B" w:rsidP="0030380B">
            <w:pPr>
              <w:pStyle w:val="ListParagraph"/>
              <w:numPr>
                <w:ilvl w:val="0"/>
                <w:numId w:val="53"/>
              </w:numPr>
              <w:outlineLvl w:val="0"/>
              <w:rPr>
                <w:rFonts w:ascii="Arial" w:hAnsi="Arial" w:cs="Arial"/>
              </w:rPr>
            </w:pPr>
            <w:r>
              <w:rPr>
                <w:rFonts w:ascii="Arial" w:hAnsi="Arial" w:cs="Arial"/>
              </w:rPr>
              <w:lastRenderedPageBreak/>
              <w:t xml:space="preserve">Follow ups </w:t>
            </w:r>
            <w:r>
              <w:rPr>
                <w:rFonts w:ascii="Arial" w:hAnsi="Arial" w:cs="Arial"/>
                <w:b/>
                <w:bCs/>
              </w:rPr>
              <w:t xml:space="preserve">Return to UTC/ED – 5 – 7 </w:t>
            </w:r>
            <w:proofErr w:type="gramStart"/>
            <w:r>
              <w:rPr>
                <w:rFonts w:ascii="Arial" w:hAnsi="Arial" w:cs="Arial"/>
                <w:b/>
                <w:bCs/>
              </w:rPr>
              <w:t>days</w:t>
            </w:r>
            <w:proofErr w:type="gramEnd"/>
          </w:p>
          <w:p w14:paraId="353B773E" w14:textId="77777777" w:rsidR="0030380B" w:rsidRDefault="0030380B" w:rsidP="0030380B">
            <w:pPr>
              <w:pStyle w:val="ListParagraph"/>
              <w:numPr>
                <w:ilvl w:val="0"/>
                <w:numId w:val="53"/>
              </w:numPr>
              <w:outlineLvl w:val="0"/>
              <w:rPr>
                <w:rFonts w:ascii="Arial" w:hAnsi="Arial" w:cs="Arial"/>
              </w:rPr>
            </w:pPr>
            <w:r>
              <w:rPr>
                <w:rFonts w:ascii="Arial" w:hAnsi="Arial" w:cs="Arial"/>
              </w:rPr>
              <w:t>Submit</w:t>
            </w:r>
          </w:p>
          <w:p w14:paraId="455A5193" w14:textId="77777777" w:rsidR="0030380B" w:rsidRDefault="0030380B" w:rsidP="0030380B">
            <w:pPr>
              <w:pStyle w:val="ListParagraph"/>
              <w:numPr>
                <w:ilvl w:val="0"/>
                <w:numId w:val="53"/>
              </w:numPr>
              <w:outlineLvl w:val="0"/>
              <w:rPr>
                <w:rFonts w:ascii="Arial" w:hAnsi="Arial" w:cs="Arial"/>
              </w:rPr>
            </w:pPr>
            <w:r>
              <w:rPr>
                <w:rFonts w:ascii="Arial" w:hAnsi="Arial" w:cs="Arial"/>
              </w:rPr>
              <w:t xml:space="preserve">Select an Order sentence for </w:t>
            </w:r>
            <w:proofErr w:type="gramStart"/>
            <w:r>
              <w:rPr>
                <w:rFonts w:ascii="Arial" w:hAnsi="Arial" w:cs="Arial"/>
              </w:rPr>
              <w:t>Paracetamol</w:t>
            </w:r>
            <w:proofErr w:type="gramEnd"/>
          </w:p>
          <w:p w14:paraId="34F85C41" w14:textId="4E6E6EBE" w:rsidR="0030380B" w:rsidRPr="00152242" w:rsidRDefault="0030380B" w:rsidP="0030380B">
            <w:pPr>
              <w:pStyle w:val="ListParagraph"/>
              <w:numPr>
                <w:ilvl w:val="0"/>
                <w:numId w:val="53"/>
              </w:numPr>
              <w:outlineLvl w:val="0"/>
              <w:rPr>
                <w:rFonts w:ascii="Arial" w:hAnsi="Arial" w:cs="Arial"/>
              </w:rPr>
            </w:pPr>
            <w:r>
              <w:rPr>
                <w:rFonts w:ascii="Arial" w:hAnsi="Arial" w:cs="Arial"/>
              </w:rPr>
              <w:t xml:space="preserve">Double click on </w:t>
            </w:r>
            <w:r w:rsidRPr="00152242">
              <w:rPr>
                <w:rFonts w:ascii="Arial" w:hAnsi="Arial" w:cs="Arial"/>
                <w:b/>
                <w:bCs/>
              </w:rPr>
              <w:t xml:space="preserve">Term – </w:t>
            </w:r>
            <w:r>
              <w:rPr>
                <w:rFonts w:ascii="Arial" w:hAnsi="Arial" w:cs="Arial"/>
                <w:b/>
                <w:bCs/>
              </w:rPr>
              <w:t xml:space="preserve">Sprain of Hand </w:t>
            </w:r>
            <w:r w:rsidRPr="00152242">
              <w:rPr>
                <w:rFonts w:ascii="Arial" w:hAnsi="Arial" w:cs="Arial"/>
              </w:rPr>
              <w:t>(this will populate Verifying mapping details box)</w:t>
            </w:r>
          </w:p>
          <w:p w14:paraId="36F7FA03" w14:textId="77777777" w:rsidR="0030380B" w:rsidRDefault="0030380B" w:rsidP="0030380B">
            <w:pPr>
              <w:pStyle w:val="ListParagraph"/>
              <w:numPr>
                <w:ilvl w:val="0"/>
                <w:numId w:val="53"/>
              </w:numPr>
              <w:outlineLvl w:val="0"/>
              <w:rPr>
                <w:rFonts w:ascii="Arial" w:hAnsi="Arial" w:cs="Arial"/>
              </w:rPr>
            </w:pPr>
            <w:r>
              <w:rPr>
                <w:rFonts w:ascii="Arial" w:hAnsi="Arial" w:cs="Arial"/>
              </w:rPr>
              <w:t xml:space="preserve">Click </w:t>
            </w:r>
            <w:r w:rsidRPr="00152242">
              <w:rPr>
                <w:rFonts w:ascii="Arial" w:hAnsi="Arial" w:cs="Arial"/>
                <w:b/>
                <w:bCs/>
              </w:rPr>
              <w:t>OK</w:t>
            </w:r>
          </w:p>
          <w:p w14:paraId="623F1B1B" w14:textId="6428447B" w:rsidR="0030380B" w:rsidRDefault="0030380B" w:rsidP="0030380B">
            <w:pPr>
              <w:pStyle w:val="ListParagraph"/>
              <w:numPr>
                <w:ilvl w:val="0"/>
                <w:numId w:val="53"/>
              </w:numPr>
              <w:outlineLvl w:val="0"/>
              <w:rPr>
                <w:rFonts w:ascii="Arial" w:hAnsi="Arial" w:cs="Arial"/>
                <w:b/>
                <w:bCs/>
              </w:rPr>
            </w:pPr>
            <w:r w:rsidRPr="00AE410D">
              <w:rPr>
                <w:rFonts w:ascii="Arial" w:hAnsi="Arial" w:cs="Arial"/>
                <w:noProof/>
              </w:rPr>
              <w:drawing>
                <wp:anchor distT="0" distB="0" distL="114300" distR="114300" simplePos="0" relativeHeight="251672576" behindDoc="0" locked="0" layoutInCell="1" allowOverlap="1" wp14:anchorId="44985716" wp14:editId="33CBBDA2">
                  <wp:simplePos x="0" y="0"/>
                  <wp:positionH relativeFrom="column">
                    <wp:posOffset>3929380</wp:posOffset>
                  </wp:positionH>
                  <wp:positionV relativeFrom="paragraph">
                    <wp:posOffset>136525</wp:posOffset>
                  </wp:positionV>
                  <wp:extent cx="1377950" cy="247650"/>
                  <wp:effectExtent l="0" t="0" r="0" b="0"/>
                  <wp:wrapThrough wrapText="bothSides">
                    <wp:wrapPolygon edited="0">
                      <wp:start x="0" y="0"/>
                      <wp:lineTo x="0" y="19938"/>
                      <wp:lineTo x="21202" y="19938"/>
                      <wp:lineTo x="2120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77950" cy="2476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 xml:space="preserve">Order for Signature Window appears, click </w:t>
            </w:r>
            <w:proofErr w:type="gramStart"/>
            <w:r w:rsidRPr="00152242">
              <w:rPr>
                <w:rFonts w:ascii="Arial" w:hAnsi="Arial" w:cs="Arial"/>
                <w:b/>
                <w:bCs/>
              </w:rPr>
              <w:t>Sign</w:t>
            </w:r>
            <w:proofErr w:type="gramEnd"/>
          </w:p>
          <w:p w14:paraId="29FFC8BB" w14:textId="77D7FE05" w:rsidR="0030380B" w:rsidRDefault="0030380B" w:rsidP="0030380B">
            <w:pPr>
              <w:pStyle w:val="ListParagraph"/>
              <w:numPr>
                <w:ilvl w:val="0"/>
                <w:numId w:val="53"/>
              </w:numPr>
              <w:outlineLvl w:val="0"/>
              <w:rPr>
                <w:rFonts w:ascii="Arial" w:hAnsi="Arial" w:cs="Arial"/>
              </w:rPr>
            </w:pPr>
            <w:r w:rsidRPr="00152242">
              <w:rPr>
                <w:rFonts w:ascii="Arial" w:hAnsi="Arial" w:cs="Arial"/>
              </w:rPr>
              <w:t>Complete all mandatory fields for the order by clicking on</w:t>
            </w:r>
            <w:r>
              <w:rPr>
                <w:noProof/>
              </w:rPr>
              <w:t xml:space="preserve"> </w:t>
            </w:r>
            <w:r w:rsidRPr="00152242">
              <w:rPr>
                <w:rFonts w:ascii="Arial" w:hAnsi="Arial" w:cs="Arial"/>
              </w:rPr>
              <w:t xml:space="preserve">which appears in the bottom the window now </w:t>
            </w:r>
            <w:proofErr w:type="gramStart"/>
            <w:r w:rsidRPr="00152242">
              <w:rPr>
                <w:rFonts w:ascii="Arial" w:hAnsi="Arial" w:cs="Arial"/>
              </w:rPr>
              <w:t>displayed</w:t>
            </w:r>
            <w:proofErr w:type="gramEnd"/>
          </w:p>
          <w:p w14:paraId="54C47351" w14:textId="77777777" w:rsidR="0030380B" w:rsidRDefault="0030380B" w:rsidP="0030380B">
            <w:pPr>
              <w:pStyle w:val="ListParagraph"/>
              <w:numPr>
                <w:ilvl w:val="0"/>
                <w:numId w:val="53"/>
              </w:numPr>
              <w:outlineLvl w:val="0"/>
              <w:rPr>
                <w:rFonts w:ascii="Arial" w:hAnsi="Arial" w:cs="Arial"/>
              </w:rPr>
            </w:pPr>
            <w:r>
              <w:rPr>
                <w:rFonts w:ascii="Arial" w:hAnsi="Arial" w:cs="Arial"/>
              </w:rPr>
              <w:t>Fill in Mandatory Fields</w:t>
            </w:r>
          </w:p>
          <w:p w14:paraId="33E70B1D" w14:textId="77777777" w:rsidR="0030380B" w:rsidRPr="00152242" w:rsidRDefault="0030380B" w:rsidP="0030380B">
            <w:pPr>
              <w:pStyle w:val="ListParagraph"/>
              <w:numPr>
                <w:ilvl w:val="1"/>
                <w:numId w:val="53"/>
              </w:numPr>
              <w:outlineLvl w:val="0"/>
              <w:rPr>
                <w:rFonts w:ascii="Arial" w:hAnsi="Arial" w:cs="Arial"/>
              </w:rPr>
            </w:pPr>
            <w:r>
              <w:rPr>
                <w:rFonts w:ascii="Arial" w:hAnsi="Arial" w:cs="Arial"/>
              </w:rPr>
              <w:t xml:space="preserve">Admission Med </w:t>
            </w:r>
            <w:r w:rsidRPr="00152242">
              <w:rPr>
                <w:rFonts w:ascii="Arial" w:hAnsi="Arial" w:cs="Arial"/>
                <w:b/>
                <w:bCs/>
              </w:rPr>
              <w:t>Yes</w:t>
            </w:r>
          </w:p>
          <w:p w14:paraId="41A2259C" w14:textId="77777777" w:rsidR="0030380B" w:rsidRPr="00152242" w:rsidRDefault="0030380B" w:rsidP="0030380B">
            <w:pPr>
              <w:pStyle w:val="ListParagraph"/>
              <w:numPr>
                <w:ilvl w:val="1"/>
                <w:numId w:val="53"/>
              </w:numPr>
              <w:outlineLvl w:val="0"/>
              <w:rPr>
                <w:rFonts w:ascii="Arial" w:hAnsi="Arial" w:cs="Arial"/>
              </w:rPr>
            </w:pPr>
            <w:r w:rsidRPr="00152242">
              <w:rPr>
                <w:rFonts w:ascii="Arial" w:hAnsi="Arial" w:cs="Arial"/>
              </w:rPr>
              <w:t>GP to continue</w:t>
            </w:r>
            <w:r>
              <w:rPr>
                <w:rFonts w:ascii="Arial" w:hAnsi="Arial" w:cs="Arial"/>
                <w:b/>
                <w:bCs/>
              </w:rPr>
              <w:t xml:space="preserve"> No</w:t>
            </w:r>
          </w:p>
          <w:p w14:paraId="0489B5DB" w14:textId="77777777" w:rsidR="0030380B" w:rsidRPr="00152242" w:rsidRDefault="0030380B" w:rsidP="0030380B">
            <w:pPr>
              <w:pStyle w:val="ListParagraph"/>
              <w:numPr>
                <w:ilvl w:val="0"/>
                <w:numId w:val="53"/>
              </w:numPr>
              <w:outlineLvl w:val="0"/>
              <w:rPr>
                <w:rFonts w:ascii="Arial" w:hAnsi="Arial" w:cs="Arial"/>
              </w:rPr>
            </w:pPr>
            <w:r>
              <w:rPr>
                <w:rFonts w:ascii="Arial" w:hAnsi="Arial" w:cs="Arial"/>
              </w:rPr>
              <w:t xml:space="preserve">Click </w:t>
            </w:r>
            <w:r w:rsidRPr="00152242">
              <w:rPr>
                <w:rFonts w:ascii="Arial" w:hAnsi="Arial" w:cs="Arial"/>
                <w:b/>
                <w:bCs/>
              </w:rPr>
              <w:t>Sign</w:t>
            </w:r>
          </w:p>
          <w:p w14:paraId="3212406A" w14:textId="15871D8D" w:rsidR="0030380B" w:rsidRDefault="0030380B" w:rsidP="0030380B">
            <w:pPr>
              <w:pStyle w:val="ListParagraph"/>
              <w:numPr>
                <w:ilvl w:val="0"/>
                <w:numId w:val="53"/>
              </w:numPr>
              <w:outlineLvl w:val="0"/>
              <w:rPr>
                <w:rFonts w:ascii="Arial" w:hAnsi="Arial" w:cs="Arial"/>
              </w:rPr>
            </w:pPr>
            <w:r>
              <w:rPr>
                <w:rFonts w:ascii="Arial" w:hAnsi="Arial" w:cs="Arial"/>
              </w:rPr>
              <w:t xml:space="preserve">Allergies and weight </w:t>
            </w:r>
            <w:r w:rsidR="00EA1EB6">
              <w:rPr>
                <w:rFonts w:ascii="Arial" w:hAnsi="Arial" w:cs="Arial"/>
              </w:rPr>
              <w:t xml:space="preserve">if </w:t>
            </w:r>
            <w:proofErr w:type="gramStart"/>
            <w:r w:rsidR="00EA1EB6">
              <w:rPr>
                <w:rFonts w:ascii="Arial" w:hAnsi="Arial" w:cs="Arial"/>
              </w:rPr>
              <w:t>asked</w:t>
            </w:r>
            <w:proofErr w:type="gramEnd"/>
          </w:p>
          <w:p w14:paraId="013E02A5" w14:textId="77777777" w:rsidR="0030380B" w:rsidRDefault="0030380B" w:rsidP="0030380B">
            <w:pPr>
              <w:pStyle w:val="ListParagraph"/>
              <w:numPr>
                <w:ilvl w:val="0"/>
                <w:numId w:val="53"/>
              </w:numPr>
              <w:outlineLvl w:val="0"/>
              <w:rPr>
                <w:rFonts w:ascii="Arial" w:hAnsi="Arial" w:cs="Arial"/>
              </w:rPr>
            </w:pPr>
            <w:r>
              <w:rPr>
                <w:rFonts w:ascii="Arial" w:hAnsi="Arial" w:cs="Arial"/>
              </w:rPr>
              <w:t xml:space="preserve">Orders for signature mandatory fields then </w:t>
            </w:r>
            <w:proofErr w:type="gramStart"/>
            <w:r>
              <w:rPr>
                <w:rFonts w:ascii="Arial" w:hAnsi="Arial" w:cs="Arial"/>
              </w:rPr>
              <w:t>sign</w:t>
            </w:r>
            <w:proofErr w:type="gramEnd"/>
          </w:p>
          <w:p w14:paraId="42F82924" w14:textId="77777777" w:rsidR="0030380B" w:rsidRDefault="0030380B" w:rsidP="0030380B">
            <w:pPr>
              <w:pStyle w:val="ListParagraph"/>
              <w:numPr>
                <w:ilvl w:val="0"/>
                <w:numId w:val="53"/>
              </w:numPr>
              <w:outlineLvl w:val="0"/>
              <w:rPr>
                <w:rFonts w:ascii="Arial" w:hAnsi="Arial" w:cs="Arial"/>
              </w:rPr>
            </w:pPr>
            <w:r>
              <w:rPr>
                <w:rFonts w:ascii="Arial" w:hAnsi="Arial" w:cs="Arial"/>
              </w:rPr>
              <w:t>Close</w:t>
            </w:r>
          </w:p>
          <w:p w14:paraId="454F2292" w14:textId="77777777" w:rsidR="0030380B" w:rsidRDefault="0030380B" w:rsidP="0030380B">
            <w:pPr>
              <w:pStyle w:val="ListParagraph"/>
              <w:numPr>
                <w:ilvl w:val="0"/>
                <w:numId w:val="53"/>
              </w:numPr>
              <w:outlineLvl w:val="0"/>
              <w:rPr>
                <w:rFonts w:ascii="Arial" w:hAnsi="Arial" w:cs="Arial"/>
              </w:rPr>
            </w:pPr>
            <w:r>
              <w:rPr>
                <w:rFonts w:ascii="Arial" w:hAnsi="Arial" w:cs="Arial"/>
              </w:rPr>
              <w:t xml:space="preserve">Go to Examination Findings Click </w:t>
            </w:r>
            <w:r w:rsidRPr="00152242">
              <w:rPr>
                <w:rFonts w:ascii="Arial" w:hAnsi="Arial" w:cs="Arial"/>
                <w:b/>
                <w:bCs/>
              </w:rPr>
              <w:t>Refresh</w:t>
            </w:r>
          </w:p>
          <w:p w14:paraId="07EE0DD7" w14:textId="77777777" w:rsidR="0030380B" w:rsidRDefault="0030380B" w:rsidP="0030380B">
            <w:pPr>
              <w:pStyle w:val="ListParagraph"/>
              <w:numPr>
                <w:ilvl w:val="0"/>
                <w:numId w:val="53"/>
              </w:numPr>
              <w:outlineLvl w:val="0"/>
              <w:rPr>
                <w:rFonts w:ascii="Arial" w:hAnsi="Arial" w:cs="Arial"/>
              </w:rPr>
            </w:pPr>
            <w:r>
              <w:rPr>
                <w:rFonts w:ascii="Arial" w:hAnsi="Arial" w:cs="Arial"/>
              </w:rPr>
              <w:t xml:space="preserve">Auto text should be filled in click on blue sentences and ask delegates to fill in from </w:t>
            </w:r>
            <w:proofErr w:type="gramStart"/>
            <w:r>
              <w:rPr>
                <w:rFonts w:ascii="Arial" w:hAnsi="Arial" w:cs="Arial"/>
              </w:rPr>
              <w:t>Blue</w:t>
            </w:r>
            <w:proofErr w:type="gramEnd"/>
          </w:p>
          <w:p w14:paraId="52959991" w14:textId="77777777" w:rsidR="0030380B" w:rsidRDefault="0030380B" w:rsidP="0030380B">
            <w:pPr>
              <w:pStyle w:val="ListParagraph"/>
              <w:numPr>
                <w:ilvl w:val="0"/>
                <w:numId w:val="53"/>
              </w:numPr>
              <w:outlineLvl w:val="0"/>
              <w:rPr>
                <w:rFonts w:ascii="Arial" w:hAnsi="Arial" w:cs="Arial"/>
              </w:rPr>
            </w:pPr>
            <w:r>
              <w:rPr>
                <w:rFonts w:ascii="Arial" w:hAnsi="Arial" w:cs="Arial"/>
              </w:rPr>
              <w:t xml:space="preserve">Go to Diagnosis – should be pulled </w:t>
            </w:r>
            <w:proofErr w:type="gramStart"/>
            <w:r>
              <w:rPr>
                <w:rFonts w:ascii="Arial" w:hAnsi="Arial" w:cs="Arial"/>
              </w:rPr>
              <w:t>through</w:t>
            </w:r>
            <w:proofErr w:type="gramEnd"/>
          </w:p>
          <w:p w14:paraId="0990F8F0" w14:textId="77777777" w:rsidR="0030380B" w:rsidRDefault="0030380B" w:rsidP="0030380B">
            <w:pPr>
              <w:pStyle w:val="ListParagraph"/>
              <w:numPr>
                <w:ilvl w:val="0"/>
                <w:numId w:val="53"/>
              </w:numPr>
              <w:outlineLvl w:val="0"/>
              <w:rPr>
                <w:rFonts w:ascii="Arial" w:hAnsi="Arial" w:cs="Arial"/>
              </w:rPr>
            </w:pPr>
            <w:r>
              <w:rPr>
                <w:rFonts w:ascii="Arial" w:hAnsi="Arial" w:cs="Arial"/>
              </w:rPr>
              <w:t>Order profile</w:t>
            </w:r>
          </w:p>
          <w:p w14:paraId="487BF41A" w14:textId="3438EFC4" w:rsidR="0030380B" w:rsidRDefault="0030380B" w:rsidP="0030380B">
            <w:pPr>
              <w:pStyle w:val="ListParagraph"/>
              <w:numPr>
                <w:ilvl w:val="0"/>
                <w:numId w:val="53"/>
              </w:numPr>
              <w:outlineLvl w:val="0"/>
              <w:rPr>
                <w:rFonts w:ascii="Arial" w:hAnsi="Arial" w:cs="Arial"/>
              </w:rPr>
            </w:pPr>
            <w:r w:rsidRPr="00072489">
              <w:rPr>
                <w:rFonts w:ascii="Arial" w:hAnsi="Arial" w:cs="Arial"/>
              </w:rPr>
              <w:t xml:space="preserve">All should be pulled </w:t>
            </w:r>
            <w:proofErr w:type="gramStart"/>
            <w:r w:rsidRPr="00072489">
              <w:rPr>
                <w:rFonts w:ascii="Arial" w:hAnsi="Arial" w:cs="Arial"/>
              </w:rPr>
              <w:t>through</w:t>
            </w:r>
            <w:proofErr w:type="gramEnd"/>
          </w:p>
          <w:p w14:paraId="0B436B18" w14:textId="77777777" w:rsidR="0030380B" w:rsidRDefault="0030380B" w:rsidP="0030380B">
            <w:pPr>
              <w:outlineLvl w:val="0"/>
              <w:rPr>
                <w:rFonts w:ascii="Arial" w:hAnsi="Arial" w:cs="Arial"/>
              </w:rPr>
            </w:pPr>
          </w:p>
          <w:p w14:paraId="0753060D" w14:textId="3261D92C" w:rsidR="0030380B" w:rsidRPr="00AE410D" w:rsidRDefault="0030380B" w:rsidP="0030380B">
            <w:pPr>
              <w:outlineLvl w:val="0"/>
              <w:rPr>
                <w:rFonts w:ascii="Arial" w:hAnsi="Arial" w:cs="Arial"/>
              </w:rPr>
            </w:pPr>
            <w:r>
              <w:rPr>
                <w:rFonts w:ascii="Arial" w:hAnsi="Arial" w:cs="Arial"/>
              </w:rPr>
              <w:t xml:space="preserve">User Practical to add Quick Visit – User inputs own </w:t>
            </w:r>
            <w:proofErr w:type="gramStart"/>
            <w:r>
              <w:rPr>
                <w:rFonts w:ascii="Arial" w:hAnsi="Arial" w:cs="Arial"/>
              </w:rPr>
              <w:t>data</w:t>
            </w:r>
            <w:proofErr w:type="gramEnd"/>
          </w:p>
          <w:p w14:paraId="27C33AFE" w14:textId="77777777" w:rsidR="0030380B" w:rsidRDefault="0030380B" w:rsidP="0030380B">
            <w:pPr>
              <w:outlineLvl w:val="0"/>
              <w:rPr>
                <w:rFonts w:ascii="Arial" w:hAnsi="Arial" w:cs="Arial"/>
              </w:rPr>
            </w:pPr>
          </w:p>
          <w:p w14:paraId="07BAD89A" w14:textId="77777777" w:rsidR="0030380B" w:rsidRPr="002D0AEF" w:rsidRDefault="0030380B" w:rsidP="0030380B">
            <w:pPr>
              <w:rPr>
                <w:rFonts w:ascii="Arial" w:hAnsi="Arial" w:cs="Arial"/>
                <w:b/>
                <w:bCs/>
              </w:rPr>
            </w:pPr>
            <w:r w:rsidRPr="002D0AEF">
              <w:rPr>
                <w:rFonts w:ascii="Arial" w:hAnsi="Arial" w:cs="Arial"/>
                <w:b/>
                <w:bCs/>
              </w:rPr>
              <w:t>Exit ED View</w:t>
            </w:r>
          </w:p>
          <w:p w14:paraId="68376B2E" w14:textId="77777777" w:rsidR="0030380B" w:rsidRDefault="0030380B" w:rsidP="0030380B">
            <w:pPr>
              <w:pStyle w:val="ListParagraph"/>
              <w:outlineLvl w:val="0"/>
              <w:rPr>
                <w:rFonts w:ascii="Arial" w:hAnsi="Arial" w:cs="Arial"/>
              </w:rPr>
            </w:pPr>
          </w:p>
        </w:tc>
      </w:tr>
      <w:tr w:rsidR="0030380B" w:rsidRPr="00DC2C47" w14:paraId="7229C147" w14:textId="77777777" w:rsidTr="006C0712">
        <w:tc>
          <w:tcPr>
            <w:tcW w:w="846" w:type="dxa"/>
          </w:tcPr>
          <w:p w14:paraId="4CC8E927" w14:textId="76FB2B50" w:rsidR="0030380B" w:rsidRDefault="0030380B" w:rsidP="0030380B">
            <w:pPr>
              <w:rPr>
                <w:rFonts w:ascii="Arial" w:hAnsi="Arial" w:cs="Arial"/>
              </w:rPr>
            </w:pPr>
          </w:p>
        </w:tc>
        <w:tc>
          <w:tcPr>
            <w:tcW w:w="1843" w:type="dxa"/>
          </w:tcPr>
          <w:p w14:paraId="52A56791" w14:textId="3C017588" w:rsidR="0030380B" w:rsidRPr="00320152" w:rsidRDefault="0030380B" w:rsidP="0030380B">
            <w:pPr>
              <w:spacing w:after="100"/>
              <w:contextualSpacing/>
              <w:rPr>
                <w:rFonts w:ascii="Arial" w:hAnsi="Arial" w:cs="Arial"/>
                <w:b/>
                <w:bCs/>
              </w:rPr>
            </w:pPr>
            <w:r w:rsidRPr="00320152">
              <w:rPr>
                <w:rFonts w:ascii="Arial" w:hAnsi="Arial" w:cs="Arial"/>
                <w:b/>
                <w:bCs/>
              </w:rPr>
              <w:t>Exit/Log Off</w:t>
            </w:r>
          </w:p>
        </w:tc>
        <w:tc>
          <w:tcPr>
            <w:tcW w:w="11485" w:type="dxa"/>
            <w:gridSpan w:val="2"/>
          </w:tcPr>
          <w:p w14:paraId="2E82FCD2" w14:textId="5D8DCFCB" w:rsidR="0030380B" w:rsidRDefault="0030380B" w:rsidP="0030380B">
            <w:pPr>
              <w:pStyle w:val="ListParagraph"/>
              <w:outlineLvl w:val="0"/>
              <w:rPr>
                <w:rFonts w:ascii="Arial" w:hAnsi="Arial" w:cs="Arial"/>
              </w:rPr>
            </w:pPr>
            <w:r>
              <w:rPr>
                <w:rFonts w:ascii="Arial" w:hAnsi="Arial" w:cs="Arial"/>
              </w:rPr>
              <w:t xml:space="preserve">Click Exit from the </w:t>
            </w:r>
            <w:commentRangeStart w:id="32"/>
            <w:commentRangeStart w:id="33"/>
            <w:r>
              <w:rPr>
                <w:rFonts w:ascii="Arial" w:hAnsi="Arial" w:cs="Arial"/>
              </w:rPr>
              <w:t>toolbar</w:t>
            </w:r>
            <w:commentRangeEnd w:id="32"/>
            <w:r>
              <w:rPr>
                <w:rStyle w:val="CommentReference"/>
              </w:rPr>
              <w:commentReference w:id="32"/>
            </w:r>
            <w:commentRangeEnd w:id="33"/>
            <w:r>
              <w:rPr>
                <w:rStyle w:val="CommentReference"/>
              </w:rPr>
              <w:commentReference w:id="33"/>
            </w:r>
          </w:p>
        </w:tc>
      </w:tr>
    </w:tbl>
    <w:p w14:paraId="06FD47D6" w14:textId="3DB9911E" w:rsidR="00F833F2" w:rsidRPr="00F833F2" w:rsidRDefault="00F833F2" w:rsidP="00C64DCD">
      <w:pPr>
        <w:rPr>
          <w:rFonts w:ascii="Arial" w:hAnsi="Arial" w:cs="Arial"/>
          <w:b/>
          <w:bCs/>
          <w:sz w:val="28"/>
          <w:szCs w:val="28"/>
        </w:rPr>
      </w:pPr>
    </w:p>
    <w:sectPr w:rsidR="00F833F2" w:rsidRPr="00F833F2" w:rsidSect="0022616E">
      <w:headerReference w:type="default" r:id="rId19"/>
      <w:footerReference w:type="default" r:id="rId20"/>
      <w:pgSz w:w="16838" w:h="11906" w:orient="landscape"/>
      <w:pgMar w:top="1146" w:right="1440" w:bottom="993" w:left="1440" w:header="142" w:footer="85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tstone, Katy" w:date="2022-09-13T11:50:00Z" w:initials="BK">
    <w:p w14:paraId="06F983DF" w14:textId="13D2B1A7" w:rsidR="00BE756E" w:rsidRDefault="00BE756E">
      <w:pPr>
        <w:pStyle w:val="CommentText"/>
      </w:pPr>
      <w:r>
        <w:rPr>
          <w:rStyle w:val="CommentReference"/>
        </w:rPr>
        <w:annotationRef/>
      </w:r>
      <w:r>
        <w:t>This is duplicated above</w:t>
      </w:r>
    </w:p>
  </w:comment>
  <w:comment w:id="1" w:author="Batstone, Katy" w:date="2022-09-13T10:30:00Z" w:initials="BK">
    <w:p w14:paraId="41923575" w14:textId="77777777" w:rsidR="00D363D0" w:rsidRDefault="00D363D0" w:rsidP="00D363D0">
      <w:pPr>
        <w:pStyle w:val="CommentText"/>
      </w:pPr>
      <w:r>
        <w:rPr>
          <w:rStyle w:val="CommentReference"/>
        </w:rPr>
        <w:annotationRef/>
      </w:r>
      <w:r>
        <w:t>Will you already have patients loaded to talk about the data on screen? Otherwise I would register the patients first then show this section after.</w:t>
      </w:r>
    </w:p>
  </w:comment>
  <w:comment w:id="2" w:author="Walker Helen (ELHT) System Support" w:date="2022-10-06T09:39:00Z" w:initials="WH(SS">
    <w:p w14:paraId="2119A49E" w14:textId="77777777" w:rsidR="00D363D0" w:rsidRDefault="00D363D0" w:rsidP="00D363D0">
      <w:pPr>
        <w:pStyle w:val="CommentText"/>
      </w:pPr>
      <w:r>
        <w:rPr>
          <w:rStyle w:val="CommentReference"/>
        </w:rPr>
        <w:annotationRef/>
      </w:r>
      <w:r>
        <w:t>Patients will already be here, we will have some patients from the PDP</w:t>
      </w:r>
    </w:p>
  </w:comment>
  <w:comment w:id="3" w:author="Batstone, Katy" w:date="2022-09-13T11:52:00Z" w:initials="BK">
    <w:p w14:paraId="523CF764" w14:textId="0A4554F7" w:rsidR="00724525" w:rsidRDefault="00724525">
      <w:pPr>
        <w:pStyle w:val="CommentText"/>
      </w:pPr>
      <w:r>
        <w:rPr>
          <w:rStyle w:val="CommentReference"/>
        </w:rPr>
        <w:annotationRef/>
      </w:r>
      <w:r>
        <w:t>Explain these pull into the patient record (ED Workflow Mpage) which they will see later</w:t>
      </w:r>
    </w:p>
  </w:comment>
  <w:comment w:id="4" w:author="Batstone, Katy" w:date="2022-09-13T12:00:00Z" w:initials="BK">
    <w:p w14:paraId="6EF4C458" w14:textId="77777777" w:rsidR="00FB1FAD" w:rsidRDefault="00FB1FAD">
      <w:pPr>
        <w:pStyle w:val="CommentText"/>
      </w:pPr>
      <w:r>
        <w:rPr>
          <w:rStyle w:val="CommentReference"/>
        </w:rPr>
        <w:annotationRef/>
      </w:r>
      <w:r>
        <w:t xml:space="preserve">Upon opening the patient record the ‘accessible info alert’ may show. Include steps here on how to record </w:t>
      </w:r>
    </w:p>
    <w:p w14:paraId="64B2C813" w14:textId="77777777" w:rsidR="00FB1FAD" w:rsidRDefault="00FB1FAD">
      <w:pPr>
        <w:pStyle w:val="CommentText"/>
      </w:pPr>
    </w:p>
    <w:p w14:paraId="403AC99E" w14:textId="77777777" w:rsidR="00FB1FAD" w:rsidRDefault="00FB1FAD" w:rsidP="00FB1FAD">
      <w:pPr>
        <w:pStyle w:val="ListParagraph"/>
        <w:numPr>
          <w:ilvl w:val="0"/>
          <w:numId w:val="46"/>
        </w:numPr>
        <w:spacing w:after="0" w:line="240" w:lineRule="auto"/>
        <w:rPr>
          <w:rFonts w:cstheme="minorHAnsi"/>
        </w:rPr>
      </w:pPr>
      <w:r>
        <w:rPr>
          <w:rFonts w:cstheme="minorHAnsi"/>
        </w:rPr>
        <w:t>How to complete an Accessible Info alert</w:t>
      </w:r>
    </w:p>
    <w:p w14:paraId="58EF2BCE" w14:textId="3F1D5E2D" w:rsidR="00FB1FAD" w:rsidRDefault="00FB1FAD">
      <w:pPr>
        <w:pStyle w:val="CommentText"/>
      </w:pPr>
    </w:p>
  </w:comment>
  <w:comment w:id="5" w:author="Batstone, Katy" w:date="2022-09-13T11:55:00Z" w:initials="BK">
    <w:p w14:paraId="62707FE6" w14:textId="54A748D3" w:rsidR="00BC5DE8" w:rsidRDefault="00BF51DD">
      <w:pPr>
        <w:pStyle w:val="CommentText"/>
      </w:pPr>
      <w:r>
        <w:rPr>
          <w:rStyle w:val="CommentReference"/>
        </w:rPr>
        <w:annotationRef/>
      </w:r>
    </w:p>
  </w:comment>
  <w:comment w:id="6" w:author="Batstone, Katy" w:date="2022-09-13T11:56:00Z" w:initials="BK">
    <w:p w14:paraId="403EA0DF" w14:textId="77777777" w:rsidR="0068218A" w:rsidRDefault="0068218A" w:rsidP="0068218A">
      <w:pPr>
        <w:pStyle w:val="CommentText"/>
      </w:pPr>
      <w:r>
        <w:rPr>
          <w:rStyle w:val="CommentReference"/>
        </w:rPr>
        <w:annotationRef/>
      </w:r>
      <w:r>
        <w:t>Assessments and Fluid Balance</w:t>
      </w:r>
    </w:p>
  </w:comment>
  <w:comment w:id="9" w:author="Lewis Joseph (ELHT) Clinical Informatics" w:date="2022-10-21T13:59:00Z" w:initials="LJ(CI">
    <w:p w14:paraId="3D4A96B9" w14:textId="77777777" w:rsidR="00770B35" w:rsidRDefault="00770B35" w:rsidP="00770B35">
      <w:pPr>
        <w:pStyle w:val="CommentText"/>
      </w:pPr>
      <w:r>
        <w:rPr>
          <w:rStyle w:val="CommentReference"/>
        </w:rPr>
        <w:annotationRef/>
      </w:r>
      <w:r>
        <w:t>Kindly mention: the drug chart view on menu should not be used for medicines administration as it will not support positive ID. Its mainly used to view or details</w:t>
      </w:r>
    </w:p>
  </w:comment>
  <w:comment w:id="10" w:author="Batstone, Katy" w:date="2022-09-28T14:45:00Z" w:initials="BK">
    <w:p w14:paraId="718511B8" w14:textId="77777777" w:rsidR="00770B35" w:rsidRDefault="00770B35" w:rsidP="00770B35">
      <w:pPr>
        <w:pStyle w:val="CommentText"/>
      </w:pPr>
      <w:r>
        <w:rPr>
          <w:rStyle w:val="CommentReference"/>
        </w:rPr>
        <w:annotationRef/>
      </w:r>
      <w:r>
        <w:t xml:space="preserve">More orientation and detail required here on drug chart. </w:t>
      </w:r>
    </w:p>
  </w:comment>
  <w:comment w:id="13" w:author="Batstone, Katy" w:date="2022-09-28T14:46:00Z" w:initials="BK">
    <w:p w14:paraId="1905A9DF" w14:textId="77777777" w:rsidR="00770B35" w:rsidRDefault="00770B35" w:rsidP="00770B35">
      <w:pPr>
        <w:pStyle w:val="CommentText"/>
      </w:pPr>
      <w:r>
        <w:rPr>
          <w:rStyle w:val="CommentReference"/>
        </w:rPr>
        <w:annotationRef/>
      </w:r>
      <w:r>
        <w:t>Will you have a scanner in the training rm? If not need to mention the override box here, and that its audited.</w:t>
      </w:r>
    </w:p>
  </w:comment>
  <w:comment w:id="32" w:author="Batstone, Katy" w:date="2022-09-13T11:57:00Z" w:initials="BK">
    <w:p w14:paraId="3CAF13C2" w14:textId="77777777" w:rsidR="0030380B" w:rsidRPr="00922CE3" w:rsidRDefault="0030380B">
      <w:pPr>
        <w:pStyle w:val="CommentText"/>
        <w:rPr>
          <w:color w:val="FF0000"/>
        </w:rPr>
      </w:pPr>
      <w:r w:rsidRPr="00922CE3">
        <w:rPr>
          <w:rStyle w:val="CommentReference"/>
          <w:color w:val="FF0000"/>
        </w:rPr>
        <w:annotationRef/>
      </w:r>
      <w:r w:rsidRPr="00922CE3">
        <w:rPr>
          <w:color w:val="FF0000"/>
        </w:rPr>
        <w:t>Missing content:</w:t>
      </w:r>
    </w:p>
    <w:p w14:paraId="429FA137" w14:textId="77777777" w:rsidR="0030380B" w:rsidRPr="00922CE3" w:rsidRDefault="0030380B">
      <w:pPr>
        <w:pStyle w:val="CommentText"/>
        <w:rPr>
          <w:color w:val="FF0000"/>
        </w:rPr>
      </w:pPr>
    </w:p>
    <w:p w14:paraId="16B15E5A" w14:textId="77777777" w:rsidR="0030380B" w:rsidRPr="00922CE3" w:rsidRDefault="0030380B" w:rsidP="00084643">
      <w:pPr>
        <w:pStyle w:val="CommentText"/>
        <w:numPr>
          <w:ilvl w:val="0"/>
          <w:numId w:val="45"/>
        </w:numPr>
        <w:rPr>
          <w:color w:val="FF0000"/>
        </w:rPr>
      </w:pPr>
      <w:r w:rsidRPr="00922CE3">
        <w:rPr>
          <w:color w:val="FF0000"/>
        </w:rPr>
        <w:t xml:space="preserve">How to record a pre-arrival </w:t>
      </w:r>
    </w:p>
    <w:p w14:paraId="6CFAD9E8" w14:textId="3AD0512D" w:rsidR="0030380B" w:rsidRPr="00922CE3" w:rsidRDefault="0030380B" w:rsidP="00084643">
      <w:pPr>
        <w:pStyle w:val="CommentText"/>
        <w:numPr>
          <w:ilvl w:val="0"/>
          <w:numId w:val="45"/>
        </w:numPr>
        <w:rPr>
          <w:color w:val="FF0000"/>
        </w:rPr>
      </w:pPr>
      <w:r w:rsidRPr="00922CE3">
        <w:rPr>
          <w:color w:val="FF0000"/>
        </w:rPr>
        <w:t>ED Ambulance Handover Form</w:t>
      </w:r>
    </w:p>
  </w:comment>
  <w:comment w:id="33" w:author="Walker Helen (ELHT) System Support" w:date="2022-10-11T10:23:00Z" w:initials="WH(SS">
    <w:p w14:paraId="0A17E8CF" w14:textId="1E2A31F7" w:rsidR="0030380B" w:rsidRDefault="0030380B">
      <w:pPr>
        <w:pStyle w:val="CommentText"/>
      </w:pPr>
      <w:r>
        <w:rPr>
          <w:rStyle w:val="CommentReference"/>
        </w:rPr>
        <w:annotationRef/>
      </w:r>
      <w:r>
        <w:t>We are unsure how the patient is picked up when completing the ED ambulance form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F983DF" w15:done="1"/>
  <w15:commentEx w15:paraId="41923575" w15:done="0"/>
  <w15:commentEx w15:paraId="2119A49E" w15:paraIdParent="41923575" w15:done="0"/>
  <w15:commentEx w15:paraId="523CF764" w15:done="1"/>
  <w15:commentEx w15:paraId="58EF2BCE" w15:done="1"/>
  <w15:commentEx w15:paraId="62707FE6" w15:done="1"/>
  <w15:commentEx w15:paraId="403EA0DF" w15:done="1"/>
  <w15:commentEx w15:paraId="3D4A96B9" w15:done="1"/>
  <w15:commentEx w15:paraId="718511B8" w15:done="1"/>
  <w15:commentEx w15:paraId="1905A9DF" w15:done="1"/>
  <w15:commentEx w15:paraId="6CFAD9E8" w15:done="1"/>
  <w15:commentEx w15:paraId="0A17E8CF" w15:paraIdParent="6CFAD9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AED00" w16cex:dateUtc="2022-09-13T10:50:00Z"/>
  <w16cex:commentExtensible w16cex:durableId="271F4AB4" w16cex:dateUtc="2022-09-13T09:30:00Z"/>
  <w16cex:commentExtensible w16cex:durableId="271F4AB3" w16cex:dateUtc="2022-10-06T08:39:00Z"/>
  <w16cex:commentExtensible w16cex:durableId="26CAED7A" w16cex:dateUtc="2022-09-13T10:52:00Z"/>
  <w16cex:commentExtensible w16cex:durableId="26CAEF41" w16cex:dateUtc="2022-09-13T11:00:00Z"/>
  <w16cex:commentExtensible w16cex:durableId="26CAEE2C" w16cex:dateUtc="2022-09-13T10:55:00Z"/>
  <w16cex:commentExtensible w16cex:durableId="26CAEE83" w16cex:dateUtc="2022-09-13T10:56:00Z"/>
  <w16cex:commentExtensible w16cex:durableId="26FD2432" w16cex:dateUtc="2022-10-21T12:59:00Z"/>
  <w16cex:commentExtensible w16cex:durableId="26DEDC95" w16cex:dateUtc="2022-09-28T13:45:00Z"/>
  <w16cex:commentExtensible w16cex:durableId="26DEDCBF" w16cex:dateUtc="2022-09-28T13:46:00Z"/>
  <w16cex:commentExtensible w16cex:durableId="26CAEEC0" w16cex:dateUtc="2022-09-13T10:57:00Z"/>
  <w16cex:commentExtensible w16cex:durableId="26EFC294" w16cex:dateUtc="2022-10-11T0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F983DF" w16cid:durableId="26CAED00"/>
  <w16cid:commentId w16cid:paraId="41923575" w16cid:durableId="271F4AB4"/>
  <w16cid:commentId w16cid:paraId="2119A49E" w16cid:durableId="271F4AB3"/>
  <w16cid:commentId w16cid:paraId="523CF764" w16cid:durableId="26CAED7A"/>
  <w16cid:commentId w16cid:paraId="58EF2BCE" w16cid:durableId="26CAEF41"/>
  <w16cid:commentId w16cid:paraId="62707FE6" w16cid:durableId="26CAEE2C"/>
  <w16cid:commentId w16cid:paraId="403EA0DF" w16cid:durableId="26CAEE83"/>
  <w16cid:commentId w16cid:paraId="3D4A96B9" w16cid:durableId="26FD2432"/>
  <w16cid:commentId w16cid:paraId="718511B8" w16cid:durableId="26DEDC95"/>
  <w16cid:commentId w16cid:paraId="1905A9DF" w16cid:durableId="26DEDCBF"/>
  <w16cid:commentId w16cid:paraId="6CFAD9E8" w16cid:durableId="26CAEEC0"/>
  <w16cid:commentId w16cid:paraId="0A17E8CF" w16cid:durableId="26EFC2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B3600" w14:textId="77777777" w:rsidR="00C91583" w:rsidRDefault="00C91583" w:rsidP="00723ACD">
      <w:pPr>
        <w:spacing w:after="0" w:line="240" w:lineRule="auto"/>
      </w:pPr>
      <w:r>
        <w:separator/>
      </w:r>
    </w:p>
  </w:endnote>
  <w:endnote w:type="continuationSeparator" w:id="0">
    <w:p w14:paraId="64182082" w14:textId="77777777" w:rsidR="00C91583" w:rsidRDefault="00C91583" w:rsidP="00723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D0283" w14:textId="752856D2" w:rsidR="0022616E" w:rsidRDefault="004C6B78" w:rsidP="00416973">
    <w:pPr>
      <w:spacing w:after="0" w:line="240" w:lineRule="auto"/>
      <w:ind w:left="-1701"/>
      <w:jc w:val="right"/>
    </w:pPr>
    <w:r>
      <w:tab/>
    </w:r>
    <w:r w:rsidR="0022616E">
      <w:t xml:space="preserve">                                                                                        </w:t>
    </w:r>
    <w:r w:rsidR="007D4390">
      <w:t xml:space="preserve"> </w:t>
    </w:r>
    <w:r w:rsidR="003F2959">
      <w:t xml:space="preserve">Author: IM&amp;T Date of Issue: </w:t>
    </w:r>
    <w:r w:rsidR="00E91148">
      <w:t>March 2023</w:t>
    </w:r>
  </w:p>
  <w:p w14:paraId="5BF5FF67" w14:textId="3BB584F5" w:rsidR="00723ACD" w:rsidRPr="00723ACD" w:rsidRDefault="009F26CB" w:rsidP="0022616E">
    <w:pPr>
      <w:spacing w:after="0" w:line="240" w:lineRule="auto"/>
      <w:jc w:val="right"/>
      <w:rPr>
        <w:rFonts w:ascii="Arial" w:hAnsi="Arial" w:cs="Arial"/>
      </w:rPr>
    </w:pPr>
    <w:r w:rsidRPr="009F26CB">
      <w:t xml:space="preserve">Version </w:t>
    </w:r>
    <w:r w:rsidR="00416973">
      <w:t xml:space="preserve">Number: </w:t>
    </w:r>
    <w:r w:rsidR="00E91148">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70C50" w14:textId="77777777" w:rsidR="00C91583" w:rsidRDefault="00C91583" w:rsidP="00723ACD">
      <w:pPr>
        <w:spacing w:after="0" w:line="240" w:lineRule="auto"/>
      </w:pPr>
      <w:r>
        <w:separator/>
      </w:r>
    </w:p>
  </w:footnote>
  <w:footnote w:type="continuationSeparator" w:id="0">
    <w:p w14:paraId="511B52F4" w14:textId="77777777" w:rsidR="00C91583" w:rsidRDefault="00C91583" w:rsidP="00723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51AA1" w14:textId="4D3E394B" w:rsidR="00723ACD" w:rsidRDefault="00251B12" w:rsidP="00723ACD">
    <w:pPr>
      <w:pStyle w:val="Header"/>
      <w:jc w:val="right"/>
    </w:pPr>
    <w:sdt>
      <w:sdtPr>
        <w:id w:val="906189284"/>
        <w:docPartObj>
          <w:docPartGallery w:val="Watermarks"/>
          <w:docPartUnique/>
        </w:docPartObj>
      </w:sdtPr>
      <w:sdtEndPr/>
      <w:sdtContent>
        <w:r>
          <w:rPr>
            <w:noProof/>
          </w:rPr>
          <w:pict w14:anchorId="6F6A2C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3073"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233219">
      <w:rPr>
        <w:noProof/>
        <w:lang w:eastAsia="en-GB"/>
      </w:rPr>
      <w:drawing>
        <wp:anchor distT="0" distB="0" distL="114300" distR="114300" simplePos="0" relativeHeight="251657728" behindDoc="0" locked="0" layoutInCell="1" allowOverlap="1" wp14:anchorId="6376548D" wp14:editId="21DF2789">
          <wp:simplePos x="0" y="0"/>
          <wp:positionH relativeFrom="column">
            <wp:posOffset>6343650</wp:posOffset>
          </wp:positionH>
          <wp:positionV relativeFrom="paragraph">
            <wp:posOffset>5080</wp:posOffset>
          </wp:positionV>
          <wp:extent cx="3295650" cy="561975"/>
          <wp:effectExtent l="0" t="0" r="0" b="9525"/>
          <wp:wrapNone/>
          <wp:docPr id="1" name="Picture 1" descr="header.jpg"/>
          <wp:cNvGraphicFramePr/>
          <a:graphic xmlns:a="http://schemas.openxmlformats.org/drawingml/2006/main">
            <a:graphicData uri="http://schemas.openxmlformats.org/drawingml/2006/picture">
              <pic:pic xmlns:pic="http://schemas.openxmlformats.org/drawingml/2006/picture">
                <pic:nvPicPr>
                  <pic:cNvPr id="1" name="Picture 1" descr="header.jpg"/>
                  <pic:cNvPicPr/>
                </pic:nvPicPr>
                <pic:blipFill rotWithShape="1">
                  <a:blip r:embed="rId1">
                    <a:extLst>
                      <a:ext uri="{28A0092B-C50C-407E-A947-70E740481C1C}">
                        <a14:useLocalDpi xmlns:a14="http://schemas.microsoft.com/office/drawing/2010/main" val="0"/>
                      </a:ext>
                    </a:extLst>
                  </a:blip>
                  <a:srcRect l="34963" t="30514" b="13225"/>
                  <a:stretch/>
                </pic:blipFill>
                <pic:spPr bwMode="auto">
                  <a:xfrm>
                    <a:off x="0" y="0"/>
                    <a:ext cx="3295650" cy="561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id w:val="-1459181506"/>
        <w:docPartObj>
          <w:docPartGallery w:val="Page Numbers (Margins)"/>
          <w:docPartUnique/>
        </w:docPartObj>
      </w:sdtPr>
      <w:sdtEndPr/>
      <w:sdtContent>
        <w:r w:rsidR="00233219">
          <w:rPr>
            <w:noProof/>
          </w:rPr>
          <mc:AlternateContent>
            <mc:Choice Requires="wps">
              <w:drawing>
                <wp:anchor distT="0" distB="0" distL="114300" distR="114300" simplePos="0" relativeHeight="251656704" behindDoc="0" locked="0" layoutInCell="0" allowOverlap="1" wp14:anchorId="1A69F8F6" wp14:editId="3D99DA07">
                  <wp:simplePos x="0" y="0"/>
                  <wp:positionH relativeFrom="leftMargin">
                    <wp:align>left</wp:align>
                  </wp:positionH>
                  <mc:AlternateContent>
                    <mc:Choice Requires="wp14">
                      <wp:positionV relativeFrom="margin">
                        <wp14:pctPosVOffset>10000</wp14:pctPosVOffset>
                      </wp:positionV>
                    </mc:Choice>
                    <mc:Fallback>
                      <wp:positionV relativeFrom="page">
                        <wp:posOffset>1347470</wp:posOffset>
                      </wp:positionV>
                    </mc:Fallback>
                  </mc:AlternateContent>
                  <wp:extent cx="819150" cy="433705"/>
                  <wp:effectExtent l="0" t="0" r="0" b="44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80C696" w14:textId="77777777" w:rsidR="00233219" w:rsidRDefault="00233219">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spAutoFit/>
                        </wps:bodyPr>
                      </wps:wsp>
                    </a:graphicData>
                  </a:graphic>
                  <wp14:sizeRelH relativeFrom="leftMargin">
                    <wp14:pctWidth>90000</wp14:pctWidth>
                  </wp14:sizeRelH>
                  <wp14:sizeRelV relativeFrom="page">
                    <wp14:pctHeight>0</wp14:pctHeight>
                  </wp14:sizeRelV>
                </wp:anchor>
              </w:drawing>
            </mc:Choice>
            <mc:Fallback>
              <w:pict>
                <v:rect w14:anchorId="1A69F8F6" id="Rectangle 2" o:spid="_x0000_s1026" style="position:absolute;left:0;text-align:left;margin-left:0;margin-top:0;width:64.5pt;height:34.15pt;z-index:251656704;visibility:visible;mso-wrap-style:square;mso-width-percent:900;mso-height-percent:0;mso-top-percent:100;mso-wrap-distance-left:9pt;mso-wrap-distance-top:0;mso-wrap-distance-right:9pt;mso-wrap-distance-bottom:0;mso-position-horizontal:left;mso-position-horizontal-relative:left-margin-area;mso-position-vertical-relative:margin;mso-width-percent:900;mso-height-percent:0;mso-top-percent:10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" o:allowincell="f" stroked="f">
                  <v:textbox style="mso-fit-shape-to-text:t" inset="0,,0">
                    <w:txbxContent>
                      <w:p w14:paraId="6E80C696" w14:textId="77777777" w:rsidR="00233219" w:rsidRDefault="00233219">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4.05pt;height:158.35pt" o:bullet="t">
        <v:imagedata r:id="rId1" o:title="Emis ball for bullet"/>
      </v:shape>
    </w:pict>
  </w:numPicBullet>
  <w:numPicBullet w:numPicBulletId="1">
    <w:pict>
      <v:shape id="_x0000_i1027" type="#_x0000_t75" style="width:214.05pt;height:158.35pt" o:bullet="t">
        <v:imagedata r:id="rId2" o:title="mouse for bullet"/>
      </v:shape>
    </w:pict>
  </w:numPicBullet>
  <w:abstractNum w:abstractNumId="0" w15:restartNumberingAfterBreak="0">
    <w:nsid w:val="03B734ED"/>
    <w:multiLevelType w:val="hybridMultilevel"/>
    <w:tmpl w:val="3836D46C"/>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F4F3E"/>
    <w:multiLevelType w:val="hybridMultilevel"/>
    <w:tmpl w:val="6E9AA570"/>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2420D"/>
    <w:multiLevelType w:val="hybridMultilevel"/>
    <w:tmpl w:val="7794CA80"/>
    <w:lvl w:ilvl="0" w:tplc="4A7AC1A8">
      <w:numFmt w:val="bullet"/>
      <w:lvlText w:val=""/>
      <w:lvlPicBulletId w:val="1"/>
      <w:lvlJc w:val="left"/>
      <w:pPr>
        <w:ind w:left="720" w:hanging="360"/>
      </w:pPr>
      <w:rPr>
        <w:rFonts w:ascii="Symbol" w:eastAsiaTheme="minorHAnsi" w:hAnsi="Symbol" w:cstheme="minorBid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D264AD"/>
    <w:multiLevelType w:val="hybridMultilevel"/>
    <w:tmpl w:val="34948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3B2B33"/>
    <w:multiLevelType w:val="hybridMultilevel"/>
    <w:tmpl w:val="E8080FCC"/>
    <w:lvl w:ilvl="0" w:tplc="3F8E9690">
      <w:numFmt w:val="bullet"/>
      <w:lvlText w:val=""/>
      <w:lvlJc w:val="left"/>
      <w:pPr>
        <w:ind w:left="720" w:hanging="360"/>
      </w:pPr>
      <w:rPr>
        <w:rFonts w:ascii="Symbol" w:eastAsiaTheme="minorHAnsi" w:hAnsi="Symbol" w:cstheme="minorBidi" w:hint="default"/>
      </w:rPr>
    </w:lvl>
    <w:lvl w:ilvl="1" w:tplc="56489848">
      <w:numFmt w:val="bullet"/>
      <w:lvlText w:val="-"/>
      <w:lvlJc w:val="left"/>
      <w:pPr>
        <w:ind w:left="1440" w:hanging="360"/>
      </w:pPr>
      <w:rPr>
        <w:rFonts w:ascii="Calibri" w:eastAsiaTheme="minorHAnsi" w:hAnsi="Calibri" w:cstheme="minorBidi" w:hint="default"/>
        <w:color w:val="auto"/>
        <w:sz w:val="22"/>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3065AD"/>
    <w:multiLevelType w:val="hybridMultilevel"/>
    <w:tmpl w:val="F2F44154"/>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CF3B63"/>
    <w:multiLevelType w:val="hybridMultilevel"/>
    <w:tmpl w:val="035673D0"/>
    <w:lvl w:ilvl="0" w:tplc="4A7AC1A8">
      <w:numFmt w:val="bullet"/>
      <w:lvlText w:val=""/>
      <w:lvlPicBulletId w:val="1"/>
      <w:lvlJc w:val="left"/>
      <w:pPr>
        <w:ind w:left="720" w:hanging="360"/>
      </w:pPr>
      <w:rPr>
        <w:rFonts w:ascii="Symbol" w:eastAsiaTheme="minorHAnsi" w:hAnsi="Symbol" w:cstheme="minorBid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0019A9"/>
    <w:multiLevelType w:val="hybridMultilevel"/>
    <w:tmpl w:val="2E84C9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3A3B24"/>
    <w:multiLevelType w:val="hybridMultilevel"/>
    <w:tmpl w:val="482651D8"/>
    <w:lvl w:ilvl="0" w:tplc="3F8E969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604914"/>
    <w:multiLevelType w:val="hybridMultilevel"/>
    <w:tmpl w:val="1FE6FA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F3751B1"/>
    <w:multiLevelType w:val="hybridMultilevel"/>
    <w:tmpl w:val="50BA4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FE12CB"/>
    <w:multiLevelType w:val="hybridMultilevel"/>
    <w:tmpl w:val="658E6234"/>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9C4018"/>
    <w:multiLevelType w:val="hybridMultilevel"/>
    <w:tmpl w:val="2780DF1A"/>
    <w:lvl w:ilvl="0" w:tplc="08090001">
      <w:start w:val="1"/>
      <w:numFmt w:val="bullet"/>
      <w:lvlText w:val=""/>
      <w:lvlJc w:val="left"/>
      <w:pPr>
        <w:ind w:left="397" w:hanging="360"/>
      </w:pPr>
      <w:rPr>
        <w:rFonts w:ascii="Symbol" w:hAnsi="Symbol" w:hint="default"/>
      </w:rPr>
    </w:lvl>
    <w:lvl w:ilvl="1" w:tplc="08090003" w:tentative="1">
      <w:start w:val="1"/>
      <w:numFmt w:val="bullet"/>
      <w:lvlText w:val="o"/>
      <w:lvlJc w:val="left"/>
      <w:pPr>
        <w:ind w:left="1117" w:hanging="360"/>
      </w:pPr>
      <w:rPr>
        <w:rFonts w:ascii="Courier New" w:hAnsi="Courier New" w:cs="Courier New" w:hint="default"/>
      </w:rPr>
    </w:lvl>
    <w:lvl w:ilvl="2" w:tplc="08090005" w:tentative="1">
      <w:start w:val="1"/>
      <w:numFmt w:val="bullet"/>
      <w:lvlText w:val=""/>
      <w:lvlJc w:val="left"/>
      <w:pPr>
        <w:ind w:left="1837" w:hanging="360"/>
      </w:pPr>
      <w:rPr>
        <w:rFonts w:ascii="Wingdings" w:hAnsi="Wingdings" w:hint="default"/>
      </w:rPr>
    </w:lvl>
    <w:lvl w:ilvl="3" w:tplc="08090001" w:tentative="1">
      <w:start w:val="1"/>
      <w:numFmt w:val="bullet"/>
      <w:lvlText w:val=""/>
      <w:lvlJc w:val="left"/>
      <w:pPr>
        <w:ind w:left="2557" w:hanging="360"/>
      </w:pPr>
      <w:rPr>
        <w:rFonts w:ascii="Symbol" w:hAnsi="Symbol" w:hint="default"/>
      </w:rPr>
    </w:lvl>
    <w:lvl w:ilvl="4" w:tplc="08090003" w:tentative="1">
      <w:start w:val="1"/>
      <w:numFmt w:val="bullet"/>
      <w:lvlText w:val="o"/>
      <w:lvlJc w:val="left"/>
      <w:pPr>
        <w:ind w:left="3277" w:hanging="360"/>
      </w:pPr>
      <w:rPr>
        <w:rFonts w:ascii="Courier New" w:hAnsi="Courier New" w:cs="Courier New" w:hint="default"/>
      </w:rPr>
    </w:lvl>
    <w:lvl w:ilvl="5" w:tplc="08090005" w:tentative="1">
      <w:start w:val="1"/>
      <w:numFmt w:val="bullet"/>
      <w:lvlText w:val=""/>
      <w:lvlJc w:val="left"/>
      <w:pPr>
        <w:ind w:left="3997" w:hanging="360"/>
      </w:pPr>
      <w:rPr>
        <w:rFonts w:ascii="Wingdings" w:hAnsi="Wingdings" w:hint="default"/>
      </w:rPr>
    </w:lvl>
    <w:lvl w:ilvl="6" w:tplc="08090001" w:tentative="1">
      <w:start w:val="1"/>
      <w:numFmt w:val="bullet"/>
      <w:lvlText w:val=""/>
      <w:lvlJc w:val="left"/>
      <w:pPr>
        <w:ind w:left="4717" w:hanging="360"/>
      </w:pPr>
      <w:rPr>
        <w:rFonts w:ascii="Symbol" w:hAnsi="Symbol" w:hint="default"/>
      </w:rPr>
    </w:lvl>
    <w:lvl w:ilvl="7" w:tplc="08090003" w:tentative="1">
      <w:start w:val="1"/>
      <w:numFmt w:val="bullet"/>
      <w:lvlText w:val="o"/>
      <w:lvlJc w:val="left"/>
      <w:pPr>
        <w:ind w:left="5437" w:hanging="360"/>
      </w:pPr>
      <w:rPr>
        <w:rFonts w:ascii="Courier New" w:hAnsi="Courier New" w:cs="Courier New" w:hint="default"/>
      </w:rPr>
    </w:lvl>
    <w:lvl w:ilvl="8" w:tplc="08090005" w:tentative="1">
      <w:start w:val="1"/>
      <w:numFmt w:val="bullet"/>
      <w:lvlText w:val=""/>
      <w:lvlJc w:val="left"/>
      <w:pPr>
        <w:ind w:left="6157" w:hanging="360"/>
      </w:pPr>
      <w:rPr>
        <w:rFonts w:ascii="Wingdings" w:hAnsi="Wingdings" w:hint="default"/>
      </w:rPr>
    </w:lvl>
  </w:abstractNum>
  <w:abstractNum w:abstractNumId="13" w15:restartNumberingAfterBreak="0">
    <w:nsid w:val="195922A5"/>
    <w:multiLevelType w:val="hybridMultilevel"/>
    <w:tmpl w:val="A5926B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1BC75BFD"/>
    <w:multiLevelType w:val="hybridMultilevel"/>
    <w:tmpl w:val="9446CEC6"/>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190BEB"/>
    <w:multiLevelType w:val="hybridMultilevel"/>
    <w:tmpl w:val="B342709E"/>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382707"/>
    <w:multiLevelType w:val="hybridMultilevel"/>
    <w:tmpl w:val="D86AE2E2"/>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863A43"/>
    <w:multiLevelType w:val="hybridMultilevel"/>
    <w:tmpl w:val="5CE066D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15:restartNumberingAfterBreak="0">
    <w:nsid w:val="23522ADC"/>
    <w:multiLevelType w:val="hybridMultilevel"/>
    <w:tmpl w:val="F9D8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6CE5813"/>
    <w:multiLevelType w:val="hybridMultilevel"/>
    <w:tmpl w:val="565A2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604963"/>
    <w:multiLevelType w:val="hybridMultilevel"/>
    <w:tmpl w:val="35C05482"/>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9527395"/>
    <w:multiLevelType w:val="hybridMultilevel"/>
    <w:tmpl w:val="E8B4CA50"/>
    <w:lvl w:ilvl="0" w:tplc="83F6DB7E">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97C2F2F"/>
    <w:multiLevelType w:val="hybridMultilevel"/>
    <w:tmpl w:val="8F0C2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E262C6D"/>
    <w:multiLevelType w:val="hybridMultilevel"/>
    <w:tmpl w:val="6FC688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3630792"/>
    <w:multiLevelType w:val="hybridMultilevel"/>
    <w:tmpl w:val="9ACE5BC0"/>
    <w:lvl w:ilvl="0" w:tplc="6742EEDC">
      <w:start w:val="1"/>
      <w:numFmt w:val="decimal"/>
      <w:pStyle w:val="QRGStep"/>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3E92348"/>
    <w:multiLevelType w:val="hybridMultilevel"/>
    <w:tmpl w:val="D6EEE124"/>
    <w:lvl w:ilvl="0" w:tplc="08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6B16CE0"/>
    <w:multiLevelType w:val="hybridMultilevel"/>
    <w:tmpl w:val="55088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9F6625A"/>
    <w:multiLevelType w:val="hybridMultilevel"/>
    <w:tmpl w:val="C174FB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A342EDD"/>
    <w:multiLevelType w:val="hybridMultilevel"/>
    <w:tmpl w:val="2A369CB6"/>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C990558"/>
    <w:multiLevelType w:val="hybridMultilevel"/>
    <w:tmpl w:val="C9C07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642AF2"/>
    <w:multiLevelType w:val="hybridMultilevel"/>
    <w:tmpl w:val="83E21D7E"/>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36714A3"/>
    <w:multiLevelType w:val="hybridMultilevel"/>
    <w:tmpl w:val="BFA014A0"/>
    <w:lvl w:ilvl="0" w:tplc="C622AF6A">
      <w:numFmt w:val="bullet"/>
      <w:lvlText w:val=""/>
      <w:lvlPicBulletId w:val="1"/>
      <w:lvlJc w:val="left"/>
      <w:pPr>
        <w:ind w:left="1203" w:hanging="360"/>
      </w:pPr>
      <w:rPr>
        <w:rFonts w:ascii="Symbol" w:eastAsiaTheme="minorHAnsi" w:hAnsi="Symbol" w:cstheme="minorBidi" w:hint="default"/>
        <w:color w:val="auto"/>
      </w:rPr>
    </w:lvl>
    <w:lvl w:ilvl="1" w:tplc="08090003" w:tentative="1">
      <w:start w:val="1"/>
      <w:numFmt w:val="bullet"/>
      <w:lvlText w:val="o"/>
      <w:lvlJc w:val="left"/>
      <w:pPr>
        <w:ind w:left="1923" w:hanging="360"/>
      </w:pPr>
      <w:rPr>
        <w:rFonts w:ascii="Courier New" w:hAnsi="Courier New" w:cs="Courier New" w:hint="default"/>
      </w:rPr>
    </w:lvl>
    <w:lvl w:ilvl="2" w:tplc="08090005" w:tentative="1">
      <w:start w:val="1"/>
      <w:numFmt w:val="bullet"/>
      <w:lvlText w:val=""/>
      <w:lvlJc w:val="left"/>
      <w:pPr>
        <w:ind w:left="2643" w:hanging="360"/>
      </w:pPr>
      <w:rPr>
        <w:rFonts w:ascii="Wingdings" w:hAnsi="Wingdings" w:hint="default"/>
      </w:rPr>
    </w:lvl>
    <w:lvl w:ilvl="3" w:tplc="08090001" w:tentative="1">
      <w:start w:val="1"/>
      <w:numFmt w:val="bullet"/>
      <w:lvlText w:val=""/>
      <w:lvlJc w:val="left"/>
      <w:pPr>
        <w:ind w:left="3363" w:hanging="360"/>
      </w:pPr>
      <w:rPr>
        <w:rFonts w:ascii="Symbol" w:hAnsi="Symbol" w:hint="default"/>
      </w:rPr>
    </w:lvl>
    <w:lvl w:ilvl="4" w:tplc="08090003" w:tentative="1">
      <w:start w:val="1"/>
      <w:numFmt w:val="bullet"/>
      <w:lvlText w:val="o"/>
      <w:lvlJc w:val="left"/>
      <w:pPr>
        <w:ind w:left="4083" w:hanging="360"/>
      </w:pPr>
      <w:rPr>
        <w:rFonts w:ascii="Courier New" w:hAnsi="Courier New" w:cs="Courier New" w:hint="default"/>
      </w:rPr>
    </w:lvl>
    <w:lvl w:ilvl="5" w:tplc="08090005" w:tentative="1">
      <w:start w:val="1"/>
      <w:numFmt w:val="bullet"/>
      <w:lvlText w:val=""/>
      <w:lvlJc w:val="left"/>
      <w:pPr>
        <w:ind w:left="4803" w:hanging="360"/>
      </w:pPr>
      <w:rPr>
        <w:rFonts w:ascii="Wingdings" w:hAnsi="Wingdings" w:hint="default"/>
      </w:rPr>
    </w:lvl>
    <w:lvl w:ilvl="6" w:tplc="08090001" w:tentative="1">
      <w:start w:val="1"/>
      <w:numFmt w:val="bullet"/>
      <w:lvlText w:val=""/>
      <w:lvlJc w:val="left"/>
      <w:pPr>
        <w:ind w:left="5523" w:hanging="360"/>
      </w:pPr>
      <w:rPr>
        <w:rFonts w:ascii="Symbol" w:hAnsi="Symbol" w:hint="default"/>
      </w:rPr>
    </w:lvl>
    <w:lvl w:ilvl="7" w:tplc="08090003" w:tentative="1">
      <w:start w:val="1"/>
      <w:numFmt w:val="bullet"/>
      <w:lvlText w:val="o"/>
      <w:lvlJc w:val="left"/>
      <w:pPr>
        <w:ind w:left="6243" w:hanging="360"/>
      </w:pPr>
      <w:rPr>
        <w:rFonts w:ascii="Courier New" w:hAnsi="Courier New" w:cs="Courier New" w:hint="default"/>
      </w:rPr>
    </w:lvl>
    <w:lvl w:ilvl="8" w:tplc="08090005" w:tentative="1">
      <w:start w:val="1"/>
      <w:numFmt w:val="bullet"/>
      <w:lvlText w:val=""/>
      <w:lvlJc w:val="left"/>
      <w:pPr>
        <w:ind w:left="6963" w:hanging="360"/>
      </w:pPr>
      <w:rPr>
        <w:rFonts w:ascii="Wingdings" w:hAnsi="Wingdings" w:hint="default"/>
      </w:rPr>
    </w:lvl>
  </w:abstractNum>
  <w:abstractNum w:abstractNumId="32" w15:restartNumberingAfterBreak="0">
    <w:nsid w:val="43AD75EC"/>
    <w:multiLevelType w:val="hybridMultilevel"/>
    <w:tmpl w:val="478EA54A"/>
    <w:lvl w:ilvl="0" w:tplc="08090003">
      <w:start w:val="1"/>
      <w:numFmt w:val="bullet"/>
      <w:lvlText w:val="o"/>
      <w:lvlJc w:val="left"/>
      <w:pPr>
        <w:ind w:left="720" w:hanging="360"/>
      </w:pPr>
      <w:rPr>
        <w:rFonts w:ascii="Courier New" w:hAnsi="Courier New" w:cs="Courier New"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5E0707B"/>
    <w:multiLevelType w:val="hybridMultilevel"/>
    <w:tmpl w:val="CE3C5B62"/>
    <w:lvl w:ilvl="0" w:tplc="08090003">
      <w:start w:val="1"/>
      <w:numFmt w:val="bullet"/>
      <w:lvlText w:val="o"/>
      <w:lvlJc w:val="left"/>
      <w:pPr>
        <w:ind w:left="1457" w:hanging="360"/>
      </w:pPr>
      <w:rPr>
        <w:rFonts w:ascii="Courier New" w:hAnsi="Courier New" w:cs="Courier New"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34" w15:restartNumberingAfterBreak="0">
    <w:nsid w:val="468D5423"/>
    <w:multiLevelType w:val="hybridMultilevel"/>
    <w:tmpl w:val="FA7C032A"/>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7F41E06"/>
    <w:multiLevelType w:val="hybridMultilevel"/>
    <w:tmpl w:val="D2F6BB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4AAE3471"/>
    <w:multiLevelType w:val="hybridMultilevel"/>
    <w:tmpl w:val="34F624D8"/>
    <w:lvl w:ilvl="0" w:tplc="4A7AC1A8">
      <w:numFmt w:val="bullet"/>
      <w:lvlText w:val=""/>
      <w:lvlPicBulletId w:val="1"/>
      <w:lvlJc w:val="left"/>
      <w:pPr>
        <w:ind w:left="1800" w:hanging="360"/>
      </w:pPr>
      <w:rPr>
        <w:rFonts w:ascii="Symbol" w:eastAsiaTheme="minorHAnsi" w:hAnsi="Symbol" w:cstheme="minorBidi" w:hint="default"/>
        <w:color w:val="auto"/>
        <w:sz w:val="2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15:restartNumberingAfterBreak="0">
    <w:nsid w:val="523F1024"/>
    <w:multiLevelType w:val="hybridMultilevel"/>
    <w:tmpl w:val="ED824A6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52B93813"/>
    <w:multiLevelType w:val="hybridMultilevel"/>
    <w:tmpl w:val="B9EC01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6C16010"/>
    <w:multiLevelType w:val="hybridMultilevel"/>
    <w:tmpl w:val="238AB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6D574BD"/>
    <w:multiLevelType w:val="hybridMultilevel"/>
    <w:tmpl w:val="3686182A"/>
    <w:lvl w:ilvl="0" w:tplc="773CC990">
      <w:start w:val="1"/>
      <w:numFmt w:val="decimal"/>
      <w:lvlText w:val="%1-"/>
      <w:lvlJc w:val="left"/>
      <w:pPr>
        <w:ind w:left="394" w:hanging="360"/>
      </w:pPr>
      <w:rPr>
        <w:rFonts w:hint="default"/>
      </w:rPr>
    </w:lvl>
    <w:lvl w:ilvl="1" w:tplc="08090019" w:tentative="1">
      <w:start w:val="1"/>
      <w:numFmt w:val="lowerLetter"/>
      <w:lvlText w:val="%2."/>
      <w:lvlJc w:val="left"/>
      <w:pPr>
        <w:ind w:left="1114" w:hanging="360"/>
      </w:pPr>
    </w:lvl>
    <w:lvl w:ilvl="2" w:tplc="0809001B" w:tentative="1">
      <w:start w:val="1"/>
      <w:numFmt w:val="lowerRoman"/>
      <w:lvlText w:val="%3."/>
      <w:lvlJc w:val="right"/>
      <w:pPr>
        <w:ind w:left="1834" w:hanging="180"/>
      </w:pPr>
    </w:lvl>
    <w:lvl w:ilvl="3" w:tplc="0809000F" w:tentative="1">
      <w:start w:val="1"/>
      <w:numFmt w:val="decimal"/>
      <w:lvlText w:val="%4."/>
      <w:lvlJc w:val="left"/>
      <w:pPr>
        <w:ind w:left="2554" w:hanging="360"/>
      </w:pPr>
    </w:lvl>
    <w:lvl w:ilvl="4" w:tplc="08090019" w:tentative="1">
      <w:start w:val="1"/>
      <w:numFmt w:val="lowerLetter"/>
      <w:lvlText w:val="%5."/>
      <w:lvlJc w:val="left"/>
      <w:pPr>
        <w:ind w:left="3274" w:hanging="360"/>
      </w:pPr>
    </w:lvl>
    <w:lvl w:ilvl="5" w:tplc="0809001B" w:tentative="1">
      <w:start w:val="1"/>
      <w:numFmt w:val="lowerRoman"/>
      <w:lvlText w:val="%6."/>
      <w:lvlJc w:val="right"/>
      <w:pPr>
        <w:ind w:left="3994" w:hanging="180"/>
      </w:pPr>
    </w:lvl>
    <w:lvl w:ilvl="6" w:tplc="0809000F" w:tentative="1">
      <w:start w:val="1"/>
      <w:numFmt w:val="decimal"/>
      <w:lvlText w:val="%7."/>
      <w:lvlJc w:val="left"/>
      <w:pPr>
        <w:ind w:left="4714" w:hanging="360"/>
      </w:pPr>
    </w:lvl>
    <w:lvl w:ilvl="7" w:tplc="08090019" w:tentative="1">
      <w:start w:val="1"/>
      <w:numFmt w:val="lowerLetter"/>
      <w:lvlText w:val="%8."/>
      <w:lvlJc w:val="left"/>
      <w:pPr>
        <w:ind w:left="5434" w:hanging="360"/>
      </w:pPr>
    </w:lvl>
    <w:lvl w:ilvl="8" w:tplc="0809001B" w:tentative="1">
      <w:start w:val="1"/>
      <w:numFmt w:val="lowerRoman"/>
      <w:lvlText w:val="%9."/>
      <w:lvlJc w:val="right"/>
      <w:pPr>
        <w:ind w:left="6154" w:hanging="180"/>
      </w:pPr>
    </w:lvl>
  </w:abstractNum>
  <w:abstractNum w:abstractNumId="41" w15:restartNumberingAfterBreak="0">
    <w:nsid w:val="5B174FB5"/>
    <w:multiLevelType w:val="hybridMultilevel"/>
    <w:tmpl w:val="ADF62E7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BC3237E"/>
    <w:multiLevelType w:val="hybridMultilevel"/>
    <w:tmpl w:val="B68E0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C1E3C9F"/>
    <w:multiLevelType w:val="hybridMultilevel"/>
    <w:tmpl w:val="C5F01208"/>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C2124F7"/>
    <w:multiLevelType w:val="hybridMultilevel"/>
    <w:tmpl w:val="AC387C8E"/>
    <w:lvl w:ilvl="0" w:tplc="F81CE486">
      <w:numFmt w:val="bullet"/>
      <w:lvlText w:val=""/>
      <w:lvlPicBulletId w:val="0"/>
      <w:lvlJc w:val="left"/>
      <w:pPr>
        <w:ind w:left="1440" w:hanging="360"/>
      </w:pPr>
      <w:rPr>
        <w:rFonts w:ascii="Symbol" w:eastAsiaTheme="minorHAnsi" w:hAnsi="Symbol" w:cstheme="minorBidi"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5D8201C3"/>
    <w:multiLevelType w:val="hybridMultilevel"/>
    <w:tmpl w:val="8E3C0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0527578"/>
    <w:multiLevelType w:val="hybridMultilevel"/>
    <w:tmpl w:val="8E7A523E"/>
    <w:lvl w:ilvl="0" w:tplc="F81CE486">
      <w:numFmt w:val="bullet"/>
      <w:lvlText w:val=""/>
      <w:lvlPicBulletId w:val="0"/>
      <w:lvlJc w:val="left"/>
      <w:pPr>
        <w:ind w:left="754" w:hanging="360"/>
      </w:pPr>
      <w:rPr>
        <w:rFonts w:ascii="Symbol" w:eastAsiaTheme="minorHAnsi" w:hAnsi="Symbol" w:cstheme="minorBidi" w:hint="default"/>
        <w:color w:val="auto"/>
      </w:rPr>
    </w:lvl>
    <w:lvl w:ilvl="1" w:tplc="08090003" w:tentative="1">
      <w:start w:val="1"/>
      <w:numFmt w:val="bullet"/>
      <w:lvlText w:val="o"/>
      <w:lvlJc w:val="left"/>
      <w:pPr>
        <w:ind w:left="1474" w:hanging="360"/>
      </w:pPr>
      <w:rPr>
        <w:rFonts w:ascii="Courier New" w:hAnsi="Courier New" w:cs="Courier New" w:hint="default"/>
      </w:rPr>
    </w:lvl>
    <w:lvl w:ilvl="2" w:tplc="08090005" w:tentative="1">
      <w:start w:val="1"/>
      <w:numFmt w:val="bullet"/>
      <w:lvlText w:val=""/>
      <w:lvlJc w:val="left"/>
      <w:pPr>
        <w:ind w:left="2194" w:hanging="360"/>
      </w:pPr>
      <w:rPr>
        <w:rFonts w:ascii="Wingdings" w:hAnsi="Wingdings" w:hint="default"/>
      </w:rPr>
    </w:lvl>
    <w:lvl w:ilvl="3" w:tplc="08090001" w:tentative="1">
      <w:start w:val="1"/>
      <w:numFmt w:val="bullet"/>
      <w:lvlText w:val=""/>
      <w:lvlJc w:val="left"/>
      <w:pPr>
        <w:ind w:left="2914" w:hanging="360"/>
      </w:pPr>
      <w:rPr>
        <w:rFonts w:ascii="Symbol" w:hAnsi="Symbol" w:hint="default"/>
      </w:rPr>
    </w:lvl>
    <w:lvl w:ilvl="4" w:tplc="08090003" w:tentative="1">
      <w:start w:val="1"/>
      <w:numFmt w:val="bullet"/>
      <w:lvlText w:val="o"/>
      <w:lvlJc w:val="left"/>
      <w:pPr>
        <w:ind w:left="3634" w:hanging="360"/>
      </w:pPr>
      <w:rPr>
        <w:rFonts w:ascii="Courier New" w:hAnsi="Courier New" w:cs="Courier New" w:hint="default"/>
      </w:rPr>
    </w:lvl>
    <w:lvl w:ilvl="5" w:tplc="08090005" w:tentative="1">
      <w:start w:val="1"/>
      <w:numFmt w:val="bullet"/>
      <w:lvlText w:val=""/>
      <w:lvlJc w:val="left"/>
      <w:pPr>
        <w:ind w:left="4354" w:hanging="360"/>
      </w:pPr>
      <w:rPr>
        <w:rFonts w:ascii="Wingdings" w:hAnsi="Wingdings" w:hint="default"/>
      </w:rPr>
    </w:lvl>
    <w:lvl w:ilvl="6" w:tplc="08090001" w:tentative="1">
      <w:start w:val="1"/>
      <w:numFmt w:val="bullet"/>
      <w:lvlText w:val=""/>
      <w:lvlJc w:val="left"/>
      <w:pPr>
        <w:ind w:left="5074" w:hanging="360"/>
      </w:pPr>
      <w:rPr>
        <w:rFonts w:ascii="Symbol" w:hAnsi="Symbol" w:hint="default"/>
      </w:rPr>
    </w:lvl>
    <w:lvl w:ilvl="7" w:tplc="08090003" w:tentative="1">
      <w:start w:val="1"/>
      <w:numFmt w:val="bullet"/>
      <w:lvlText w:val="o"/>
      <w:lvlJc w:val="left"/>
      <w:pPr>
        <w:ind w:left="5794" w:hanging="360"/>
      </w:pPr>
      <w:rPr>
        <w:rFonts w:ascii="Courier New" w:hAnsi="Courier New" w:cs="Courier New" w:hint="default"/>
      </w:rPr>
    </w:lvl>
    <w:lvl w:ilvl="8" w:tplc="08090005" w:tentative="1">
      <w:start w:val="1"/>
      <w:numFmt w:val="bullet"/>
      <w:lvlText w:val=""/>
      <w:lvlJc w:val="left"/>
      <w:pPr>
        <w:ind w:left="6514" w:hanging="360"/>
      </w:pPr>
      <w:rPr>
        <w:rFonts w:ascii="Wingdings" w:hAnsi="Wingdings" w:hint="default"/>
      </w:rPr>
    </w:lvl>
  </w:abstractNum>
  <w:abstractNum w:abstractNumId="47" w15:restartNumberingAfterBreak="0">
    <w:nsid w:val="606C6C5E"/>
    <w:multiLevelType w:val="hybridMultilevel"/>
    <w:tmpl w:val="28163664"/>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133384F"/>
    <w:multiLevelType w:val="hybridMultilevel"/>
    <w:tmpl w:val="F7926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6ED5EFE"/>
    <w:multiLevelType w:val="hybridMultilevel"/>
    <w:tmpl w:val="B86EFB88"/>
    <w:lvl w:ilvl="0" w:tplc="B31E36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87347D1"/>
    <w:multiLevelType w:val="hybridMultilevel"/>
    <w:tmpl w:val="7D7EA89E"/>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A52280D"/>
    <w:multiLevelType w:val="hybridMultilevel"/>
    <w:tmpl w:val="3E0A50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A546B71"/>
    <w:multiLevelType w:val="hybridMultilevel"/>
    <w:tmpl w:val="1548EE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3" w15:restartNumberingAfterBreak="0">
    <w:nsid w:val="6AA636D7"/>
    <w:multiLevelType w:val="hybridMultilevel"/>
    <w:tmpl w:val="12E8994A"/>
    <w:lvl w:ilvl="0" w:tplc="08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BB42F9B"/>
    <w:multiLevelType w:val="hybridMultilevel"/>
    <w:tmpl w:val="1A5A62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CA00CE6"/>
    <w:multiLevelType w:val="hybridMultilevel"/>
    <w:tmpl w:val="E90E6F42"/>
    <w:lvl w:ilvl="0" w:tplc="3F8E9690">
      <w:numFmt w:val="bullet"/>
      <w:lvlText w:val=""/>
      <w:lvlJc w:val="left"/>
      <w:pPr>
        <w:ind w:left="720" w:hanging="360"/>
      </w:pPr>
      <w:rPr>
        <w:rFonts w:ascii="Symbol" w:eastAsiaTheme="minorHAnsi" w:hAnsi="Symbol" w:cstheme="minorBidi"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F665B9A"/>
    <w:multiLevelType w:val="hybridMultilevel"/>
    <w:tmpl w:val="F16427F8"/>
    <w:lvl w:ilvl="0" w:tplc="83F6DB7E">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FCE137D"/>
    <w:multiLevelType w:val="hybridMultilevel"/>
    <w:tmpl w:val="958CA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1580AA1"/>
    <w:multiLevelType w:val="hybridMultilevel"/>
    <w:tmpl w:val="D3EA78E4"/>
    <w:lvl w:ilvl="0" w:tplc="F81CE48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8C43F5D"/>
    <w:multiLevelType w:val="hybridMultilevel"/>
    <w:tmpl w:val="1988EA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A2B18FC"/>
    <w:multiLevelType w:val="hybridMultilevel"/>
    <w:tmpl w:val="69EE32BC"/>
    <w:lvl w:ilvl="0" w:tplc="08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B245A56"/>
    <w:multiLevelType w:val="hybridMultilevel"/>
    <w:tmpl w:val="18CEE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DC6749F"/>
    <w:multiLevelType w:val="hybridMultilevel"/>
    <w:tmpl w:val="B8D8B234"/>
    <w:lvl w:ilvl="0" w:tplc="C622AF6A">
      <w:numFmt w:val="bullet"/>
      <w:lvlText w:val=""/>
      <w:lvlPicBulletId w:val="1"/>
      <w:lvlJc w:val="left"/>
      <w:pPr>
        <w:ind w:left="1179" w:hanging="360"/>
      </w:pPr>
      <w:rPr>
        <w:rFonts w:ascii="Symbol" w:eastAsiaTheme="minorHAnsi" w:hAnsi="Symbol" w:cstheme="minorBidi" w:hint="default"/>
        <w:color w:val="auto"/>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63" w15:restartNumberingAfterBreak="0">
    <w:nsid w:val="7FDC732E"/>
    <w:multiLevelType w:val="hybridMultilevel"/>
    <w:tmpl w:val="015A1A4C"/>
    <w:lvl w:ilvl="0" w:tplc="F81CE486">
      <w:numFmt w:val="bullet"/>
      <w:lvlText w:val=""/>
      <w:lvlPicBulletId w:val="0"/>
      <w:lvlJc w:val="left"/>
      <w:pPr>
        <w:ind w:left="720" w:hanging="360"/>
      </w:pPr>
      <w:rPr>
        <w:rFonts w:ascii="Symbol" w:eastAsiaTheme="minorHAnsi" w:hAnsi="Symbol" w:cstheme="minorBidi" w:hint="default"/>
        <w:color w:val="auto"/>
      </w:rPr>
    </w:lvl>
    <w:lvl w:ilvl="1" w:tplc="3F8E9690">
      <w:numFmt w:val="bullet"/>
      <w:lvlText w:val=""/>
      <w:lvlJc w:val="left"/>
      <w:pPr>
        <w:ind w:left="1440" w:hanging="36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0932076">
    <w:abstractNumId w:val="50"/>
  </w:num>
  <w:num w:numId="2" w16cid:durableId="1224291160">
    <w:abstractNumId w:val="31"/>
  </w:num>
  <w:num w:numId="3" w16cid:durableId="2048213910">
    <w:abstractNumId w:val="25"/>
  </w:num>
  <w:num w:numId="4" w16cid:durableId="1303197407">
    <w:abstractNumId w:val="7"/>
  </w:num>
  <w:num w:numId="5" w16cid:durableId="1811823861">
    <w:abstractNumId w:val="62"/>
  </w:num>
  <w:num w:numId="6" w16cid:durableId="86772758">
    <w:abstractNumId w:val="47"/>
  </w:num>
  <w:num w:numId="7" w16cid:durableId="1667590947">
    <w:abstractNumId w:val="32"/>
  </w:num>
  <w:num w:numId="8" w16cid:durableId="2069720426">
    <w:abstractNumId w:val="30"/>
  </w:num>
  <w:num w:numId="9" w16cid:durableId="128406713">
    <w:abstractNumId w:val="1"/>
  </w:num>
  <w:num w:numId="10" w16cid:durableId="1364356211">
    <w:abstractNumId w:val="14"/>
  </w:num>
  <w:num w:numId="11" w16cid:durableId="1121921335">
    <w:abstractNumId w:val="40"/>
  </w:num>
  <w:num w:numId="12" w16cid:durableId="452946191">
    <w:abstractNumId w:val="63"/>
  </w:num>
  <w:num w:numId="13" w16cid:durableId="1562329086">
    <w:abstractNumId w:val="8"/>
  </w:num>
  <w:num w:numId="14" w16cid:durableId="965967482">
    <w:abstractNumId w:val="55"/>
  </w:num>
  <w:num w:numId="15" w16cid:durableId="569315426">
    <w:abstractNumId w:val="4"/>
  </w:num>
  <w:num w:numId="16" w16cid:durableId="1141848171">
    <w:abstractNumId w:val="41"/>
  </w:num>
  <w:num w:numId="17" w16cid:durableId="1393188892">
    <w:abstractNumId w:val="11"/>
  </w:num>
  <w:num w:numId="18" w16cid:durableId="1960525538">
    <w:abstractNumId w:val="36"/>
  </w:num>
  <w:num w:numId="19" w16cid:durableId="460080299">
    <w:abstractNumId w:val="23"/>
  </w:num>
  <w:num w:numId="20" w16cid:durableId="259678612">
    <w:abstractNumId w:val="48"/>
  </w:num>
  <w:num w:numId="21" w16cid:durableId="282687432">
    <w:abstractNumId w:val="0"/>
  </w:num>
  <w:num w:numId="22" w16cid:durableId="1879971354">
    <w:abstractNumId w:val="54"/>
  </w:num>
  <w:num w:numId="23" w16cid:durableId="2043625169">
    <w:abstractNumId w:val="53"/>
  </w:num>
  <w:num w:numId="24" w16cid:durableId="1205944489">
    <w:abstractNumId w:val="60"/>
  </w:num>
  <w:num w:numId="25" w16cid:durableId="309677572">
    <w:abstractNumId w:val="46"/>
  </w:num>
  <w:num w:numId="26" w16cid:durableId="1613785771">
    <w:abstractNumId w:val="5"/>
  </w:num>
  <w:num w:numId="27" w16cid:durableId="235668210">
    <w:abstractNumId w:val="28"/>
  </w:num>
  <w:num w:numId="28" w16cid:durableId="115611766">
    <w:abstractNumId w:val="43"/>
  </w:num>
  <w:num w:numId="29" w16cid:durableId="1116875130">
    <w:abstractNumId w:val="15"/>
  </w:num>
  <w:num w:numId="30" w16cid:durableId="941299702">
    <w:abstractNumId w:val="20"/>
  </w:num>
  <w:num w:numId="31" w16cid:durableId="1510631549">
    <w:abstractNumId w:val="6"/>
  </w:num>
  <w:num w:numId="32" w16cid:durableId="1607688325">
    <w:abstractNumId w:val="34"/>
  </w:num>
  <w:num w:numId="33" w16cid:durableId="1620525212">
    <w:abstractNumId w:val="2"/>
  </w:num>
  <w:num w:numId="34" w16cid:durableId="887032426">
    <w:abstractNumId w:val="58"/>
  </w:num>
  <w:num w:numId="35" w16cid:durableId="1575162419">
    <w:abstractNumId w:val="16"/>
  </w:num>
  <w:num w:numId="36" w16cid:durableId="785320156">
    <w:abstractNumId w:val="44"/>
  </w:num>
  <w:num w:numId="37" w16cid:durableId="4598436">
    <w:abstractNumId w:val="17"/>
  </w:num>
  <w:num w:numId="38" w16cid:durableId="495070127">
    <w:abstractNumId w:val="45"/>
  </w:num>
  <w:num w:numId="39" w16cid:durableId="349529125">
    <w:abstractNumId w:val="42"/>
  </w:num>
  <w:num w:numId="40" w16cid:durableId="1602488494">
    <w:abstractNumId w:val="56"/>
  </w:num>
  <w:num w:numId="41" w16cid:durableId="1061177365">
    <w:abstractNumId w:val="21"/>
  </w:num>
  <w:num w:numId="42" w16cid:durableId="1513685319">
    <w:abstractNumId w:val="18"/>
  </w:num>
  <w:num w:numId="43" w16cid:durableId="477112439">
    <w:abstractNumId w:val="3"/>
  </w:num>
  <w:num w:numId="44" w16cid:durableId="77866643">
    <w:abstractNumId w:val="9"/>
  </w:num>
  <w:num w:numId="45" w16cid:durableId="157306424">
    <w:abstractNumId w:val="49"/>
  </w:num>
  <w:num w:numId="46" w16cid:durableId="170972426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55151288">
    <w:abstractNumId w:val="13"/>
  </w:num>
  <w:num w:numId="48" w16cid:durableId="308172134">
    <w:abstractNumId w:val="35"/>
  </w:num>
  <w:num w:numId="49" w16cid:durableId="984578871">
    <w:abstractNumId w:val="39"/>
  </w:num>
  <w:num w:numId="50" w16cid:durableId="16192638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21148329">
    <w:abstractNumId w:val="12"/>
  </w:num>
  <w:num w:numId="52" w16cid:durableId="795179299">
    <w:abstractNumId w:val="26"/>
  </w:num>
  <w:num w:numId="53" w16cid:durableId="1083599789">
    <w:abstractNumId w:val="59"/>
  </w:num>
  <w:num w:numId="54" w16cid:durableId="578518886">
    <w:abstractNumId w:val="10"/>
  </w:num>
  <w:num w:numId="55" w16cid:durableId="827944546">
    <w:abstractNumId w:val="27"/>
  </w:num>
  <w:num w:numId="56" w16cid:durableId="794327302">
    <w:abstractNumId w:val="51"/>
  </w:num>
  <w:num w:numId="57" w16cid:durableId="1689020667">
    <w:abstractNumId w:val="61"/>
  </w:num>
  <w:num w:numId="58" w16cid:durableId="1315452941">
    <w:abstractNumId w:val="33"/>
  </w:num>
  <w:num w:numId="59" w16cid:durableId="1880511450">
    <w:abstractNumId w:val="22"/>
  </w:num>
  <w:num w:numId="60" w16cid:durableId="339430103">
    <w:abstractNumId w:val="37"/>
  </w:num>
  <w:num w:numId="61" w16cid:durableId="1236940680">
    <w:abstractNumId w:val="57"/>
  </w:num>
  <w:num w:numId="62" w16cid:durableId="370344654">
    <w:abstractNumId w:val="29"/>
  </w:num>
  <w:num w:numId="63" w16cid:durableId="441732054">
    <w:abstractNumId w:val="19"/>
  </w:num>
  <w:num w:numId="64" w16cid:durableId="892304764">
    <w:abstractNumId w:val="38"/>
  </w:num>
  <w:num w:numId="65" w16cid:durableId="1568801120">
    <w:abstractNumId w:val="52"/>
  </w:num>
  <w:num w:numId="66" w16cid:durableId="1133135833">
    <w:abstractNumId w:val="24"/>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tstone, Katy">
    <w15:presenceInfo w15:providerId="AD" w15:userId="S::KP058195@cerner.net::5d636627-0bc7-4910-9e26-3bba058fa23b"/>
  </w15:person>
  <w15:person w15:author="Walker Helen (ELHT) System Support">
    <w15:presenceInfo w15:providerId="AD" w15:userId="S::Helen.Walker@elht.nhs.uk::99672bcf-aac3-4ce9-80ce-ac450b9a72fc"/>
  </w15:person>
  <w15:person w15:author="Daniel Felipes">
    <w15:presenceInfo w15:providerId="AD" w15:userId="S::Daniel.Felipes@elht.nhs.uk::256ed118-8998-4bec-95f9-2cddaf5d98c7"/>
  </w15:person>
  <w15:person w15:author="Lewis Joseph (ELHT) Clinical Informatics">
    <w15:presenceInfo w15:providerId="AD" w15:userId="S::Joseph.Lewis@elht.nhs.uk::887216a1-8fc5-43c1-be5e-005bfc3f66c7"/>
  </w15:person>
  <w15:person w15:author="Gray Alistair (ELHT) Pharmacy">
    <w15:presenceInfo w15:providerId="AD" w15:userId="S::Alistair.Gray@elht.nhs.uk::979e0c14-ac76-42b2-82ff-16a9b81865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074"/>
    <o:shapelayout v:ext="edit">
      <o:idmap v:ext="edit" data="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1F"/>
    <w:rsid w:val="0001045B"/>
    <w:rsid w:val="00011B83"/>
    <w:rsid w:val="00013155"/>
    <w:rsid w:val="00014F80"/>
    <w:rsid w:val="00022C6D"/>
    <w:rsid w:val="00033E26"/>
    <w:rsid w:val="00037BFD"/>
    <w:rsid w:val="00040B22"/>
    <w:rsid w:val="00044C82"/>
    <w:rsid w:val="0005131D"/>
    <w:rsid w:val="00064316"/>
    <w:rsid w:val="00066AFC"/>
    <w:rsid w:val="00073D7E"/>
    <w:rsid w:val="00080A48"/>
    <w:rsid w:val="00084643"/>
    <w:rsid w:val="0009788B"/>
    <w:rsid w:val="00097AE3"/>
    <w:rsid w:val="000B2B42"/>
    <w:rsid w:val="000B5102"/>
    <w:rsid w:val="000C7E7B"/>
    <w:rsid w:val="000E199E"/>
    <w:rsid w:val="000E33E9"/>
    <w:rsid w:val="00100EB1"/>
    <w:rsid w:val="0010651E"/>
    <w:rsid w:val="00121A8E"/>
    <w:rsid w:val="00122125"/>
    <w:rsid w:val="00123020"/>
    <w:rsid w:val="001455C2"/>
    <w:rsid w:val="0015776B"/>
    <w:rsid w:val="00157DF9"/>
    <w:rsid w:val="00157EFE"/>
    <w:rsid w:val="00164CD7"/>
    <w:rsid w:val="00171F91"/>
    <w:rsid w:val="0019088E"/>
    <w:rsid w:val="001A5255"/>
    <w:rsid w:val="001B4FC1"/>
    <w:rsid w:val="001C2DA0"/>
    <w:rsid w:val="001C350F"/>
    <w:rsid w:val="001C361F"/>
    <w:rsid w:val="001C7B14"/>
    <w:rsid w:val="001D6CD9"/>
    <w:rsid w:val="001E596C"/>
    <w:rsid w:val="001F1F75"/>
    <w:rsid w:val="002050C9"/>
    <w:rsid w:val="0022616E"/>
    <w:rsid w:val="00227E72"/>
    <w:rsid w:val="002331A8"/>
    <w:rsid w:val="00233219"/>
    <w:rsid w:val="002369CE"/>
    <w:rsid w:val="00241948"/>
    <w:rsid w:val="00251B12"/>
    <w:rsid w:val="0026313E"/>
    <w:rsid w:val="00270043"/>
    <w:rsid w:val="00282DF9"/>
    <w:rsid w:val="00290BDA"/>
    <w:rsid w:val="00294726"/>
    <w:rsid w:val="0029718F"/>
    <w:rsid w:val="002A0029"/>
    <w:rsid w:val="002A3FBC"/>
    <w:rsid w:val="002B5FDA"/>
    <w:rsid w:val="002C283B"/>
    <w:rsid w:val="002C5332"/>
    <w:rsid w:val="002C57F1"/>
    <w:rsid w:val="002D0899"/>
    <w:rsid w:val="002D189C"/>
    <w:rsid w:val="002D357F"/>
    <w:rsid w:val="002D5EF6"/>
    <w:rsid w:val="002E1F24"/>
    <w:rsid w:val="002F403B"/>
    <w:rsid w:val="002F5F42"/>
    <w:rsid w:val="0030380B"/>
    <w:rsid w:val="00305AE9"/>
    <w:rsid w:val="00320152"/>
    <w:rsid w:val="00322F2A"/>
    <w:rsid w:val="00354D68"/>
    <w:rsid w:val="00363F00"/>
    <w:rsid w:val="0036665F"/>
    <w:rsid w:val="00376250"/>
    <w:rsid w:val="00377747"/>
    <w:rsid w:val="00380A48"/>
    <w:rsid w:val="00382E8A"/>
    <w:rsid w:val="0038627F"/>
    <w:rsid w:val="003B2A3E"/>
    <w:rsid w:val="003C5AB9"/>
    <w:rsid w:val="003D19A2"/>
    <w:rsid w:val="003D2159"/>
    <w:rsid w:val="003D3430"/>
    <w:rsid w:val="003F2959"/>
    <w:rsid w:val="00405142"/>
    <w:rsid w:val="004145FA"/>
    <w:rsid w:val="00416973"/>
    <w:rsid w:val="00442B48"/>
    <w:rsid w:val="00451519"/>
    <w:rsid w:val="00452029"/>
    <w:rsid w:val="00460B6E"/>
    <w:rsid w:val="0046608B"/>
    <w:rsid w:val="0046786F"/>
    <w:rsid w:val="004701F8"/>
    <w:rsid w:val="00473BD9"/>
    <w:rsid w:val="00484887"/>
    <w:rsid w:val="00490528"/>
    <w:rsid w:val="00495829"/>
    <w:rsid w:val="004A535C"/>
    <w:rsid w:val="004A7B00"/>
    <w:rsid w:val="004B1754"/>
    <w:rsid w:val="004B71AF"/>
    <w:rsid w:val="004C36C0"/>
    <w:rsid w:val="004C6B78"/>
    <w:rsid w:val="004D069D"/>
    <w:rsid w:val="004E1116"/>
    <w:rsid w:val="004E4CBA"/>
    <w:rsid w:val="004E5620"/>
    <w:rsid w:val="004F398D"/>
    <w:rsid w:val="005019E2"/>
    <w:rsid w:val="00520F0F"/>
    <w:rsid w:val="0054056F"/>
    <w:rsid w:val="0054744A"/>
    <w:rsid w:val="00572EF5"/>
    <w:rsid w:val="00575E4B"/>
    <w:rsid w:val="005919A1"/>
    <w:rsid w:val="005A1B0E"/>
    <w:rsid w:val="005B12B3"/>
    <w:rsid w:val="005D34CB"/>
    <w:rsid w:val="005D7146"/>
    <w:rsid w:val="005E199B"/>
    <w:rsid w:val="005E2988"/>
    <w:rsid w:val="005E6F8D"/>
    <w:rsid w:val="005F0F19"/>
    <w:rsid w:val="005F2DB8"/>
    <w:rsid w:val="00600274"/>
    <w:rsid w:val="00604E89"/>
    <w:rsid w:val="00610145"/>
    <w:rsid w:val="006104C9"/>
    <w:rsid w:val="00616EA6"/>
    <w:rsid w:val="00625B23"/>
    <w:rsid w:val="00631545"/>
    <w:rsid w:val="006404F6"/>
    <w:rsid w:val="00644875"/>
    <w:rsid w:val="00645781"/>
    <w:rsid w:val="00651818"/>
    <w:rsid w:val="00651F9A"/>
    <w:rsid w:val="0066254F"/>
    <w:rsid w:val="0068218A"/>
    <w:rsid w:val="006A3DC4"/>
    <w:rsid w:val="006A706E"/>
    <w:rsid w:val="006B379E"/>
    <w:rsid w:val="006C0712"/>
    <w:rsid w:val="006C4AD9"/>
    <w:rsid w:val="006E7AD6"/>
    <w:rsid w:val="006F3EDC"/>
    <w:rsid w:val="006F5C0B"/>
    <w:rsid w:val="00703748"/>
    <w:rsid w:val="00706D59"/>
    <w:rsid w:val="0071279E"/>
    <w:rsid w:val="007209B1"/>
    <w:rsid w:val="00723ACD"/>
    <w:rsid w:val="00724525"/>
    <w:rsid w:val="007273A7"/>
    <w:rsid w:val="0073407E"/>
    <w:rsid w:val="0073566F"/>
    <w:rsid w:val="00741DB1"/>
    <w:rsid w:val="0077015B"/>
    <w:rsid w:val="00770B35"/>
    <w:rsid w:val="00782E06"/>
    <w:rsid w:val="0079157C"/>
    <w:rsid w:val="007940CC"/>
    <w:rsid w:val="007A003C"/>
    <w:rsid w:val="007C150F"/>
    <w:rsid w:val="007C4D8D"/>
    <w:rsid w:val="007D4390"/>
    <w:rsid w:val="007D55EF"/>
    <w:rsid w:val="007E18D1"/>
    <w:rsid w:val="007E7A9E"/>
    <w:rsid w:val="008270CB"/>
    <w:rsid w:val="00846152"/>
    <w:rsid w:val="008612FA"/>
    <w:rsid w:val="008620A9"/>
    <w:rsid w:val="00866921"/>
    <w:rsid w:val="008755AE"/>
    <w:rsid w:val="00881A71"/>
    <w:rsid w:val="008846AA"/>
    <w:rsid w:val="008849E6"/>
    <w:rsid w:val="008873D3"/>
    <w:rsid w:val="00895CA8"/>
    <w:rsid w:val="008A1EE8"/>
    <w:rsid w:val="008B3279"/>
    <w:rsid w:val="008B4465"/>
    <w:rsid w:val="008C3752"/>
    <w:rsid w:val="008D07B0"/>
    <w:rsid w:val="008D54A6"/>
    <w:rsid w:val="008E16A1"/>
    <w:rsid w:val="008E401D"/>
    <w:rsid w:val="008E4B1C"/>
    <w:rsid w:val="008E5C66"/>
    <w:rsid w:val="008F09BC"/>
    <w:rsid w:val="008F1D8C"/>
    <w:rsid w:val="008F23F6"/>
    <w:rsid w:val="008F495B"/>
    <w:rsid w:val="0090120A"/>
    <w:rsid w:val="00922CE3"/>
    <w:rsid w:val="00926EDD"/>
    <w:rsid w:val="00935DA2"/>
    <w:rsid w:val="00936D1B"/>
    <w:rsid w:val="00947046"/>
    <w:rsid w:val="009548DC"/>
    <w:rsid w:val="009709EC"/>
    <w:rsid w:val="0097160B"/>
    <w:rsid w:val="009826FA"/>
    <w:rsid w:val="00994981"/>
    <w:rsid w:val="009966B2"/>
    <w:rsid w:val="009A5552"/>
    <w:rsid w:val="009C11DD"/>
    <w:rsid w:val="009C6917"/>
    <w:rsid w:val="009D6E03"/>
    <w:rsid w:val="009E12F1"/>
    <w:rsid w:val="009E19DB"/>
    <w:rsid w:val="009F26CB"/>
    <w:rsid w:val="009F2E45"/>
    <w:rsid w:val="00A1265C"/>
    <w:rsid w:val="00A13EC4"/>
    <w:rsid w:val="00A203A6"/>
    <w:rsid w:val="00A20782"/>
    <w:rsid w:val="00A323E3"/>
    <w:rsid w:val="00A33587"/>
    <w:rsid w:val="00A35D76"/>
    <w:rsid w:val="00A40B67"/>
    <w:rsid w:val="00A469CA"/>
    <w:rsid w:val="00A50298"/>
    <w:rsid w:val="00A604FE"/>
    <w:rsid w:val="00A63434"/>
    <w:rsid w:val="00A81528"/>
    <w:rsid w:val="00A85D99"/>
    <w:rsid w:val="00AA5CE5"/>
    <w:rsid w:val="00AA7894"/>
    <w:rsid w:val="00AB197B"/>
    <w:rsid w:val="00AC193A"/>
    <w:rsid w:val="00AC2CBD"/>
    <w:rsid w:val="00AC6156"/>
    <w:rsid w:val="00AC6F3C"/>
    <w:rsid w:val="00AE2A51"/>
    <w:rsid w:val="00AE410D"/>
    <w:rsid w:val="00B009BA"/>
    <w:rsid w:val="00B0601A"/>
    <w:rsid w:val="00B14FF9"/>
    <w:rsid w:val="00B24CF7"/>
    <w:rsid w:val="00B35DDF"/>
    <w:rsid w:val="00B361BA"/>
    <w:rsid w:val="00B37CED"/>
    <w:rsid w:val="00B4198F"/>
    <w:rsid w:val="00B41B55"/>
    <w:rsid w:val="00B6583D"/>
    <w:rsid w:val="00B660F5"/>
    <w:rsid w:val="00B71252"/>
    <w:rsid w:val="00B71282"/>
    <w:rsid w:val="00B7767A"/>
    <w:rsid w:val="00B846A2"/>
    <w:rsid w:val="00B85C15"/>
    <w:rsid w:val="00B90E23"/>
    <w:rsid w:val="00BA254F"/>
    <w:rsid w:val="00BC2DD9"/>
    <w:rsid w:val="00BC5947"/>
    <w:rsid w:val="00BC5DE8"/>
    <w:rsid w:val="00BD563D"/>
    <w:rsid w:val="00BE259C"/>
    <w:rsid w:val="00BE502E"/>
    <w:rsid w:val="00BE756E"/>
    <w:rsid w:val="00BF0AA4"/>
    <w:rsid w:val="00BF37D2"/>
    <w:rsid w:val="00BF51DD"/>
    <w:rsid w:val="00BF6438"/>
    <w:rsid w:val="00C00D10"/>
    <w:rsid w:val="00C069AF"/>
    <w:rsid w:val="00C079BB"/>
    <w:rsid w:val="00C2079C"/>
    <w:rsid w:val="00C34520"/>
    <w:rsid w:val="00C35593"/>
    <w:rsid w:val="00C6051C"/>
    <w:rsid w:val="00C62ABB"/>
    <w:rsid w:val="00C62C46"/>
    <w:rsid w:val="00C64DCD"/>
    <w:rsid w:val="00C74881"/>
    <w:rsid w:val="00C76428"/>
    <w:rsid w:val="00C76C5F"/>
    <w:rsid w:val="00C80302"/>
    <w:rsid w:val="00C91583"/>
    <w:rsid w:val="00C91D14"/>
    <w:rsid w:val="00C97A9F"/>
    <w:rsid w:val="00CA1CCF"/>
    <w:rsid w:val="00CA52E7"/>
    <w:rsid w:val="00CC7BEA"/>
    <w:rsid w:val="00CD3BB8"/>
    <w:rsid w:val="00CE62C1"/>
    <w:rsid w:val="00CF0E93"/>
    <w:rsid w:val="00CF37CF"/>
    <w:rsid w:val="00D317DC"/>
    <w:rsid w:val="00D3399D"/>
    <w:rsid w:val="00D363D0"/>
    <w:rsid w:val="00D40530"/>
    <w:rsid w:val="00D4590C"/>
    <w:rsid w:val="00D47275"/>
    <w:rsid w:val="00D53924"/>
    <w:rsid w:val="00D64EE4"/>
    <w:rsid w:val="00D67035"/>
    <w:rsid w:val="00D714AD"/>
    <w:rsid w:val="00D814CF"/>
    <w:rsid w:val="00D82FEC"/>
    <w:rsid w:val="00D831C3"/>
    <w:rsid w:val="00D83EA5"/>
    <w:rsid w:val="00D912EE"/>
    <w:rsid w:val="00DA05E6"/>
    <w:rsid w:val="00DA7EE4"/>
    <w:rsid w:val="00DC2C47"/>
    <w:rsid w:val="00DC346B"/>
    <w:rsid w:val="00DC54F9"/>
    <w:rsid w:val="00DD2991"/>
    <w:rsid w:val="00DD5660"/>
    <w:rsid w:val="00DF02EB"/>
    <w:rsid w:val="00DF43A5"/>
    <w:rsid w:val="00DF6C5A"/>
    <w:rsid w:val="00E05995"/>
    <w:rsid w:val="00E06F51"/>
    <w:rsid w:val="00E0777E"/>
    <w:rsid w:val="00E11387"/>
    <w:rsid w:val="00E542CE"/>
    <w:rsid w:val="00E83955"/>
    <w:rsid w:val="00E904BF"/>
    <w:rsid w:val="00E91148"/>
    <w:rsid w:val="00E9762E"/>
    <w:rsid w:val="00EA1EB6"/>
    <w:rsid w:val="00EB16C9"/>
    <w:rsid w:val="00ED0766"/>
    <w:rsid w:val="00ED440A"/>
    <w:rsid w:val="00EE3385"/>
    <w:rsid w:val="00EF0457"/>
    <w:rsid w:val="00EF2BE0"/>
    <w:rsid w:val="00EF6A0F"/>
    <w:rsid w:val="00F47340"/>
    <w:rsid w:val="00F60AF2"/>
    <w:rsid w:val="00F833F2"/>
    <w:rsid w:val="00F90A5A"/>
    <w:rsid w:val="00F979E2"/>
    <w:rsid w:val="00FA0852"/>
    <w:rsid w:val="00FA1086"/>
    <w:rsid w:val="00FA61DF"/>
    <w:rsid w:val="00FB1347"/>
    <w:rsid w:val="00FB1FAD"/>
    <w:rsid w:val="00FC27A7"/>
    <w:rsid w:val="00FD0E11"/>
    <w:rsid w:val="00FD5EEB"/>
    <w:rsid w:val="00FD78F8"/>
    <w:rsid w:val="00FE7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76FC709F"/>
  <w15:docId w15:val="{25EBFB19-C68A-4623-9D72-A9C3568E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3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C361F"/>
    <w:pPr>
      <w:ind w:left="720"/>
      <w:contextualSpacing/>
    </w:pPr>
  </w:style>
  <w:style w:type="paragraph" w:styleId="Header">
    <w:name w:val="header"/>
    <w:basedOn w:val="Normal"/>
    <w:link w:val="HeaderChar"/>
    <w:uiPriority w:val="99"/>
    <w:unhideWhenUsed/>
    <w:rsid w:val="00723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ACD"/>
  </w:style>
  <w:style w:type="paragraph" w:styleId="Footer">
    <w:name w:val="footer"/>
    <w:basedOn w:val="Normal"/>
    <w:link w:val="FooterChar"/>
    <w:uiPriority w:val="99"/>
    <w:unhideWhenUsed/>
    <w:rsid w:val="00723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ACD"/>
  </w:style>
  <w:style w:type="paragraph" w:styleId="BalloonText">
    <w:name w:val="Balloon Text"/>
    <w:basedOn w:val="Normal"/>
    <w:link w:val="BalloonTextChar"/>
    <w:uiPriority w:val="99"/>
    <w:semiHidden/>
    <w:unhideWhenUsed/>
    <w:rsid w:val="00723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CD"/>
    <w:rPr>
      <w:rFonts w:ascii="Tahoma" w:hAnsi="Tahoma" w:cs="Tahoma"/>
      <w:sz w:val="16"/>
      <w:szCs w:val="16"/>
    </w:rPr>
  </w:style>
  <w:style w:type="character" w:customStyle="1" w:styleId="ListParagraphChar">
    <w:name w:val="List Paragraph Char"/>
    <w:link w:val="ListParagraph"/>
    <w:uiPriority w:val="34"/>
    <w:rsid w:val="00600274"/>
  </w:style>
  <w:style w:type="paragraph" w:styleId="ListNumber">
    <w:name w:val="List Number"/>
    <w:basedOn w:val="List"/>
    <w:rsid w:val="0029718F"/>
    <w:pPr>
      <w:spacing w:before="100" w:beforeAutospacing="1" w:after="240" w:afterAutospacing="1" w:line="240" w:lineRule="atLeast"/>
      <w:ind w:left="0" w:firstLine="0"/>
      <w:contextualSpacing w:val="0"/>
    </w:pPr>
    <w:rPr>
      <w:rFonts w:ascii="Garamond" w:eastAsia="Times New Roman" w:hAnsi="Garamond" w:cs="Times New Roman"/>
      <w:spacing w:val="-5"/>
      <w:sz w:val="24"/>
      <w:szCs w:val="20"/>
    </w:rPr>
  </w:style>
  <w:style w:type="paragraph" w:styleId="List">
    <w:name w:val="List"/>
    <w:basedOn w:val="Normal"/>
    <w:uiPriority w:val="99"/>
    <w:semiHidden/>
    <w:unhideWhenUsed/>
    <w:rsid w:val="0029718F"/>
    <w:pPr>
      <w:ind w:left="283" w:hanging="283"/>
      <w:contextualSpacing/>
    </w:pPr>
  </w:style>
  <w:style w:type="character" w:styleId="CommentReference">
    <w:name w:val="annotation reference"/>
    <w:basedOn w:val="DefaultParagraphFont"/>
    <w:uiPriority w:val="99"/>
    <w:semiHidden/>
    <w:unhideWhenUsed/>
    <w:rsid w:val="00BE756E"/>
    <w:rPr>
      <w:sz w:val="16"/>
      <w:szCs w:val="16"/>
    </w:rPr>
  </w:style>
  <w:style w:type="paragraph" w:styleId="CommentText">
    <w:name w:val="annotation text"/>
    <w:basedOn w:val="Normal"/>
    <w:link w:val="CommentTextChar"/>
    <w:uiPriority w:val="99"/>
    <w:unhideWhenUsed/>
    <w:rsid w:val="00BE756E"/>
    <w:pPr>
      <w:spacing w:line="240" w:lineRule="auto"/>
    </w:pPr>
    <w:rPr>
      <w:sz w:val="20"/>
      <w:szCs w:val="20"/>
    </w:rPr>
  </w:style>
  <w:style w:type="character" w:customStyle="1" w:styleId="CommentTextChar">
    <w:name w:val="Comment Text Char"/>
    <w:basedOn w:val="DefaultParagraphFont"/>
    <w:link w:val="CommentText"/>
    <w:uiPriority w:val="99"/>
    <w:rsid w:val="00BE756E"/>
    <w:rPr>
      <w:sz w:val="20"/>
      <w:szCs w:val="20"/>
    </w:rPr>
  </w:style>
  <w:style w:type="paragraph" w:styleId="CommentSubject">
    <w:name w:val="annotation subject"/>
    <w:basedOn w:val="CommentText"/>
    <w:next w:val="CommentText"/>
    <w:link w:val="CommentSubjectChar"/>
    <w:uiPriority w:val="99"/>
    <w:semiHidden/>
    <w:unhideWhenUsed/>
    <w:rsid w:val="00BE756E"/>
    <w:rPr>
      <w:b/>
      <w:bCs/>
    </w:rPr>
  </w:style>
  <w:style w:type="character" w:customStyle="1" w:styleId="CommentSubjectChar">
    <w:name w:val="Comment Subject Char"/>
    <w:basedOn w:val="CommentTextChar"/>
    <w:link w:val="CommentSubject"/>
    <w:uiPriority w:val="99"/>
    <w:semiHidden/>
    <w:rsid w:val="00BE756E"/>
    <w:rPr>
      <w:b/>
      <w:bCs/>
      <w:sz w:val="20"/>
      <w:szCs w:val="20"/>
    </w:rPr>
  </w:style>
  <w:style w:type="paragraph" w:customStyle="1" w:styleId="QRGStep">
    <w:name w:val="QRG Step"/>
    <w:basedOn w:val="Normal"/>
    <w:qFormat/>
    <w:rsid w:val="00D83EA5"/>
    <w:pPr>
      <w:numPr>
        <w:numId w:val="50"/>
      </w:numPr>
      <w:overflowPunct w:val="0"/>
      <w:autoSpaceDE w:val="0"/>
      <w:autoSpaceDN w:val="0"/>
      <w:adjustRightInd w:val="0"/>
      <w:spacing w:after="60" w:line="240" w:lineRule="auto"/>
      <w:ind w:left="360"/>
    </w:pPr>
    <w:rPr>
      <w:rFonts w:ascii="Arial" w:eastAsia="Times New Roman" w:hAnsi="Arial" w:cs="Arial"/>
      <w:color w:val="212120"/>
      <w:kern w:val="28"/>
      <w:sz w:val="18"/>
      <w:szCs w:val="18"/>
      <w:lang w:val="en-US"/>
    </w:rPr>
  </w:style>
  <w:style w:type="character" w:styleId="Strong">
    <w:name w:val="Strong"/>
    <w:basedOn w:val="DefaultParagraphFont"/>
    <w:uiPriority w:val="22"/>
    <w:qFormat/>
    <w:rsid w:val="006821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755">
      <w:bodyDiv w:val="1"/>
      <w:marLeft w:val="0"/>
      <w:marRight w:val="0"/>
      <w:marTop w:val="0"/>
      <w:marBottom w:val="0"/>
      <w:divBdr>
        <w:top w:val="none" w:sz="0" w:space="0" w:color="auto"/>
        <w:left w:val="none" w:sz="0" w:space="0" w:color="auto"/>
        <w:bottom w:val="none" w:sz="0" w:space="0" w:color="auto"/>
        <w:right w:val="none" w:sz="0" w:space="0" w:color="auto"/>
      </w:divBdr>
    </w:div>
    <w:div w:id="104665351">
      <w:bodyDiv w:val="1"/>
      <w:marLeft w:val="0"/>
      <w:marRight w:val="0"/>
      <w:marTop w:val="0"/>
      <w:marBottom w:val="0"/>
      <w:divBdr>
        <w:top w:val="none" w:sz="0" w:space="0" w:color="auto"/>
        <w:left w:val="none" w:sz="0" w:space="0" w:color="auto"/>
        <w:bottom w:val="none" w:sz="0" w:space="0" w:color="auto"/>
        <w:right w:val="none" w:sz="0" w:space="0" w:color="auto"/>
      </w:divBdr>
    </w:div>
    <w:div w:id="298148407">
      <w:bodyDiv w:val="1"/>
      <w:marLeft w:val="0"/>
      <w:marRight w:val="0"/>
      <w:marTop w:val="0"/>
      <w:marBottom w:val="0"/>
      <w:divBdr>
        <w:top w:val="none" w:sz="0" w:space="0" w:color="auto"/>
        <w:left w:val="none" w:sz="0" w:space="0" w:color="auto"/>
        <w:bottom w:val="none" w:sz="0" w:space="0" w:color="auto"/>
        <w:right w:val="none" w:sz="0" w:space="0" w:color="auto"/>
      </w:divBdr>
    </w:div>
    <w:div w:id="314916773">
      <w:bodyDiv w:val="1"/>
      <w:marLeft w:val="0"/>
      <w:marRight w:val="0"/>
      <w:marTop w:val="0"/>
      <w:marBottom w:val="0"/>
      <w:divBdr>
        <w:top w:val="none" w:sz="0" w:space="0" w:color="auto"/>
        <w:left w:val="none" w:sz="0" w:space="0" w:color="auto"/>
        <w:bottom w:val="none" w:sz="0" w:space="0" w:color="auto"/>
        <w:right w:val="none" w:sz="0" w:space="0" w:color="auto"/>
      </w:divBdr>
    </w:div>
    <w:div w:id="432748514">
      <w:bodyDiv w:val="1"/>
      <w:marLeft w:val="0"/>
      <w:marRight w:val="0"/>
      <w:marTop w:val="0"/>
      <w:marBottom w:val="0"/>
      <w:divBdr>
        <w:top w:val="none" w:sz="0" w:space="0" w:color="auto"/>
        <w:left w:val="none" w:sz="0" w:space="0" w:color="auto"/>
        <w:bottom w:val="none" w:sz="0" w:space="0" w:color="auto"/>
        <w:right w:val="none" w:sz="0" w:space="0" w:color="auto"/>
      </w:divBdr>
    </w:div>
    <w:div w:id="448597041">
      <w:bodyDiv w:val="1"/>
      <w:marLeft w:val="0"/>
      <w:marRight w:val="0"/>
      <w:marTop w:val="0"/>
      <w:marBottom w:val="0"/>
      <w:divBdr>
        <w:top w:val="none" w:sz="0" w:space="0" w:color="auto"/>
        <w:left w:val="none" w:sz="0" w:space="0" w:color="auto"/>
        <w:bottom w:val="none" w:sz="0" w:space="0" w:color="auto"/>
        <w:right w:val="none" w:sz="0" w:space="0" w:color="auto"/>
      </w:divBdr>
    </w:div>
    <w:div w:id="601423955">
      <w:bodyDiv w:val="1"/>
      <w:marLeft w:val="0"/>
      <w:marRight w:val="0"/>
      <w:marTop w:val="0"/>
      <w:marBottom w:val="0"/>
      <w:divBdr>
        <w:top w:val="none" w:sz="0" w:space="0" w:color="auto"/>
        <w:left w:val="none" w:sz="0" w:space="0" w:color="auto"/>
        <w:bottom w:val="none" w:sz="0" w:space="0" w:color="auto"/>
        <w:right w:val="none" w:sz="0" w:space="0" w:color="auto"/>
      </w:divBdr>
    </w:div>
    <w:div w:id="733357820">
      <w:bodyDiv w:val="1"/>
      <w:marLeft w:val="0"/>
      <w:marRight w:val="0"/>
      <w:marTop w:val="0"/>
      <w:marBottom w:val="0"/>
      <w:divBdr>
        <w:top w:val="none" w:sz="0" w:space="0" w:color="auto"/>
        <w:left w:val="none" w:sz="0" w:space="0" w:color="auto"/>
        <w:bottom w:val="none" w:sz="0" w:space="0" w:color="auto"/>
        <w:right w:val="none" w:sz="0" w:space="0" w:color="auto"/>
      </w:divBdr>
    </w:div>
    <w:div w:id="908223012">
      <w:bodyDiv w:val="1"/>
      <w:marLeft w:val="0"/>
      <w:marRight w:val="0"/>
      <w:marTop w:val="0"/>
      <w:marBottom w:val="0"/>
      <w:divBdr>
        <w:top w:val="none" w:sz="0" w:space="0" w:color="auto"/>
        <w:left w:val="none" w:sz="0" w:space="0" w:color="auto"/>
        <w:bottom w:val="none" w:sz="0" w:space="0" w:color="auto"/>
        <w:right w:val="none" w:sz="0" w:space="0" w:color="auto"/>
      </w:divBdr>
    </w:div>
    <w:div w:id="918903881">
      <w:bodyDiv w:val="1"/>
      <w:marLeft w:val="0"/>
      <w:marRight w:val="0"/>
      <w:marTop w:val="0"/>
      <w:marBottom w:val="0"/>
      <w:divBdr>
        <w:top w:val="none" w:sz="0" w:space="0" w:color="auto"/>
        <w:left w:val="none" w:sz="0" w:space="0" w:color="auto"/>
        <w:bottom w:val="none" w:sz="0" w:space="0" w:color="auto"/>
        <w:right w:val="none" w:sz="0" w:space="0" w:color="auto"/>
      </w:divBdr>
    </w:div>
    <w:div w:id="1137264047">
      <w:bodyDiv w:val="1"/>
      <w:marLeft w:val="0"/>
      <w:marRight w:val="0"/>
      <w:marTop w:val="0"/>
      <w:marBottom w:val="0"/>
      <w:divBdr>
        <w:top w:val="none" w:sz="0" w:space="0" w:color="auto"/>
        <w:left w:val="none" w:sz="0" w:space="0" w:color="auto"/>
        <w:bottom w:val="none" w:sz="0" w:space="0" w:color="auto"/>
        <w:right w:val="none" w:sz="0" w:space="0" w:color="auto"/>
      </w:divBdr>
    </w:div>
    <w:div w:id="1345744641">
      <w:bodyDiv w:val="1"/>
      <w:marLeft w:val="0"/>
      <w:marRight w:val="0"/>
      <w:marTop w:val="0"/>
      <w:marBottom w:val="0"/>
      <w:divBdr>
        <w:top w:val="none" w:sz="0" w:space="0" w:color="auto"/>
        <w:left w:val="none" w:sz="0" w:space="0" w:color="auto"/>
        <w:bottom w:val="none" w:sz="0" w:space="0" w:color="auto"/>
        <w:right w:val="none" w:sz="0" w:space="0" w:color="auto"/>
      </w:divBdr>
    </w:div>
    <w:div w:id="1399012914">
      <w:bodyDiv w:val="1"/>
      <w:marLeft w:val="0"/>
      <w:marRight w:val="0"/>
      <w:marTop w:val="0"/>
      <w:marBottom w:val="0"/>
      <w:divBdr>
        <w:top w:val="none" w:sz="0" w:space="0" w:color="auto"/>
        <w:left w:val="none" w:sz="0" w:space="0" w:color="auto"/>
        <w:bottom w:val="none" w:sz="0" w:space="0" w:color="auto"/>
        <w:right w:val="none" w:sz="0" w:space="0" w:color="auto"/>
      </w:divBdr>
    </w:div>
    <w:div w:id="1414665921">
      <w:bodyDiv w:val="1"/>
      <w:marLeft w:val="0"/>
      <w:marRight w:val="0"/>
      <w:marTop w:val="0"/>
      <w:marBottom w:val="0"/>
      <w:divBdr>
        <w:top w:val="none" w:sz="0" w:space="0" w:color="auto"/>
        <w:left w:val="none" w:sz="0" w:space="0" w:color="auto"/>
        <w:bottom w:val="none" w:sz="0" w:space="0" w:color="auto"/>
        <w:right w:val="none" w:sz="0" w:space="0" w:color="auto"/>
      </w:divBdr>
    </w:div>
    <w:div w:id="1870872321">
      <w:bodyDiv w:val="1"/>
      <w:marLeft w:val="0"/>
      <w:marRight w:val="0"/>
      <w:marTop w:val="0"/>
      <w:marBottom w:val="0"/>
      <w:divBdr>
        <w:top w:val="none" w:sz="0" w:space="0" w:color="auto"/>
        <w:left w:val="none" w:sz="0" w:space="0" w:color="auto"/>
        <w:bottom w:val="none" w:sz="0" w:space="0" w:color="auto"/>
        <w:right w:val="none" w:sz="0" w:space="0" w:color="auto"/>
      </w:divBdr>
    </w:div>
    <w:div w:id="2032485547">
      <w:bodyDiv w:val="1"/>
      <w:marLeft w:val="0"/>
      <w:marRight w:val="0"/>
      <w:marTop w:val="0"/>
      <w:marBottom w:val="0"/>
      <w:divBdr>
        <w:top w:val="none" w:sz="0" w:space="0" w:color="auto"/>
        <w:left w:val="none" w:sz="0" w:space="0" w:color="auto"/>
        <w:bottom w:val="none" w:sz="0" w:space="0" w:color="auto"/>
        <w:right w:val="none" w:sz="0" w:space="0" w:color="auto"/>
      </w:divBdr>
    </w:div>
    <w:div w:id="2122651153">
      <w:bodyDiv w:val="1"/>
      <w:marLeft w:val="0"/>
      <w:marRight w:val="0"/>
      <w:marTop w:val="0"/>
      <w:marBottom w:val="0"/>
      <w:divBdr>
        <w:top w:val="none" w:sz="0" w:space="0" w:color="auto"/>
        <w:left w:val="none" w:sz="0" w:space="0" w:color="auto"/>
        <w:bottom w:val="none" w:sz="0" w:space="0" w:color="auto"/>
        <w:right w:val="none" w:sz="0" w:space="0" w:color="auto"/>
      </w:divBdr>
    </w:div>
    <w:div w:id="213440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41AEF-7E77-4BC5-A38F-CA38F6EEEEF5}">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Template>
  <TotalTime>145</TotalTime>
  <Pages>15</Pages>
  <Words>3596</Words>
  <Characters>20498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East Lancs Hospitals NHS Trust</Company>
  <LinksUpToDate>false</LinksUpToDate>
  <CharactersWithSpaces>24046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Counsell Anna (ELHT) System Support;walker</dc:creator>
  <cp:lastModifiedBy>Othman Helen (ELHT) System Support</cp:lastModifiedBy>
  <cp:revision>7</cp:revision>
  <cp:lastPrinted>2023-03-21T08:48:00Z</cp:lastPrinted>
  <dcterms:created xsi:type="dcterms:W3CDTF">2023-03-21T15:46:00Z</dcterms:created>
  <dcterms:modified xsi:type="dcterms:W3CDTF">2023-04-20T13:17:00Z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inDIP File ID">
    <vt:lpwstr>dc592020-3e9a-43b4-9336-68bb57c47c5b</vt:lpwstr>
  </property>
</Properties>
</file>