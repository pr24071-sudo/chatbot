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74" w:type="dxa"/>
        <w:tblLayout w:type="fixed"/>
        <w:tblLook w:val="04A0" w:firstRow="1" w:lastRow="0" w:firstColumn="1" w:lastColumn="0" w:noHBand="0" w:noVBand="1"/>
      </w:tblPr>
      <w:tblGrid>
        <w:gridCol w:w="988"/>
        <w:gridCol w:w="1842"/>
        <w:gridCol w:w="11344"/>
      </w:tblGrid>
      <w:tr w:rsidR="00FD78F8" w:rsidRPr="003620CE" w14:paraId="3B867003" w14:textId="77777777" w:rsidTr="002D0AEF">
        <w:trPr>
          <w:trHeight w:val="340"/>
        </w:trPr>
        <w:tc>
          <w:tcPr>
            <w:tcW w:w="2830" w:type="dxa"/>
            <w:gridSpan w:val="2"/>
            <w:vAlign w:val="center"/>
          </w:tcPr>
          <w:p w14:paraId="6D6B6D52" w14:textId="77777777" w:rsidR="00FD78F8" w:rsidRPr="003620CE" w:rsidRDefault="00FD78F8" w:rsidP="00157EFE">
            <w:pPr>
              <w:rPr>
                <w:rFonts w:ascii="Arial" w:hAnsi="Arial" w:cs="Arial"/>
                <w:sz w:val="24"/>
                <w:szCs w:val="24"/>
              </w:rPr>
            </w:pPr>
            <w:r w:rsidRPr="003620CE">
              <w:rPr>
                <w:rFonts w:ascii="Arial" w:hAnsi="Arial" w:cs="Arial"/>
                <w:b/>
                <w:sz w:val="24"/>
                <w:szCs w:val="24"/>
              </w:rPr>
              <w:t xml:space="preserve">COURSE NAME &amp; DURATION: </w:t>
            </w:r>
          </w:p>
        </w:tc>
        <w:tc>
          <w:tcPr>
            <w:tcW w:w="11344" w:type="dxa"/>
            <w:vAlign w:val="center"/>
          </w:tcPr>
          <w:p w14:paraId="4D4DC4DF" w14:textId="2E7EAF2C" w:rsidR="00FD78F8" w:rsidRPr="003620CE" w:rsidRDefault="00376250" w:rsidP="00D40530">
            <w:pPr>
              <w:rPr>
                <w:rFonts w:ascii="Arial" w:hAnsi="Arial" w:cs="Arial"/>
                <w:b/>
                <w:bCs/>
                <w:sz w:val="24"/>
                <w:szCs w:val="24"/>
              </w:rPr>
            </w:pPr>
            <w:commentRangeStart w:id="0"/>
            <w:r w:rsidRPr="003620CE">
              <w:rPr>
                <w:rFonts w:ascii="Arial" w:hAnsi="Arial" w:cs="Arial"/>
                <w:b/>
                <w:bCs/>
                <w:sz w:val="24"/>
                <w:szCs w:val="24"/>
              </w:rPr>
              <w:t xml:space="preserve">Cerner ED </w:t>
            </w:r>
            <w:r w:rsidR="00030D1E" w:rsidRPr="003620CE">
              <w:rPr>
                <w:rFonts w:ascii="Arial" w:hAnsi="Arial" w:cs="Arial"/>
                <w:b/>
                <w:bCs/>
                <w:sz w:val="24"/>
                <w:szCs w:val="24"/>
              </w:rPr>
              <w:t>Doctor</w:t>
            </w:r>
            <w:r w:rsidR="0075345D" w:rsidRPr="003620CE">
              <w:rPr>
                <w:rFonts w:ascii="Arial" w:hAnsi="Arial" w:cs="Arial"/>
                <w:b/>
                <w:bCs/>
                <w:sz w:val="24"/>
                <w:szCs w:val="24"/>
              </w:rPr>
              <w:t>s</w:t>
            </w:r>
            <w:commentRangeEnd w:id="0"/>
            <w:r w:rsidR="00B575A9" w:rsidRPr="003620CE">
              <w:rPr>
                <w:rStyle w:val="CommentReference"/>
                <w:rFonts w:ascii="Arial" w:hAnsi="Arial" w:cs="Arial"/>
                <w:sz w:val="24"/>
                <w:szCs w:val="24"/>
              </w:rPr>
              <w:commentReference w:id="0"/>
            </w:r>
            <w:r w:rsidR="002D0AEF" w:rsidRPr="003620CE">
              <w:rPr>
                <w:rFonts w:ascii="Arial" w:hAnsi="Arial" w:cs="Arial"/>
                <w:b/>
                <w:bCs/>
                <w:sz w:val="24"/>
                <w:szCs w:val="24"/>
              </w:rPr>
              <w:t xml:space="preserve"> Lesson Plan</w:t>
            </w:r>
          </w:p>
        </w:tc>
      </w:tr>
      <w:tr w:rsidR="00FD78F8" w:rsidRPr="003620CE" w14:paraId="3DD96949" w14:textId="77777777" w:rsidTr="002D0AEF">
        <w:trPr>
          <w:trHeight w:val="2041"/>
        </w:trPr>
        <w:tc>
          <w:tcPr>
            <w:tcW w:w="2830" w:type="dxa"/>
            <w:gridSpan w:val="2"/>
          </w:tcPr>
          <w:p w14:paraId="4ACB5C4F" w14:textId="77777777" w:rsidR="00FD78F8" w:rsidRPr="003620CE" w:rsidRDefault="00FD78F8" w:rsidP="00157EFE">
            <w:pPr>
              <w:rPr>
                <w:rFonts w:ascii="Arial" w:hAnsi="Arial" w:cs="Arial"/>
                <w:b/>
                <w:sz w:val="24"/>
                <w:szCs w:val="24"/>
              </w:rPr>
            </w:pPr>
            <w:r w:rsidRPr="003620CE">
              <w:rPr>
                <w:rFonts w:ascii="Arial" w:hAnsi="Arial" w:cs="Arial"/>
                <w:b/>
                <w:sz w:val="24"/>
                <w:szCs w:val="24"/>
              </w:rPr>
              <w:t>COURSE AIMS &amp; OBJECTIVES:</w:t>
            </w:r>
          </w:p>
          <w:p w14:paraId="1F185D10" w14:textId="77777777" w:rsidR="006A3DC4" w:rsidRPr="003620CE" w:rsidRDefault="006A3DC4" w:rsidP="00157EFE">
            <w:pPr>
              <w:rPr>
                <w:rFonts w:ascii="Arial" w:hAnsi="Arial" w:cs="Arial"/>
                <w:b/>
                <w:sz w:val="24"/>
                <w:szCs w:val="24"/>
              </w:rPr>
            </w:pPr>
          </w:p>
          <w:p w14:paraId="2F83E421" w14:textId="3CAD49A8" w:rsidR="006A3DC4" w:rsidRPr="003620CE" w:rsidRDefault="002D0AEF" w:rsidP="00157EFE">
            <w:pPr>
              <w:rPr>
                <w:rFonts w:ascii="Arial" w:hAnsi="Arial" w:cs="Arial"/>
                <w:sz w:val="24"/>
                <w:szCs w:val="24"/>
              </w:rPr>
            </w:pPr>
            <w:r w:rsidRPr="003620CE">
              <w:rPr>
                <w:rFonts w:ascii="Arial" w:hAnsi="Arial" w:cs="Arial"/>
                <w:b/>
                <w:sz w:val="24"/>
                <w:szCs w:val="24"/>
              </w:rPr>
              <w:t>WSL</w:t>
            </w:r>
            <w:r w:rsidR="006A3DC4" w:rsidRPr="003620CE">
              <w:rPr>
                <w:rFonts w:ascii="Arial" w:hAnsi="Arial" w:cs="Arial"/>
                <w:b/>
                <w:sz w:val="24"/>
                <w:szCs w:val="24"/>
              </w:rPr>
              <w:t xml:space="preserve">: </w:t>
            </w:r>
            <w:r w:rsidR="006B726C" w:rsidRPr="003620CE">
              <w:rPr>
                <w:rFonts w:ascii="Arial" w:hAnsi="Arial" w:cs="Arial"/>
                <w:b/>
                <w:sz w:val="24"/>
                <w:szCs w:val="24"/>
              </w:rPr>
              <w:t>Helen Turner</w:t>
            </w:r>
          </w:p>
        </w:tc>
        <w:tc>
          <w:tcPr>
            <w:tcW w:w="11344" w:type="dxa"/>
          </w:tcPr>
          <w:p w14:paraId="71D392F0" w14:textId="64ECED6D" w:rsidR="00FD78F8" w:rsidRPr="003620CE" w:rsidRDefault="00FD78F8" w:rsidP="00691027">
            <w:pPr>
              <w:rPr>
                <w:rFonts w:ascii="Arial" w:hAnsi="Arial" w:cs="Arial"/>
                <w:b/>
                <w:sz w:val="24"/>
                <w:szCs w:val="24"/>
              </w:rPr>
            </w:pPr>
            <w:r w:rsidRPr="003620CE">
              <w:rPr>
                <w:rFonts w:ascii="Arial" w:hAnsi="Arial" w:cs="Arial"/>
                <w:b/>
                <w:sz w:val="24"/>
                <w:szCs w:val="24"/>
              </w:rPr>
              <w:t>By the</w:t>
            </w:r>
            <w:r w:rsidR="001455C2" w:rsidRPr="003620CE">
              <w:rPr>
                <w:rFonts w:ascii="Arial" w:hAnsi="Arial" w:cs="Arial"/>
                <w:b/>
                <w:sz w:val="24"/>
                <w:szCs w:val="24"/>
              </w:rPr>
              <w:t xml:space="preserve"> end of this training, trainees</w:t>
            </w:r>
            <w:r w:rsidRPr="003620CE">
              <w:rPr>
                <w:rFonts w:ascii="Arial" w:hAnsi="Arial" w:cs="Arial"/>
                <w:b/>
                <w:sz w:val="24"/>
                <w:szCs w:val="24"/>
              </w:rPr>
              <w:t xml:space="preserve"> will be able to:</w:t>
            </w:r>
          </w:p>
          <w:p w14:paraId="50E4248B" w14:textId="77777777" w:rsidR="00691027" w:rsidRPr="003620CE" w:rsidRDefault="00691027" w:rsidP="00691027">
            <w:pPr>
              <w:pStyle w:val="ListParagraph"/>
              <w:rPr>
                <w:rFonts w:ascii="Arial" w:hAnsi="Arial" w:cs="Arial"/>
                <w:sz w:val="24"/>
                <w:szCs w:val="24"/>
              </w:rPr>
            </w:pPr>
          </w:p>
          <w:p w14:paraId="65F2F31E" w14:textId="46EA76AA" w:rsidR="0029718F" w:rsidRPr="003620CE" w:rsidRDefault="00FD0BE4"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Log</w:t>
            </w:r>
            <w:r w:rsidR="00A22817" w:rsidRPr="003620CE">
              <w:rPr>
                <w:rFonts w:ascii="Arial" w:hAnsi="Arial" w:cs="Arial"/>
                <w:bCs/>
                <w:sz w:val="24"/>
                <w:szCs w:val="24"/>
              </w:rPr>
              <w:t xml:space="preserve"> on</w:t>
            </w:r>
          </w:p>
          <w:p w14:paraId="5C632B14" w14:textId="1FB55C64"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Be able to navigate around</w:t>
            </w:r>
            <w:r w:rsidR="00737C41" w:rsidRPr="003620CE">
              <w:rPr>
                <w:rFonts w:ascii="Arial" w:hAnsi="Arial" w:cs="Arial"/>
                <w:bCs/>
                <w:sz w:val="24"/>
                <w:szCs w:val="24"/>
              </w:rPr>
              <w:t xml:space="preserve"> Firstnet</w:t>
            </w:r>
            <w:r w:rsidR="00FD0BE4" w:rsidRPr="003620CE">
              <w:rPr>
                <w:rFonts w:ascii="Arial" w:hAnsi="Arial" w:cs="Arial"/>
                <w:bCs/>
                <w:sz w:val="24"/>
                <w:szCs w:val="24"/>
              </w:rPr>
              <w:t xml:space="preserve"> </w:t>
            </w:r>
            <w:r w:rsidR="003757D7" w:rsidRPr="003620CE">
              <w:rPr>
                <w:rFonts w:ascii="Arial" w:hAnsi="Arial" w:cs="Arial"/>
                <w:bCs/>
                <w:sz w:val="24"/>
                <w:szCs w:val="24"/>
              </w:rPr>
              <w:t>LaunchPoint</w:t>
            </w:r>
            <w:r w:rsidR="00FD0BE4" w:rsidRPr="003620CE">
              <w:rPr>
                <w:rFonts w:ascii="Arial" w:hAnsi="Arial" w:cs="Arial"/>
                <w:bCs/>
                <w:sz w:val="24"/>
                <w:szCs w:val="24"/>
              </w:rPr>
              <w:t xml:space="preserve"> and </w:t>
            </w:r>
            <w:r w:rsidRPr="003620CE">
              <w:rPr>
                <w:rFonts w:ascii="Arial" w:hAnsi="Arial" w:cs="Arial"/>
                <w:bCs/>
                <w:sz w:val="24"/>
                <w:szCs w:val="24"/>
              </w:rPr>
              <w:t xml:space="preserve">the </w:t>
            </w:r>
            <w:r w:rsidR="00FD0BE4" w:rsidRPr="003620CE">
              <w:rPr>
                <w:rFonts w:ascii="Arial" w:hAnsi="Arial" w:cs="Arial"/>
                <w:bCs/>
                <w:sz w:val="24"/>
                <w:szCs w:val="24"/>
              </w:rPr>
              <w:t>Emergency Department Tracking Shell</w:t>
            </w:r>
          </w:p>
          <w:p w14:paraId="2001603F" w14:textId="1E22B2A3" w:rsidR="00FD0BE4" w:rsidRPr="003620CE" w:rsidRDefault="00FD0BE4"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Check in</w:t>
            </w:r>
            <w:r w:rsidR="00737C41" w:rsidRPr="003620CE">
              <w:rPr>
                <w:rFonts w:ascii="Arial" w:hAnsi="Arial" w:cs="Arial"/>
                <w:bCs/>
                <w:sz w:val="24"/>
                <w:szCs w:val="24"/>
              </w:rPr>
              <w:t xml:space="preserve"> and </w:t>
            </w:r>
            <w:r w:rsidR="00A22817" w:rsidRPr="003620CE">
              <w:rPr>
                <w:rFonts w:ascii="Arial" w:hAnsi="Arial" w:cs="Arial"/>
                <w:bCs/>
                <w:sz w:val="24"/>
                <w:szCs w:val="24"/>
              </w:rPr>
              <w:t>C</w:t>
            </w:r>
            <w:r w:rsidRPr="003620CE">
              <w:rPr>
                <w:rFonts w:ascii="Arial" w:hAnsi="Arial" w:cs="Arial"/>
                <w:bCs/>
                <w:sz w:val="24"/>
                <w:szCs w:val="24"/>
              </w:rPr>
              <w:t xml:space="preserve">heck </w:t>
            </w:r>
            <w:r w:rsidR="00A22817" w:rsidRPr="003620CE">
              <w:rPr>
                <w:rFonts w:ascii="Arial" w:hAnsi="Arial" w:cs="Arial"/>
                <w:bCs/>
                <w:sz w:val="24"/>
                <w:szCs w:val="24"/>
              </w:rPr>
              <w:t>O</w:t>
            </w:r>
            <w:r w:rsidRPr="003620CE">
              <w:rPr>
                <w:rFonts w:ascii="Arial" w:hAnsi="Arial" w:cs="Arial"/>
                <w:bCs/>
                <w:sz w:val="24"/>
                <w:szCs w:val="24"/>
              </w:rPr>
              <w:t>ut</w:t>
            </w:r>
            <w:r w:rsidR="00A22817" w:rsidRPr="003620CE">
              <w:rPr>
                <w:rFonts w:ascii="Arial" w:hAnsi="Arial" w:cs="Arial"/>
                <w:bCs/>
                <w:sz w:val="24"/>
                <w:szCs w:val="24"/>
              </w:rPr>
              <w:t xml:space="preserve"> Patients to themselves</w:t>
            </w:r>
            <w:r w:rsidR="00737C41" w:rsidRPr="003620CE">
              <w:rPr>
                <w:rFonts w:ascii="Arial" w:hAnsi="Arial" w:cs="Arial"/>
                <w:bCs/>
                <w:sz w:val="24"/>
                <w:szCs w:val="24"/>
              </w:rPr>
              <w:t xml:space="preserve"> whilst on shift</w:t>
            </w:r>
          </w:p>
          <w:p w14:paraId="72313116" w14:textId="45F00F15"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Be able to navigate around</w:t>
            </w:r>
            <w:r w:rsidR="00FD0BE4" w:rsidRPr="003620CE">
              <w:rPr>
                <w:rFonts w:ascii="Arial" w:hAnsi="Arial" w:cs="Arial"/>
                <w:bCs/>
                <w:sz w:val="24"/>
                <w:szCs w:val="24"/>
              </w:rPr>
              <w:t xml:space="preserve"> Powerchart</w:t>
            </w:r>
            <w:r w:rsidRPr="003620CE">
              <w:rPr>
                <w:rFonts w:ascii="Arial" w:hAnsi="Arial" w:cs="Arial"/>
                <w:bCs/>
                <w:sz w:val="24"/>
                <w:szCs w:val="24"/>
              </w:rPr>
              <w:t xml:space="preserve"> and update the Patient Record</w:t>
            </w:r>
          </w:p>
          <w:p w14:paraId="456965AB" w14:textId="57157A96" w:rsidR="00FD0BE4" w:rsidRPr="003620CE" w:rsidRDefault="00FD0BE4"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Prescrib</w:t>
            </w:r>
            <w:r w:rsidR="00A22817" w:rsidRPr="003620CE">
              <w:rPr>
                <w:rFonts w:ascii="Arial" w:hAnsi="Arial" w:cs="Arial"/>
                <w:bCs/>
                <w:sz w:val="24"/>
                <w:szCs w:val="24"/>
              </w:rPr>
              <w:t xml:space="preserve">e </w:t>
            </w:r>
            <w:r w:rsidR="008F4850" w:rsidRPr="003620CE">
              <w:rPr>
                <w:rFonts w:ascii="Arial" w:hAnsi="Arial" w:cs="Arial"/>
                <w:bCs/>
                <w:sz w:val="24"/>
                <w:szCs w:val="24"/>
              </w:rPr>
              <w:t xml:space="preserve">and Administer </w:t>
            </w:r>
            <w:r w:rsidR="00A22817" w:rsidRPr="003620CE">
              <w:rPr>
                <w:rFonts w:ascii="Arial" w:hAnsi="Arial" w:cs="Arial"/>
                <w:bCs/>
                <w:sz w:val="24"/>
                <w:szCs w:val="24"/>
              </w:rPr>
              <w:t>Medication</w:t>
            </w:r>
          </w:p>
          <w:p w14:paraId="3EE94FE8" w14:textId="77777777" w:rsidR="00BB2143" w:rsidRPr="003620CE" w:rsidRDefault="00BB2143" w:rsidP="00BB2143">
            <w:pPr>
              <w:pStyle w:val="ListParagraph"/>
              <w:numPr>
                <w:ilvl w:val="0"/>
                <w:numId w:val="3"/>
              </w:numPr>
              <w:outlineLvl w:val="0"/>
              <w:rPr>
                <w:rFonts w:ascii="Arial" w:hAnsi="Arial" w:cs="Arial"/>
                <w:bCs/>
                <w:sz w:val="24"/>
                <w:szCs w:val="24"/>
              </w:rPr>
            </w:pPr>
            <w:r w:rsidRPr="003620CE">
              <w:rPr>
                <w:rFonts w:ascii="Arial" w:hAnsi="Arial" w:cs="Arial"/>
                <w:bCs/>
                <w:sz w:val="24"/>
                <w:szCs w:val="24"/>
              </w:rPr>
              <w:t>Understanding and creating care plans</w:t>
            </w:r>
          </w:p>
          <w:p w14:paraId="13C5E1E4" w14:textId="316B6738"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Make </w:t>
            </w:r>
            <w:r w:rsidR="00FD0BE4" w:rsidRPr="003620CE">
              <w:rPr>
                <w:rFonts w:ascii="Arial" w:hAnsi="Arial" w:cs="Arial"/>
                <w:bCs/>
                <w:sz w:val="24"/>
                <w:szCs w:val="24"/>
              </w:rPr>
              <w:t>Referrals</w:t>
            </w:r>
            <w:r w:rsidRPr="003620CE">
              <w:rPr>
                <w:rFonts w:ascii="Arial" w:hAnsi="Arial" w:cs="Arial"/>
                <w:bCs/>
                <w:sz w:val="24"/>
                <w:szCs w:val="24"/>
              </w:rPr>
              <w:t xml:space="preserve"> to Teams across the Trust</w:t>
            </w:r>
          </w:p>
          <w:p w14:paraId="7E2DD5E8" w14:textId="73C31AD7"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Understanding and Action </w:t>
            </w:r>
            <w:r w:rsidR="00FD0BE4" w:rsidRPr="003620CE">
              <w:rPr>
                <w:rFonts w:ascii="Arial" w:hAnsi="Arial" w:cs="Arial"/>
                <w:bCs/>
                <w:sz w:val="24"/>
                <w:szCs w:val="24"/>
              </w:rPr>
              <w:t>Discern</w:t>
            </w:r>
            <w:r w:rsidRPr="003620CE">
              <w:rPr>
                <w:rFonts w:ascii="Arial" w:hAnsi="Arial" w:cs="Arial"/>
                <w:bCs/>
                <w:sz w:val="24"/>
                <w:szCs w:val="24"/>
              </w:rPr>
              <w:t xml:space="preserve"> Notifications</w:t>
            </w:r>
          </w:p>
          <w:p w14:paraId="5E94C94A" w14:textId="2219025F"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View </w:t>
            </w:r>
            <w:r w:rsidR="00FD0BE4" w:rsidRPr="003620CE">
              <w:rPr>
                <w:rFonts w:ascii="Arial" w:hAnsi="Arial" w:cs="Arial"/>
                <w:bCs/>
                <w:sz w:val="24"/>
                <w:szCs w:val="24"/>
              </w:rPr>
              <w:t>Results</w:t>
            </w:r>
            <w:r w:rsidRPr="003620CE">
              <w:rPr>
                <w:rFonts w:ascii="Arial" w:hAnsi="Arial" w:cs="Arial"/>
                <w:bCs/>
                <w:sz w:val="24"/>
                <w:szCs w:val="24"/>
              </w:rPr>
              <w:t xml:space="preserve"> for Patients</w:t>
            </w:r>
          </w:p>
          <w:p w14:paraId="15E640B8" w14:textId="24721347"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eastAsia="Times New Roman" w:hAnsi="Arial" w:cs="Arial"/>
                <w:bCs/>
                <w:sz w:val="24"/>
                <w:szCs w:val="24"/>
                <w:lang w:eastAsia="en-GB"/>
              </w:rPr>
              <w:t xml:space="preserve">Create and Update </w:t>
            </w:r>
            <w:r w:rsidR="00FD0BE4" w:rsidRPr="003620CE">
              <w:rPr>
                <w:rFonts w:ascii="Arial" w:eastAsia="Times New Roman" w:hAnsi="Arial" w:cs="Arial"/>
                <w:bCs/>
                <w:sz w:val="24"/>
                <w:szCs w:val="24"/>
                <w:lang w:eastAsia="en-GB"/>
              </w:rPr>
              <w:t xml:space="preserve">ED / UTC </w:t>
            </w:r>
            <w:r w:rsidRPr="003620CE">
              <w:rPr>
                <w:rFonts w:ascii="Arial" w:eastAsia="Times New Roman" w:hAnsi="Arial" w:cs="Arial"/>
                <w:bCs/>
                <w:sz w:val="24"/>
                <w:szCs w:val="24"/>
                <w:lang w:eastAsia="en-GB"/>
              </w:rPr>
              <w:t>F</w:t>
            </w:r>
            <w:r w:rsidR="00FD0BE4" w:rsidRPr="003620CE">
              <w:rPr>
                <w:rFonts w:ascii="Arial" w:eastAsia="Times New Roman" w:hAnsi="Arial" w:cs="Arial"/>
                <w:bCs/>
                <w:sz w:val="24"/>
                <w:szCs w:val="24"/>
                <w:lang w:eastAsia="en-GB"/>
              </w:rPr>
              <w:t xml:space="preserve">orms </w:t>
            </w:r>
            <w:r w:rsidRPr="003620CE">
              <w:rPr>
                <w:rFonts w:ascii="Arial" w:eastAsia="Times New Roman" w:hAnsi="Arial" w:cs="Arial"/>
                <w:bCs/>
                <w:sz w:val="24"/>
                <w:szCs w:val="24"/>
                <w:lang w:eastAsia="en-GB"/>
              </w:rPr>
              <w:t>with Information about the Care Patients are Receiving</w:t>
            </w:r>
          </w:p>
          <w:p w14:paraId="73E9B114" w14:textId="10E46358"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Create and </w:t>
            </w:r>
            <w:proofErr w:type="gramStart"/>
            <w:r w:rsidRPr="003620CE">
              <w:rPr>
                <w:rFonts w:ascii="Arial" w:hAnsi="Arial" w:cs="Arial"/>
                <w:bCs/>
                <w:sz w:val="24"/>
                <w:szCs w:val="24"/>
              </w:rPr>
              <w:t>Update</w:t>
            </w:r>
            <w:proofErr w:type="gramEnd"/>
            <w:r w:rsidRPr="003620CE">
              <w:rPr>
                <w:rFonts w:ascii="Arial" w:hAnsi="Arial" w:cs="Arial"/>
                <w:bCs/>
                <w:sz w:val="24"/>
                <w:szCs w:val="24"/>
              </w:rPr>
              <w:t xml:space="preserve"> the </w:t>
            </w:r>
            <w:r w:rsidR="00FD0BE4" w:rsidRPr="003620CE">
              <w:rPr>
                <w:rFonts w:ascii="Arial" w:hAnsi="Arial" w:cs="Arial"/>
                <w:bCs/>
                <w:sz w:val="24"/>
                <w:szCs w:val="24"/>
              </w:rPr>
              <w:t xml:space="preserve">ED Clinical Note </w:t>
            </w:r>
            <w:r w:rsidRPr="003620CE">
              <w:rPr>
                <w:rFonts w:ascii="Arial" w:hAnsi="Arial" w:cs="Arial"/>
                <w:bCs/>
                <w:sz w:val="24"/>
                <w:szCs w:val="24"/>
              </w:rPr>
              <w:t>C</w:t>
            </w:r>
            <w:r w:rsidR="00FD0BE4" w:rsidRPr="003620CE">
              <w:rPr>
                <w:rFonts w:ascii="Arial" w:hAnsi="Arial" w:cs="Arial"/>
                <w:bCs/>
                <w:sz w:val="24"/>
                <w:szCs w:val="24"/>
              </w:rPr>
              <w:t>omponent</w:t>
            </w:r>
          </w:p>
          <w:p w14:paraId="12C444C0" w14:textId="2E8AAC3F"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Be able to do the </w:t>
            </w:r>
            <w:r w:rsidR="00FD0BE4" w:rsidRPr="003620CE">
              <w:rPr>
                <w:rFonts w:ascii="Arial" w:hAnsi="Arial" w:cs="Arial"/>
                <w:bCs/>
                <w:sz w:val="24"/>
                <w:szCs w:val="24"/>
              </w:rPr>
              <w:t>Decision to Admit (DTA)</w:t>
            </w:r>
            <w:r w:rsidRPr="003620CE">
              <w:rPr>
                <w:rFonts w:ascii="Arial" w:hAnsi="Arial" w:cs="Arial"/>
                <w:bCs/>
                <w:sz w:val="24"/>
                <w:szCs w:val="24"/>
              </w:rPr>
              <w:t xml:space="preserve"> Process</w:t>
            </w:r>
          </w:p>
          <w:p w14:paraId="14C3A11E" w14:textId="6E640A88" w:rsidR="00FD0BE4" w:rsidRPr="003620CE" w:rsidRDefault="00FD0BE4" w:rsidP="00A22817">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Discharge </w:t>
            </w:r>
            <w:r w:rsidR="00A22817" w:rsidRPr="003620CE">
              <w:rPr>
                <w:rFonts w:ascii="Arial" w:hAnsi="Arial" w:cs="Arial"/>
                <w:bCs/>
                <w:sz w:val="24"/>
                <w:szCs w:val="24"/>
              </w:rPr>
              <w:t>the P</w:t>
            </w:r>
            <w:r w:rsidRPr="003620CE">
              <w:rPr>
                <w:rFonts w:ascii="Arial" w:hAnsi="Arial" w:cs="Arial"/>
                <w:bCs/>
                <w:sz w:val="24"/>
                <w:szCs w:val="24"/>
              </w:rPr>
              <w:t>atient</w:t>
            </w:r>
            <w:r w:rsidR="00A22817" w:rsidRPr="003620CE">
              <w:rPr>
                <w:rFonts w:ascii="Arial" w:hAnsi="Arial" w:cs="Arial"/>
                <w:bCs/>
                <w:sz w:val="24"/>
                <w:szCs w:val="24"/>
              </w:rPr>
              <w:t xml:space="preserve"> from ED</w:t>
            </w:r>
          </w:p>
          <w:p w14:paraId="4C5C8986" w14:textId="16F545E7"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Use the </w:t>
            </w:r>
            <w:r w:rsidR="00FD0BE4" w:rsidRPr="003620CE">
              <w:rPr>
                <w:rFonts w:ascii="Arial" w:hAnsi="Arial" w:cs="Arial"/>
                <w:bCs/>
                <w:sz w:val="24"/>
                <w:szCs w:val="24"/>
              </w:rPr>
              <w:t>Quick Visit</w:t>
            </w:r>
            <w:r w:rsidRPr="003620CE">
              <w:rPr>
                <w:rFonts w:ascii="Arial" w:hAnsi="Arial" w:cs="Arial"/>
                <w:bCs/>
                <w:sz w:val="24"/>
                <w:szCs w:val="24"/>
              </w:rPr>
              <w:t xml:space="preserve"> Tool to Assess and Treat a Patient</w:t>
            </w:r>
          </w:p>
          <w:p w14:paraId="4C02EF45" w14:textId="12887F36" w:rsidR="00FD0BE4" w:rsidRPr="003620CE" w:rsidRDefault="00A22817" w:rsidP="00FD0BE4">
            <w:pPr>
              <w:pStyle w:val="ListParagraph"/>
              <w:numPr>
                <w:ilvl w:val="0"/>
                <w:numId w:val="3"/>
              </w:numPr>
              <w:outlineLvl w:val="0"/>
              <w:rPr>
                <w:rFonts w:ascii="Arial" w:hAnsi="Arial" w:cs="Arial"/>
                <w:bCs/>
                <w:sz w:val="24"/>
                <w:szCs w:val="24"/>
              </w:rPr>
            </w:pPr>
            <w:r w:rsidRPr="003620CE">
              <w:rPr>
                <w:rFonts w:ascii="Arial" w:hAnsi="Arial" w:cs="Arial"/>
                <w:bCs/>
                <w:sz w:val="24"/>
                <w:szCs w:val="24"/>
              </w:rPr>
              <w:t xml:space="preserve">Access and Use the </w:t>
            </w:r>
            <w:r w:rsidR="00FD0BE4" w:rsidRPr="003620CE">
              <w:rPr>
                <w:rFonts w:ascii="Arial" w:hAnsi="Arial" w:cs="Arial"/>
                <w:bCs/>
                <w:sz w:val="24"/>
                <w:szCs w:val="24"/>
              </w:rPr>
              <w:t>Results Call Back</w:t>
            </w:r>
            <w:r w:rsidRPr="003620CE">
              <w:rPr>
                <w:rFonts w:ascii="Arial" w:hAnsi="Arial" w:cs="Arial"/>
                <w:bCs/>
                <w:sz w:val="24"/>
                <w:szCs w:val="24"/>
              </w:rPr>
              <w:t xml:space="preserve"> Feature </w:t>
            </w:r>
          </w:p>
          <w:p w14:paraId="5CB8EFEE" w14:textId="27A1F60C" w:rsidR="00FD0BE4" w:rsidRPr="003620CE" w:rsidRDefault="00FD0BE4" w:rsidP="00FD0BE4">
            <w:pPr>
              <w:pStyle w:val="ListParagraph"/>
              <w:numPr>
                <w:ilvl w:val="0"/>
                <w:numId w:val="3"/>
              </w:numPr>
              <w:outlineLvl w:val="0"/>
              <w:rPr>
                <w:rFonts w:ascii="Arial" w:hAnsi="Arial" w:cs="Arial"/>
                <w:sz w:val="24"/>
                <w:szCs w:val="24"/>
              </w:rPr>
            </w:pPr>
            <w:r w:rsidRPr="003620CE">
              <w:rPr>
                <w:rFonts w:ascii="Arial" w:hAnsi="Arial" w:cs="Arial"/>
                <w:bCs/>
                <w:sz w:val="24"/>
                <w:szCs w:val="24"/>
              </w:rPr>
              <w:t>Exit/Log Off</w:t>
            </w:r>
          </w:p>
        </w:tc>
      </w:tr>
      <w:tr w:rsidR="001455C2" w:rsidRPr="003620CE" w14:paraId="7FA248C4" w14:textId="77777777" w:rsidTr="002D0AEF">
        <w:trPr>
          <w:trHeight w:val="737"/>
        </w:trPr>
        <w:tc>
          <w:tcPr>
            <w:tcW w:w="2830" w:type="dxa"/>
            <w:gridSpan w:val="2"/>
            <w:vAlign w:val="center"/>
          </w:tcPr>
          <w:p w14:paraId="58A8D79B" w14:textId="77777777" w:rsidR="001455C2" w:rsidRPr="003620CE" w:rsidRDefault="001455C2" w:rsidP="00572EF5">
            <w:pPr>
              <w:rPr>
                <w:rFonts w:ascii="Arial" w:hAnsi="Arial" w:cs="Arial"/>
                <w:sz w:val="24"/>
                <w:szCs w:val="24"/>
              </w:rPr>
            </w:pPr>
            <w:r w:rsidRPr="003620CE">
              <w:rPr>
                <w:rFonts w:ascii="Arial" w:hAnsi="Arial" w:cs="Arial"/>
                <w:b/>
                <w:sz w:val="24"/>
                <w:szCs w:val="24"/>
              </w:rPr>
              <w:t xml:space="preserve">COURSE TIMINGS: </w:t>
            </w:r>
          </w:p>
        </w:tc>
        <w:tc>
          <w:tcPr>
            <w:tcW w:w="11344" w:type="dxa"/>
            <w:vAlign w:val="center"/>
          </w:tcPr>
          <w:p w14:paraId="27920FB2" w14:textId="77777777" w:rsidR="001455C2" w:rsidRPr="003620CE" w:rsidRDefault="000C066E" w:rsidP="00C069AF">
            <w:pPr>
              <w:rPr>
                <w:rFonts w:ascii="Arial" w:hAnsi="Arial" w:cs="Arial"/>
                <w:sz w:val="24"/>
                <w:szCs w:val="24"/>
              </w:rPr>
            </w:pPr>
            <w:r w:rsidRPr="003620CE">
              <w:rPr>
                <w:rFonts w:ascii="Arial" w:hAnsi="Arial" w:cs="Arial"/>
                <w:sz w:val="24"/>
                <w:szCs w:val="24"/>
              </w:rPr>
              <w:t xml:space="preserve">Full </w:t>
            </w:r>
            <w:r w:rsidR="0075345D" w:rsidRPr="003620CE">
              <w:rPr>
                <w:rFonts w:ascii="Arial" w:hAnsi="Arial" w:cs="Arial"/>
                <w:sz w:val="24"/>
                <w:szCs w:val="24"/>
              </w:rPr>
              <w:t>day</w:t>
            </w:r>
          </w:p>
          <w:p w14:paraId="6977B134" w14:textId="77777777" w:rsidR="008D774B" w:rsidRPr="003620CE" w:rsidRDefault="008D774B" w:rsidP="008D774B">
            <w:pPr>
              <w:rPr>
                <w:rFonts w:ascii="Arial" w:hAnsi="Arial" w:cs="Arial"/>
                <w:sz w:val="24"/>
                <w:szCs w:val="24"/>
              </w:rPr>
            </w:pPr>
          </w:p>
          <w:p w14:paraId="40EBDEF9" w14:textId="77777777" w:rsidR="008D774B" w:rsidRPr="003620CE" w:rsidRDefault="008D774B" w:rsidP="008D774B">
            <w:pPr>
              <w:rPr>
                <w:rFonts w:ascii="Arial" w:hAnsi="Arial" w:cs="Arial"/>
                <w:sz w:val="24"/>
                <w:szCs w:val="24"/>
              </w:rPr>
            </w:pPr>
          </w:p>
          <w:p w14:paraId="60643717" w14:textId="2FD60789" w:rsidR="008D774B" w:rsidRPr="003620CE" w:rsidRDefault="008D774B" w:rsidP="008D774B">
            <w:pPr>
              <w:rPr>
                <w:rFonts w:ascii="Arial" w:hAnsi="Arial" w:cs="Arial"/>
                <w:sz w:val="24"/>
                <w:szCs w:val="24"/>
              </w:rPr>
            </w:pPr>
          </w:p>
        </w:tc>
      </w:tr>
      <w:tr w:rsidR="00FD78F8" w:rsidRPr="003620CE" w14:paraId="132AAF5C" w14:textId="77777777" w:rsidTr="00691027">
        <w:trPr>
          <w:trHeight w:val="2400"/>
        </w:trPr>
        <w:tc>
          <w:tcPr>
            <w:tcW w:w="14174" w:type="dxa"/>
            <w:gridSpan w:val="3"/>
            <w:tcBorders>
              <w:bottom w:val="single" w:sz="4" w:space="0" w:color="auto"/>
            </w:tcBorders>
            <w:vAlign w:val="center"/>
          </w:tcPr>
          <w:p w14:paraId="3D807173" w14:textId="77777777" w:rsidR="00C128ED" w:rsidRPr="003620CE" w:rsidRDefault="00C128ED" w:rsidP="00C128ED">
            <w:pPr>
              <w:contextualSpacing/>
              <w:rPr>
                <w:rFonts w:ascii="Arial" w:hAnsi="Arial" w:cs="Arial"/>
                <w:b/>
                <w:sz w:val="24"/>
                <w:szCs w:val="24"/>
              </w:rPr>
            </w:pPr>
            <w:r w:rsidRPr="003620CE">
              <w:rPr>
                <w:rFonts w:ascii="Arial" w:hAnsi="Arial" w:cs="Arial"/>
                <w:b/>
                <w:sz w:val="24"/>
                <w:szCs w:val="24"/>
              </w:rPr>
              <w:t>TRAINING ENVIRONMENT:</w:t>
            </w:r>
          </w:p>
          <w:p w14:paraId="038D2DC9" w14:textId="77777777" w:rsidR="00C128ED" w:rsidRPr="003620CE" w:rsidRDefault="00C128ED" w:rsidP="00C128ED">
            <w:pPr>
              <w:contextualSpacing/>
              <w:rPr>
                <w:rFonts w:ascii="Arial" w:hAnsi="Arial" w:cs="Arial"/>
                <w:sz w:val="24"/>
                <w:szCs w:val="24"/>
              </w:rPr>
            </w:pPr>
          </w:p>
          <w:p w14:paraId="5A2225CD"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t>Classroom or 1 to 1 environment, either face-to-face or remotely via Teams/Hurdle/Dameware</w:t>
            </w:r>
          </w:p>
          <w:p w14:paraId="6B1102A3"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t>Training will be user led and directed by the Trainer.</w:t>
            </w:r>
          </w:p>
          <w:p w14:paraId="069F06E7"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t>Equipment needed, dependant on situation: laptop/PC/projector/headset</w:t>
            </w:r>
          </w:p>
          <w:p w14:paraId="1DD87DBF" w14:textId="77777777" w:rsidR="00C128ED" w:rsidRPr="003620CE" w:rsidRDefault="00C128ED" w:rsidP="00C128ED">
            <w:pPr>
              <w:contextualSpacing/>
              <w:rPr>
                <w:rFonts w:ascii="Arial" w:hAnsi="Arial" w:cs="Arial"/>
                <w:sz w:val="24"/>
                <w:szCs w:val="24"/>
              </w:rPr>
            </w:pPr>
          </w:p>
          <w:p w14:paraId="155CDA36" w14:textId="77777777" w:rsidR="00C128ED" w:rsidRPr="003620CE" w:rsidRDefault="00C128ED" w:rsidP="00C128ED">
            <w:pPr>
              <w:contextualSpacing/>
              <w:rPr>
                <w:rFonts w:ascii="Arial" w:hAnsi="Arial" w:cs="Arial"/>
                <w:b/>
                <w:sz w:val="24"/>
                <w:szCs w:val="24"/>
              </w:rPr>
            </w:pPr>
            <w:r w:rsidRPr="003620CE">
              <w:rPr>
                <w:rFonts w:ascii="Arial" w:hAnsi="Arial" w:cs="Arial"/>
                <w:b/>
                <w:sz w:val="24"/>
                <w:szCs w:val="24"/>
              </w:rPr>
              <w:t>SET-UP REQUIRED/INFORMATION NEEDED FROM SYSTEM SUPPORT:</w:t>
            </w:r>
          </w:p>
          <w:p w14:paraId="262C0A95"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t>User account(s) created.</w:t>
            </w:r>
          </w:p>
          <w:p w14:paraId="029EBC1E"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lastRenderedPageBreak/>
              <w:t>User account(s) details.</w:t>
            </w:r>
          </w:p>
          <w:p w14:paraId="1EA3710A" w14:textId="77777777" w:rsidR="00C128ED" w:rsidRPr="003620CE" w:rsidRDefault="00C128ED" w:rsidP="00C128ED">
            <w:pPr>
              <w:contextualSpacing/>
              <w:rPr>
                <w:rFonts w:ascii="Arial" w:hAnsi="Arial" w:cs="Arial"/>
                <w:sz w:val="24"/>
                <w:szCs w:val="24"/>
              </w:rPr>
            </w:pPr>
            <w:r w:rsidRPr="003620CE">
              <w:rPr>
                <w:rFonts w:ascii="Arial" w:hAnsi="Arial" w:cs="Arial"/>
                <w:sz w:val="24"/>
                <w:szCs w:val="24"/>
              </w:rPr>
              <w:t>Level of access/user profile.</w:t>
            </w:r>
          </w:p>
          <w:p w14:paraId="0BFA0F54" w14:textId="0A481792" w:rsidR="00691027" w:rsidRPr="003620CE" w:rsidRDefault="00C128ED" w:rsidP="00691027">
            <w:pPr>
              <w:contextualSpacing/>
              <w:rPr>
                <w:rFonts w:ascii="Arial" w:hAnsi="Arial" w:cs="Arial"/>
                <w:sz w:val="24"/>
                <w:szCs w:val="24"/>
              </w:rPr>
            </w:pPr>
            <w:r w:rsidRPr="003620CE">
              <w:rPr>
                <w:rFonts w:ascii="Arial" w:hAnsi="Arial" w:cs="Arial"/>
                <w:sz w:val="24"/>
                <w:szCs w:val="24"/>
              </w:rPr>
              <w:t>PDP information for test patients</w:t>
            </w:r>
          </w:p>
        </w:tc>
      </w:tr>
      <w:tr w:rsidR="00D40530" w:rsidRPr="003620CE" w14:paraId="5D80CCE4" w14:textId="77777777" w:rsidTr="00DC2C47">
        <w:trPr>
          <w:trHeight w:val="1304"/>
        </w:trPr>
        <w:tc>
          <w:tcPr>
            <w:tcW w:w="14174" w:type="dxa"/>
            <w:gridSpan w:val="3"/>
            <w:tcBorders>
              <w:bottom w:val="single" w:sz="4" w:space="0" w:color="auto"/>
            </w:tcBorders>
            <w:vAlign w:val="center"/>
          </w:tcPr>
          <w:p w14:paraId="709ADE36" w14:textId="77777777" w:rsidR="00C128ED" w:rsidRPr="003620CE" w:rsidRDefault="00C128ED" w:rsidP="00C128ED">
            <w:pPr>
              <w:rPr>
                <w:rFonts w:ascii="Arial" w:hAnsi="Arial" w:cs="Arial"/>
                <w:b/>
                <w:sz w:val="24"/>
                <w:szCs w:val="24"/>
              </w:rPr>
            </w:pPr>
            <w:r w:rsidRPr="003620CE">
              <w:rPr>
                <w:rFonts w:ascii="Arial" w:hAnsi="Arial" w:cs="Arial"/>
                <w:b/>
                <w:sz w:val="24"/>
                <w:szCs w:val="24"/>
              </w:rPr>
              <w:lastRenderedPageBreak/>
              <w:t>INTRODUCTION:</w:t>
            </w:r>
          </w:p>
          <w:p w14:paraId="004BB1C3" w14:textId="77777777" w:rsidR="00C128ED" w:rsidRPr="003620CE" w:rsidRDefault="00C128ED" w:rsidP="00C128ED">
            <w:pPr>
              <w:rPr>
                <w:rFonts w:ascii="Arial" w:hAnsi="Arial" w:cs="Arial"/>
                <w:b/>
                <w:sz w:val="24"/>
                <w:szCs w:val="24"/>
              </w:rPr>
            </w:pPr>
          </w:p>
          <w:p w14:paraId="72EF27EE" w14:textId="77777777" w:rsidR="00C128ED" w:rsidRPr="003620CE" w:rsidRDefault="00C128ED" w:rsidP="00C128ED">
            <w:pPr>
              <w:pStyle w:val="ListParagraph"/>
              <w:numPr>
                <w:ilvl w:val="0"/>
                <w:numId w:val="1"/>
              </w:numPr>
              <w:outlineLvl w:val="0"/>
              <w:rPr>
                <w:rFonts w:ascii="Arial" w:hAnsi="Arial" w:cs="Arial"/>
                <w:sz w:val="24"/>
                <w:szCs w:val="24"/>
              </w:rPr>
            </w:pPr>
            <w:r w:rsidRPr="003620CE">
              <w:rPr>
                <w:rFonts w:ascii="Arial" w:hAnsi="Arial" w:cs="Arial"/>
                <w:sz w:val="24"/>
                <w:szCs w:val="24"/>
              </w:rPr>
              <w:t>Welcome the participants to the session, facilitate introductions</w:t>
            </w:r>
          </w:p>
          <w:p w14:paraId="5BDBC81A" w14:textId="77777777" w:rsidR="00C128ED" w:rsidRPr="003620CE" w:rsidRDefault="00C128ED" w:rsidP="00C128ED">
            <w:pPr>
              <w:pStyle w:val="ListParagraph"/>
              <w:numPr>
                <w:ilvl w:val="0"/>
                <w:numId w:val="1"/>
              </w:numPr>
              <w:outlineLvl w:val="0"/>
              <w:rPr>
                <w:rFonts w:ascii="Arial" w:hAnsi="Arial" w:cs="Arial"/>
                <w:b/>
                <w:sz w:val="24"/>
                <w:szCs w:val="24"/>
              </w:rPr>
            </w:pPr>
            <w:r w:rsidRPr="003620CE">
              <w:rPr>
                <w:rFonts w:ascii="Arial" w:hAnsi="Arial" w:cs="Arial"/>
                <w:sz w:val="24"/>
                <w:szCs w:val="24"/>
              </w:rPr>
              <w:t>Follow the PowerPoint presentation to introduce the agenda.</w:t>
            </w:r>
          </w:p>
          <w:p w14:paraId="1998723A" w14:textId="77777777" w:rsidR="00C128ED" w:rsidRPr="003620CE" w:rsidRDefault="00C128ED" w:rsidP="00C128ED">
            <w:pPr>
              <w:numPr>
                <w:ilvl w:val="0"/>
                <w:numId w:val="1"/>
              </w:numPr>
              <w:rPr>
                <w:rFonts w:ascii="Arial" w:hAnsi="Arial" w:cs="Arial"/>
                <w:sz w:val="24"/>
                <w:szCs w:val="24"/>
              </w:rPr>
            </w:pPr>
            <w:r w:rsidRPr="003620CE">
              <w:rPr>
                <w:rFonts w:ascii="Arial" w:hAnsi="Arial" w:cs="Arial"/>
                <w:sz w:val="24"/>
                <w:szCs w:val="24"/>
              </w:rPr>
              <w:t>Training room: mobiles off or silent/health and safety (fire alarm, fire exit procedure)</w:t>
            </w:r>
          </w:p>
          <w:p w14:paraId="0862DA50" w14:textId="77777777" w:rsidR="00C128ED" w:rsidRPr="003620CE" w:rsidRDefault="00C128ED" w:rsidP="00C128ED">
            <w:pPr>
              <w:numPr>
                <w:ilvl w:val="0"/>
                <w:numId w:val="1"/>
              </w:numPr>
              <w:rPr>
                <w:rFonts w:ascii="Arial" w:hAnsi="Arial" w:cs="Arial"/>
                <w:sz w:val="24"/>
                <w:szCs w:val="24"/>
              </w:rPr>
            </w:pPr>
            <w:r w:rsidRPr="003620CE">
              <w:rPr>
                <w:rFonts w:ascii="Arial" w:hAnsi="Arial" w:cs="Arial"/>
                <w:sz w:val="24"/>
                <w:szCs w:val="24"/>
              </w:rPr>
              <w:t>Awareness of Data Protection &amp; Information Governance - logout when left unattended, not viewing own records, not sharing account details, auditable system</w:t>
            </w:r>
          </w:p>
          <w:p w14:paraId="535DEE3A" w14:textId="77777777" w:rsidR="00C128ED" w:rsidRPr="003620CE" w:rsidRDefault="00C128ED" w:rsidP="00C128ED">
            <w:pPr>
              <w:numPr>
                <w:ilvl w:val="0"/>
                <w:numId w:val="1"/>
              </w:numPr>
              <w:rPr>
                <w:rFonts w:ascii="Arial" w:hAnsi="Arial" w:cs="Arial"/>
                <w:sz w:val="24"/>
                <w:szCs w:val="24"/>
              </w:rPr>
            </w:pPr>
            <w:r w:rsidRPr="003620CE">
              <w:rPr>
                <w:rFonts w:ascii="Arial" w:hAnsi="Arial" w:cs="Arial"/>
                <w:sz w:val="24"/>
                <w:szCs w:val="24"/>
              </w:rPr>
              <w:t>Training session objectives and timings</w:t>
            </w:r>
          </w:p>
          <w:p w14:paraId="558905A1" w14:textId="77777777" w:rsidR="00C128ED" w:rsidRPr="003620CE" w:rsidRDefault="00C128ED" w:rsidP="00C128ED">
            <w:pPr>
              <w:numPr>
                <w:ilvl w:val="0"/>
                <w:numId w:val="1"/>
              </w:numPr>
              <w:rPr>
                <w:rFonts w:ascii="Arial" w:hAnsi="Arial" w:cs="Arial"/>
                <w:sz w:val="24"/>
                <w:szCs w:val="24"/>
              </w:rPr>
            </w:pPr>
            <w:r w:rsidRPr="003620CE">
              <w:rPr>
                <w:rFonts w:ascii="Arial" w:hAnsi="Arial" w:cs="Arial"/>
                <w:b/>
                <w:bCs/>
                <w:sz w:val="24"/>
                <w:szCs w:val="24"/>
              </w:rPr>
              <w:t xml:space="preserve">Explanation of some common Cerner Millennium terminology, </w:t>
            </w:r>
            <w:proofErr w:type="gramStart"/>
            <w:r w:rsidRPr="003620CE">
              <w:rPr>
                <w:rFonts w:ascii="Arial" w:hAnsi="Arial" w:cs="Arial"/>
                <w:sz w:val="24"/>
                <w:szCs w:val="24"/>
              </w:rPr>
              <w:t>e.g.</w:t>
            </w:r>
            <w:proofErr w:type="gramEnd"/>
            <w:r w:rsidRPr="003620CE">
              <w:rPr>
                <w:rFonts w:ascii="Arial" w:hAnsi="Arial" w:cs="Arial"/>
                <w:sz w:val="24"/>
                <w:szCs w:val="24"/>
              </w:rPr>
              <w:t xml:space="preserve"> MPages; components; ‘treatment service’ = specialty (e.g. dermatology); ‘facility’ = location; ‘conversation’ = function (e.g. book/cancel an appt.; print a letter);’ encounter’ = care episode; I-View = ‘assessments and fluid balance’</w:t>
            </w:r>
          </w:p>
          <w:p w14:paraId="04A9D42C" w14:textId="77777777" w:rsidR="00C128ED" w:rsidRPr="003620CE" w:rsidRDefault="00C128ED" w:rsidP="00C128ED">
            <w:pPr>
              <w:numPr>
                <w:ilvl w:val="0"/>
                <w:numId w:val="1"/>
              </w:numPr>
              <w:rPr>
                <w:rFonts w:ascii="Arial" w:hAnsi="Arial" w:cs="Arial"/>
                <w:sz w:val="24"/>
                <w:szCs w:val="24"/>
              </w:rPr>
            </w:pPr>
            <w:r w:rsidRPr="003620CE">
              <w:rPr>
                <w:rFonts w:ascii="Arial" w:hAnsi="Arial" w:cs="Arial"/>
                <w:sz w:val="24"/>
                <w:szCs w:val="24"/>
              </w:rPr>
              <w:t>New patients registered in Cerner from go live will be issued a Medical Records Number (MRN); existing patients will keep their RXR number</w:t>
            </w:r>
          </w:p>
          <w:p w14:paraId="023D57EE" w14:textId="77777777" w:rsidR="00C128ED" w:rsidRPr="003620CE" w:rsidRDefault="00C128ED" w:rsidP="00C128ED">
            <w:pPr>
              <w:numPr>
                <w:ilvl w:val="0"/>
                <w:numId w:val="1"/>
              </w:numPr>
              <w:rPr>
                <w:rFonts w:ascii="Arial" w:hAnsi="Arial" w:cs="Arial"/>
                <w:sz w:val="24"/>
                <w:szCs w:val="24"/>
              </w:rPr>
            </w:pPr>
            <w:r w:rsidRPr="003620CE">
              <w:rPr>
                <w:rFonts w:ascii="Arial" w:hAnsi="Arial" w:cs="Arial"/>
                <w:sz w:val="24"/>
                <w:szCs w:val="24"/>
              </w:rPr>
              <w:t>More than one user can access a patient’s EPR at same time and modify it</w:t>
            </w:r>
          </w:p>
          <w:p w14:paraId="78A7EECB" w14:textId="066304EE" w:rsidR="00376250" w:rsidRPr="003620CE" w:rsidRDefault="00C128ED" w:rsidP="00C128ED">
            <w:pPr>
              <w:numPr>
                <w:ilvl w:val="0"/>
                <w:numId w:val="1"/>
              </w:numPr>
              <w:rPr>
                <w:rFonts w:ascii="Arial" w:hAnsi="Arial" w:cs="Arial"/>
                <w:b/>
                <w:sz w:val="24"/>
                <w:szCs w:val="24"/>
              </w:rPr>
            </w:pPr>
            <w:r w:rsidRPr="003620CE">
              <w:rPr>
                <w:rFonts w:ascii="Arial" w:hAnsi="Arial" w:cs="Arial"/>
                <w:sz w:val="24"/>
                <w:szCs w:val="24"/>
              </w:rPr>
              <w:t>Training materials availability: Quick Reference Guides (QRGs) on OLI; QRG videos on YouTube</w:t>
            </w:r>
          </w:p>
        </w:tc>
      </w:tr>
      <w:tr w:rsidR="00B35DDF" w:rsidRPr="003620CE" w14:paraId="34A79F6F" w14:textId="77777777" w:rsidTr="002D0AEF">
        <w:trPr>
          <w:trHeight w:val="1361"/>
        </w:trPr>
        <w:tc>
          <w:tcPr>
            <w:tcW w:w="988" w:type="dxa"/>
            <w:tcBorders>
              <w:left w:val="nil"/>
              <w:right w:val="nil"/>
            </w:tcBorders>
            <w:vAlign w:val="center"/>
          </w:tcPr>
          <w:p w14:paraId="31413D71" w14:textId="77777777" w:rsidR="00B35DDF" w:rsidRPr="003620CE" w:rsidRDefault="00B35DDF" w:rsidP="00157EFE">
            <w:pPr>
              <w:rPr>
                <w:rFonts w:ascii="Arial" w:hAnsi="Arial" w:cs="Arial"/>
                <w:sz w:val="24"/>
                <w:szCs w:val="24"/>
              </w:rPr>
            </w:pPr>
          </w:p>
        </w:tc>
        <w:tc>
          <w:tcPr>
            <w:tcW w:w="1842" w:type="dxa"/>
            <w:tcBorders>
              <w:left w:val="nil"/>
              <w:right w:val="nil"/>
            </w:tcBorders>
            <w:vAlign w:val="center"/>
          </w:tcPr>
          <w:p w14:paraId="2EDEE022" w14:textId="77777777" w:rsidR="00B35DDF" w:rsidRPr="003620CE" w:rsidRDefault="00B35DDF" w:rsidP="00157EFE">
            <w:pPr>
              <w:rPr>
                <w:rFonts w:ascii="Arial" w:hAnsi="Arial" w:cs="Arial"/>
                <w:sz w:val="24"/>
                <w:szCs w:val="24"/>
              </w:rPr>
            </w:pPr>
          </w:p>
        </w:tc>
        <w:tc>
          <w:tcPr>
            <w:tcW w:w="11344" w:type="dxa"/>
            <w:tcBorders>
              <w:left w:val="nil"/>
              <w:right w:val="nil"/>
            </w:tcBorders>
            <w:vAlign w:val="center"/>
          </w:tcPr>
          <w:p w14:paraId="37494827" w14:textId="77777777" w:rsidR="00B35DDF" w:rsidRPr="003620CE" w:rsidRDefault="00B35DDF" w:rsidP="00157EFE">
            <w:pPr>
              <w:rPr>
                <w:rFonts w:ascii="Arial" w:hAnsi="Arial" w:cs="Arial"/>
                <w:sz w:val="24"/>
                <w:szCs w:val="24"/>
              </w:rPr>
            </w:pPr>
          </w:p>
          <w:p w14:paraId="1161C4CE" w14:textId="77777777" w:rsidR="00572EF5" w:rsidRPr="003620CE" w:rsidRDefault="00572EF5" w:rsidP="00157EFE">
            <w:pPr>
              <w:rPr>
                <w:rFonts w:ascii="Arial" w:hAnsi="Arial" w:cs="Arial"/>
                <w:sz w:val="24"/>
                <w:szCs w:val="24"/>
              </w:rPr>
            </w:pPr>
          </w:p>
          <w:p w14:paraId="6EC7D4FF" w14:textId="77777777" w:rsidR="00572EF5" w:rsidRPr="003620CE" w:rsidRDefault="00572EF5" w:rsidP="00157EFE">
            <w:pPr>
              <w:rPr>
                <w:rFonts w:ascii="Arial" w:hAnsi="Arial" w:cs="Arial"/>
                <w:sz w:val="24"/>
                <w:szCs w:val="24"/>
              </w:rPr>
            </w:pPr>
          </w:p>
          <w:p w14:paraId="03432364" w14:textId="77777777" w:rsidR="00572EF5" w:rsidRPr="003620CE" w:rsidRDefault="00572EF5" w:rsidP="00157EFE">
            <w:pPr>
              <w:rPr>
                <w:rFonts w:ascii="Arial" w:hAnsi="Arial" w:cs="Arial"/>
                <w:sz w:val="24"/>
                <w:szCs w:val="24"/>
              </w:rPr>
            </w:pPr>
          </w:p>
          <w:p w14:paraId="41B16468" w14:textId="77777777" w:rsidR="00572EF5" w:rsidRPr="003620CE" w:rsidRDefault="00572EF5" w:rsidP="00157EFE">
            <w:pPr>
              <w:rPr>
                <w:rFonts w:ascii="Arial" w:hAnsi="Arial" w:cs="Arial"/>
                <w:sz w:val="24"/>
                <w:szCs w:val="24"/>
              </w:rPr>
            </w:pPr>
          </w:p>
          <w:p w14:paraId="4D65C2A6" w14:textId="77777777" w:rsidR="00572EF5" w:rsidRPr="003620CE" w:rsidRDefault="00572EF5" w:rsidP="00157EFE">
            <w:pPr>
              <w:rPr>
                <w:rFonts w:ascii="Arial" w:hAnsi="Arial" w:cs="Arial"/>
                <w:sz w:val="24"/>
                <w:szCs w:val="24"/>
              </w:rPr>
            </w:pPr>
          </w:p>
          <w:p w14:paraId="53E9351E" w14:textId="77777777" w:rsidR="00572EF5" w:rsidRPr="003620CE" w:rsidRDefault="00572EF5" w:rsidP="00157EFE">
            <w:pPr>
              <w:rPr>
                <w:rFonts w:ascii="Arial" w:hAnsi="Arial" w:cs="Arial"/>
                <w:sz w:val="24"/>
                <w:szCs w:val="24"/>
              </w:rPr>
            </w:pPr>
          </w:p>
        </w:tc>
      </w:tr>
      <w:tr w:rsidR="001C361F" w:rsidRPr="003620CE" w14:paraId="51E3CD0B" w14:textId="77777777" w:rsidTr="002D0AEF">
        <w:trPr>
          <w:trHeight w:val="680"/>
        </w:trPr>
        <w:tc>
          <w:tcPr>
            <w:tcW w:w="988" w:type="dxa"/>
            <w:vAlign w:val="center"/>
          </w:tcPr>
          <w:p w14:paraId="1D9C2F81" w14:textId="77777777" w:rsidR="001C361F" w:rsidRPr="003620CE" w:rsidRDefault="001C361F" w:rsidP="00157EFE">
            <w:pPr>
              <w:rPr>
                <w:rFonts w:ascii="Arial" w:hAnsi="Arial" w:cs="Arial"/>
                <w:b/>
                <w:sz w:val="24"/>
                <w:szCs w:val="24"/>
              </w:rPr>
            </w:pPr>
            <w:r w:rsidRPr="003620CE">
              <w:rPr>
                <w:rFonts w:ascii="Arial" w:hAnsi="Arial" w:cs="Arial"/>
                <w:b/>
                <w:sz w:val="24"/>
                <w:szCs w:val="24"/>
              </w:rPr>
              <w:t>Timing</w:t>
            </w:r>
          </w:p>
        </w:tc>
        <w:tc>
          <w:tcPr>
            <w:tcW w:w="1842" w:type="dxa"/>
            <w:vAlign w:val="center"/>
          </w:tcPr>
          <w:p w14:paraId="0BD73AF6" w14:textId="77777777" w:rsidR="001C361F" w:rsidRPr="003620CE" w:rsidRDefault="001C361F" w:rsidP="00157EFE">
            <w:pPr>
              <w:rPr>
                <w:rFonts w:ascii="Arial" w:hAnsi="Arial" w:cs="Arial"/>
                <w:b/>
                <w:sz w:val="24"/>
                <w:szCs w:val="24"/>
              </w:rPr>
            </w:pPr>
            <w:r w:rsidRPr="003620CE">
              <w:rPr>
                <w:rFonts w:ascii="Arial" w:hAnsi="Arial" w:cs="Arial"/>
                <w:b/>
                <w:sz w:val="24"/>
                <w:szCs w:val="24"/>
              </w:rPr>
              <w:t>Main Topic</w:t>
            </w:r>
            <w:r w:rsidR="00B85C15" w:rsidRPr="003620CE">
              <w:rPr>
                <w:rFonts w:ascii="Arial" w:hAnsi="Arial" w:cs="Arial"/>
                <w:b/>
                <w:sz w:val="24"/>
                <w:szCs w:val="24"/>
              </w:rPr>
              <w:t>s</w:t>
            </w:r>
            <w:r w:rsidRPr="003620CE">
              <w:rPr>
                <w:rFonts w:ascii="Arial" w:hAnsi="Arial" w:cs="Arial"/>
                <w:b/>
                <w:sz w:val="24"/>
                <w:szCs w:val="24"/>
              </w:rPr>
              <w:t xml:space="preserve"> and </w:t>
            </w:r>
            <w:r w:rsidRPr="003620CE">
              <w:rPr>
                <w:rFonts w:ascii="Arial" w:hAnsi="Arial" w:cs="Arial"/>
                <w:b/>
                <w:sz w:val="24"/>
                <w:szCs w:val="24"/>
              </w:rPr>
              <w:lastRenderedPageBreak/>
              <w:t xml:space="preserve">Functions Covered </w:t>
            </w:r>
          </w:p>
        </w:tc>
        <w:tc>
          <w:tcPr>
            <w:tcW w:w="11344" w:type="dxa"/>
            <w:vAlign w:val="center"/>
          </w:tcPr>
          <w:p w14:paraId="5AFDB3B3" w14:textId="0432B712" w:rsidR="001C361F" w:rsidRPr="003620CE" w:rsidRDefault="00C128ED" w:rsidP="00157EFE">
            <w:pPr>
              <w:rPr>
                <w:rFonts w:ascii="Arial" w:eastAsia="Times New Roman" w:hAnsi="Arial" w:cs="Arial"/>
                <w:sz w:val="24"/>
                <w:szCs w:val="24"/>
                <w:lang w:eastAsia="en-GB"/>
              </w:rPr>
            </w:pPr>
            <w:r w:rsidRPr="003620CE">
              <w:rPr>
                <w:rFonts w:ascii="Arial" w:eastAsia="Times New Roman" w:hAnsi="Arial" w:cs="Arial"/>
                <w:sz w:val="24"/>
                <w:szCs w:val="24"/>
                <w:lang w:eastAsia="en-GB"/>
              </w:rPr>
              <w:lastRenderedPageBreak/>
              <w:t>During this lesson we will work through two different scenarios taking you on different patient journeys that will allow you to experience Cerner Millennium’s full potential for your job role</w:t>
            </w:r>
          </w:p>
        </w:tc>
      </w:tr>
      <w:tr w:rsidR="00331843" w:rsidRPr="003620CE" w14:paraId="6139672B" w14:textId="77777777" w:rsidTr="002D0AEF">
        <w:trPr>
          <w:trHeight w:val="680"/>
        </w:trPr>
        <w:tc>
          <w:tcPr>
            <w:tcW w:w="988" w:type="dxa"/>
            <w:vAlign w:val="center"/>
          </w:tcPr>
          <w:p w14:paraId="24039B46" w14:textId="77777777" w:rsidR="00331843" w:rsidRPr="003620CE" w:rsidRDefault="00331843" w:rsidP="00157EFE">
            <w:pPr>
              <w:rPr>
                <w:rFonts w:ascii="Arial" w:hAnsi="Arial" w:cs="Arial"/>
                <w:b/>
                <w:sz w:val="24"/>
                <w:szCs w:val="24"/>
              </w:rPr>
            </w:pPr>
          </w:p>
        </w:tc>
        <w:tc>
          <w:tcPr>
            <w:tcW w:w="1842" w:type="dxa"/>
            <w:vAlign w:val="center"/>
          </w:tcPr>
          <w:p w14:paraId="39689D47" w14:textId="13A71CE8" w:rsidR="00331843" w:rsidRPr="003620CE" w:rsidRDefault="00331843" w:rsidP="00157EFE">
            <w:pPr>
              <w:rPr>
                <w:rFonts w:ascii="Arial" w:hAnsi="Arial" w:cs="Arial"/>
                <w:b/>
                <w:sz w:val="24"/>
                <w:szCs w:val="24"/>
              </w:rPr>
            </w:pPr>
            <w:r w:rsidRPr="003620CE">
              <w:rPr>
                <w:rFonts w:ascii="Arial" w:eastAsia="Times New Roman" w:hAnsi="Arial" w:cs="Arial"/>
                <w:b/>
                <w:bCs/>
                <w:sz w:val="24"/>
                <w:szCs w:val="24"/>
                <w:lang w:eastAsia="en-GB"/>
              </w:rPr>
              <w:t>Scenario 1</w:t>
            </w:r>
          </w:p>
        </w:tc>
        <w:tc>
          <w:tcPr>
            <w:tcW w:w="11344" w:type="dxa"/>
            <w:vAlign w:val="center"/>
          </w:tcPr>
          <w:p w14:paraId="7D668641" w14:textId="79C2E8F2" w:rsidR="00331843" w:rsidRPr="003620CE" w:rsidRDefault="00331843" w:rsidP="00157EFE">
            <w:pPr>
              <w:rPr>
                <w:rFonts w:ascii="Arial" w:eastAsia="Times New Roman" w:hAnsi="Arial" w:cs="Arial"/>
                <w:b/>
                <w:bCs/>
                <w:sz w:val="24"/>
                <w:szCs w:val="24"/>
                <w:lang w:eastAsia="en-GB"/>
              </w:rPr>
            </w:pPr>
            <w:r w:rsidRPr="003620CE">
              <w:rPr>
                <w:rFonts w:ascii="Arial" w:eastAsia="Times New Roman" w:hAnsi="Arial" w:cs="Arial"/>
                <w:sz w:val="24"/>
                <w:szCs w:val="24"/>
                <w:lang w:eastAsia="en-GB"/>
              </w:rPr>
              <w:t xml:space="preserve">A female with a UTI, </w:t>
            </w:r>
            <w:r w:rsidR="00152242" w:rsidRPr="003620CE">
              <w:rPr>
                <w:rFonts w:ascii="Arial" w:eastAsia="Times New Roman" w:hAnsi="Arial" w:cs="Arial"/>
                <w:sz w:val="24"/>
                <w:szCs w:val="24"/>
                <w:lang w:eastAsia="en-GB"/>
              </w:rPr>
              <w:t>temperature, and</w:t>
            </w:r>
            <w:r w:rsidRPr="003620CE">
              <w:rPr>
                <w:rFonts w:ascii="Arial" w:eastAsia="Times New Roman" w:hAnsi="Arial" w:cs="Arial"/>
                <w:sz w:val="24"/>
                <w:szCs w:val="24"/>
                <w:lang w:eastAsia="en-GB"/>
              </w:rPr>
              <w:t xml:space="preserve"> moderate pain</w:t>
            </w:r>
            <w:r w:rsidR="00152242" w:rsidRPr="003620CE">
              <w:rPr>
                <w:rFonts w:ascii="Arial" w:eastAsia="Times New Roman" w:hAnsi="Arial" w:cs="Arial"/>
                <w:sz w:val="24"/>
                <w:szCs w:val="24"/>
                <w:lang w:eastAsia="en-GB"/>
              </w:rPr>
              <w:t xml:space="preserve"> with a</w:t>
            </w:r>
            <w:r w:rsidRPr="003620CE">
              <w:rPr>
                <w:rFonts w:ascii="Arial" w:eastAsia="Times New Roman" w:hAnsi="Arial" w:cs="Arial"/>
                <w:sz w:val="24"/>
                <w:szCs w:val="24"/>
                <w:lang w:eastAsia="en-GB"/>
              </w:rPr>
              <w:t xml:space="preserve"> DTA</w:t>
            </w:r>
          </w:p>
        </w:tc>
      </w:tr>
      <w:tr w:rsidR="000477F1" w:rsidRPr="003620CE" w14:paraId="1638A51F" w14:textId="77777777" w:rsidTr="002D0AEF">
        <w:tc>
          <w:tcPr>
            <w:tcW w:w="988" w:type="dxa"/>
          </w:tcPr>
          <w:p w14:paraId="2B3DF1DE" w14:textId="77777777" w:rsidR="000477F1" w:rsidRPr="003620CE" w:rsidRDefault="000477F1" w:rsidP="000477F1">
            <w:pPr>
              <w:rPr>
                <w:rFonts w:ascii="Arial" w:hAnsi="Arial" w:cs="Arial"/>
                <w:sz w:val="24"/>
                <w:szCs w:val="24"/>
              </w:rPr>
            </w:pPr>
          </w:p>
          <w:p w14:paraId="50487311" w14:textId="77777777" w:rsidR="000477F1" w:rsidRPr="003620CE" w:rsidRDefault="000477F1" w:rsidP="000477F1">
            <w:pPr>
              <w:rPr>
                <w:rFonts w:ascii="Arial" w:hAnsi="Arial" w:cs="Arial"/>
                <w:sz w:val="24"/>
                <w:szCs w:val="24"/>
              </w:rPr>
            </w:pPr>
          </w:p>
        </w:tc>
        <w:tc>
          <w:tcPr>
            <w:tcW w:w="1842" w:type="dxa"/>
          </w:tcPr>
          <w:p w14:paraId="32067E7D" w14:textId="77777777" w:rsidR="000477F1" w:rsidRPr="003620CE" w:rsidRDefault="000477F1" w:rsidP="000477F1">
            <w:pPr>
              <w:rPr>
                <w:rFonts w:ascii="Arial" w:hAnsi="Arial" w:cs="Arial"/>
                <w:b/>
                <w:sz w:val="24"/>
                <w:szCs w:val="24"/>
              </w:rPr>
            </w:pPr>
            <w:r w:rsidRPr="003620CE">
              <w:rPr>
                <w:rFonts w:ascii="Arial" w:hAnsi="Arial" w:cs="Arial"/>
                <w:b/>
                <w:sz w:val="24"/>
                <w:szCs w:val="24"/>
              </w:rPr>
              <w:t>Logg</w:t>
            </w:r>
            <w:r w:rsidR="00FD0BE4" w:rsidRPr="003620CE">
              <w:rPr>
                <w:rFonts w:ascii="Arial" w:hAnsi="Arial" w:cs="Arial"/>
                <w:b/>
                <w:sz w:val="24"/>
                <w:szCs w:val="24"/>
              </w:rPr>
              <w:t>ing On</w:t>
            </w:r>
          </w:p>
          <w:p w14:paraId="390BE096" w14:textId="77777777" w:rsidR="00FD0BE4" w:rsidRPr="003620CE" w:rsidRDefault="00FD0BE4" w:rsidP="000477F1">
            <w:pPr>
              <w:rPr>
                <w:rFonts w:ascii="Arial" w:hAnsi="Arial" w:cs="Arial"/>
                <w:b/>
                <w:sz w:val="24"/>
                <w:szCs w:val="24"/>
              </w:rPr>
            </w:pPr>
          </w:p>
          <w:p w14:paraId="067324EE" w14:textId="17C3AD2A" w:rsidR="00FD0BE4" w:rsidRPr="003620CE" w:rsidRDefault="00FD0BE4" w:rsidP="000477F1">
            <w:pPr>
              <w:rPr>
                <w:rFonts w:ascii="Arial" w:hAnsi="Arial" w:cs="Arial"/>
                <w:bCs/>
                <w:sz w:val="24"/>
                <w:szCs w:val="24"/>
              </w:rPr>
            </w:pPr>
            <w:r w:rsidRPr="003620CE">
              <w:rPr>
                <w:rFonts w:ascii="Arial" w:hAnsi="Arial" w:cs="Arial"/>
                <w:b/>
                <w:sz w:val="24"/>
                <w:szCs w:val="24"/>
              </w:rPr>
              <w:t xml:space="preserve">Overview of </w:t>
            </w:r>
            <w:r w:rsidR="003757D7" w:rsidRPr="003620CE">
              <w:rPr>
                <w:rFonts w:ascii="Arial" w:hAnsi="Arial" w:cs="Arial"/>
                <w:b/>
                <w:sz w:val="24"/>
                <w:szCs w:val="24"/>
              </w:rPr>
              <w:t>LaunchPoint</w:t>
            </w:r>
            <w:r w:rsidRPr="003620CE">
              <w:rPr>
                <w:rFonts w:ascii="Arial" w:hAnsi="Arial" w:cs="Arial"/>
                <w:b/>
                <w:sz w:val="24"/>
                <w:szCs w:val="24"/>
              </w:rPr>
              <w:t xml:space="preserve"> and Emergency Department Tracking Shell</w:t>
            </w:r>
          </w:p>
        </w:tc>
        <w:tc>
          <w:tcPr>
            <w:tcW w:w="11344" w:type="dxa"/>
          </w:tcPr>
          <w:p w14:paraId="4D4D4EC3" w14:textId="764DA2A3" w:rsidR="000477F1" w:rsidRPr="003620CE" w:rsidRDefault="000477F1" w:rsidP="000F44D3">
            <w:pPr>
              <w:pStyle w:val="ListParagraph"/>
              <w:numPr>
                <w:ilvl w:val="0"/>
                <w:numId w:val="2"/>
              </w:numPr>
              <w:rPr>
                <w:rFonts w:ascii="Arial" w:hAnsi="Arial" w:cs="Arial"/>
                <w:b/>
                <w:bCs/>
                <w:sz w:val="24"/>
                <w:szCs w:val="24"/>
              </w:rPr>
            </w:pPr>
            <w:r w:rsidRPr="003620CE">
              <w:rPr>
                <w:rFonts w:ascii="Arial" w:hAnsi="Arial" w:cs="Arial"/>
                <w:sz w:val="24"/>
                <w:szCs w:val="24"/>
              </w:rPr>
              <w:t xml:space="preserve">Launch Cerner and double-click </w:t>
            </w:r>
            <w:r w:rsidRPr="003620CE">
              <w:rPr>
                <w:rFonts w:ascii="Arial" w:hAnsi="Arial" w:cs="Arial"/>
                <w:b/>
                <w:bCs/>
                <w:sz w:val="24"/>
                <w:szCs w:val="24"/>
              </w:rPr>
              <w:t>FirstNet icon</w:t>
            </w:r>
          </w:p>
          <w:p w14:paraId="29D379EA" w14:textId="77777777" w:rsidR="000477F1" w:rsidRPr="003620CE" w:rsidRDefault="000477F1" w:rsidP="000F44D3">
            <w:pPr>
              <w:pStyle w:val="ListParagraph"/>
              <w:numPr>
                <w:ilvl w:val="0"/>
                <w:numId w:val="2"/>
              </w:numPr>
              <w:rPr>
                <w:rFonts w:ascii="Arial" w:hAnsi="Arial" w:cs="Arial"/>
                <w:sz w:val="24"/>
                <w:szCs w:val="24"/>
              </w:rPr>
            </w:pPr>
            <w:r w:rsidRPr="003620CE">
              <w:rPr>
                <w:rFonts w:ascii="Arial" w:hAnsi="Arial" w:cs="Arial"/>
                <w:sz w:val="24"/>
                <w:szCs w:val="24"/>
              </w:rPr>
              <w:t xml:space="preserve">Overview of </w:t>
            </w:r>
            <w:r w:rsidRPr="003620CE">
              <w:rPr>
                <w:rFonts w:ascii="Arial" w:hAnsi="Arial" w:cs="Arial"/>
                <w:b/>
                <w:bCs/>
                <w:sz w:val="24"/>
                <w:szCs w:val="24"/>
              </w:rPr>
              <w:t>ED LaunchPoint</w:t>
            </w:r>
          </w:p>
          <w:p w14:paraId="30F8CF24" w14:textId="77777777"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Toolbar across top – explain taskbar and other headings first</w:t>
            </w:r>
          </w:p>
          <w:p w14:paraId="542F5658" w14:textId="77777777" w:rsidR="000477F1" w:rsidRPr="003620CE" w:rsidRDefault="000477F1" w:rsidP="000F44D3">
            <w:pPr>
              <w:pStyle w:val="ListParagraph"/>
              <w:numPr>
                <w:ilvl w:val="2"/>
                <w:numId w:val="2"/>
              </w:numPr>
              <w:rPr>
                <w:rFonts w:ascii="Arial" w:hAnsi="Arial" w:cs="Arial"/>
                <w:sz w:val="24"/>
                <w:szCs w:val="24"/>
              </w:rPr>
            </w:pPr>
            <w:r w:rsidRPr="003620CE">
              <w:rPr>
                <w:rFonts w:ascii="Arial" w:hAnsi="Arial" w:cs="Arial"/>
                <w:b/>
                <w:bCs/>
                <w:sz w:val="24"/>
                <w:szCs w:val="24"/>
              </w:rPr>
              <w:t>Task</w:t>
            </w:r>
            <w:r w:rsidRPr="003620CE">
              <w:rPr>
                <w:rFonts w:ascii="Arial" w:hAnsi="Arial" w:cs="Arial"/>
                <w:sz w:val="24"/>
                <w:szCs w:val="24"/>
              </w:rPr>
              <w:t xml:space="preserve"> – change password, change user etc</w:t>
            </w:r>
          </w:p>
          <w:p w14:paraId="371045A3" w14:textId="77777777" w:rsidR="000477F1" w:rsidRPr="003620CE" w:rsidRDefault="000477F1" w:rsidP="000F44D3">
            <w:pPr>
              <w:pStyle w:val="ListParagraph"/>
              <w:numPr>
                <w:ilvl w:val="2"/>
                <w:numId w:val="2"/>
              </w:numPr>
              <w:rPr>
                <w:rFonts w:ascii="Arial" w:hAnsi="Arial" w:cs="Arial"/>
                <w:sz w:val="24"/>
                <w:szCs w:val="24"/>
              </w:rPr>
            </w:pPr>
            <w:r w:rsidRPr="003620CE">
              <w:rPr>
                <w:rFonts w:ascii="Arial" w:hAnsi="Arial" w:cs="Arial"/>
                <w:b/>
                <w:bCs/>
                <w:sz w:val="24"/>
                <w:szCs w:val="24"/>
              </w:rPr>
              <w:t xml:space="preserve">Patient </w:t>
            </w:r>
            <w:r w:rsidRPr="003620CE">
              <w:rPr>
                <w:rFonts w:ascii="Arial" w:hAnsi="Arial" w:cs="Arial"/>
                <w:sz w:val="24"/>
                <w:szCs w:val="24"/>
              </w:rPr>
              <w:t>– search and view recent</w:t>
            </w:r>
          </w:p>
          <w:p w14:paraId="04781481" w14:textId="77777777" w:rsidR="00D56425" w:rsidRPr="003620CE" w:rsidRDefault="000477F1" w:rsidP="000F44D3">
            <w:pPr>
              <w:pStyle w:val="ListParagraph"/>
              <w:numPr>
                <w:ilvl w:val="1"/>
                <w:numId w:val="2"/>
              </w:numPr>
              <w:rPr>
                <w:rFonts w:ascii="Arial" w:hAnsi="Arial" w:cs="Arial"/>
                <w:b/>
                <w:bCs/>
                <w:sz w:val="24"/>
                <w:szCs w:val="24"/>
              </w:rPr>
            </w:pPr>
            <w:r w:rsidRPr="003620CE">
              <w:rPr>
                <w:rFonts w:ascii="Arial" w:hAnsi="Arial" w:cs="Arial"/>
                <w:b/>
                <w:bCs/>
                <w:sz w:val="24"/>
                <w:szCs w:val="24"/>
              </w:rPr>
              <w:t>ED LaunchPoint</w:t>
            </w:r>
            <w:r w:rsidRPr="003620CE">
              <w:rPr>
                <w:rFonts w:ascii="Arial" w:hAnsi="Arial" w:cs="Arial"/>
                <w:sz w:val="24"/>
                <w:szCs w:val="24"/>
              </w:rPr>
              <w:t xml:space="preserve"> on second row – this is the home button. </w:t>
            </w:r>
          </w:p>
          <w:p w14:paraId="43273E76" w14:textId="42236940" w:rsidR="00D56425" w:rsidRPr="003620CE" w:rsidRDefault="00D56425" w:rsidP="000F44D3">
            <w:pPr>
              <w:pStyle w:val="ListParagraph"/>
              <w:numPr>
                <w:ilvl w:val="1"/>
                <w:numId w:val="2"/>
              </w:numPr>
              <w:rPr>
                <w:rFonts w:ascii="Arial" w:hAnsi="Arial" w:cs="Arial"/>
                <w:b/>
                <w:bCs/>
                <w:sz w:val="24"/>
                <w:szCs w:val="24"/>
              </w:rPr>
            </w:pPr>
            <w:r w:rsidRPr="003620CE">
              <w:rPr>
                <w:rFonts w:ascii="Arial" w:hAnsi="Arial" w:cs="Arial"/>
                <w:sz w:val="24"/>
                <w:szCs w:val="24"/>
              </w:rPr>
              <w:t>E</w:t>
            </w:r>
            <w:r w:rsidR="000477F1" w:rsidRPr="003620CE">
              <w:rPr>
                <w:rFonts w:ascii="Arial" w:hAnsi="Arial" w:cs="Arial"/>
                <w:sz w:val="24"/>
                <w:szCs w:val="24"/>
              </w:rPr>
              <w:t>xplain</w:t>
            </w:r>
            <w:r w:rsidR="000477F1" w:rsidRPr="003620CE">
              <w:rPr>
                <w:rFonts w:ascii="Arial" w:hAnsi="Arial" w:cs="Arial"/>
                <w:b/>
                <w:bCs/>
                <w:sz w:val="24"/>
                <w:szCs w:val="24"/>
              </w:rPr>
              <w:t xml:space="preserve"> ED Realtime dashboard</w:t>
            </w:r>
            <w:r w:rsidR="000477F1" w:rsidRPr="003620CE">
              <w:rPr>
                <w:rFonts w:ascii="Arial" w:hAnsi="Arial" w:cs="Arial"/>
                <w:sz w:val="24"/>
                <w:szCs w:val="24"/>
              </w:rPr>
              <w:t xml:space="preserve"> </w:t>
            </w:r>
            <w:r w:rsidRPr="003620CE">
              <w:rPr>
                <w:rFonts w:ascii="Arial" w:hAnsi="Arial" w:cs="Arial"/>
                <w:sz w:val="24"/>
                <w:szCs w:val="24"/>
              </w:rPr>
              <w:t xml:space="preserve">length of stay, </w:t>
            </w:r>
            <w:proofErr w:type="spellStart"/>
            <w:r w:rsidRPr="003620CE">
              <w:rPr>
                <w:rFonts w:ascii="Arial" w:hAnsi="Arial" w:cs="Arial"/>
                <w:sz w:val="24"/>
                <w:szCs w:val="24"/>
              </w:rPr>
              <w:t>Turn around</w:t>
            </w:r>
            <w:proofErr w:type="spellEnd"/>
            <w:r w:rsidRPr="003620CE">
              <w:rPr>
                <w:rFonts w:ascii="Arial" w:hAnsi="Arial" w:cs="Arial"/>
                <w:sz w:val="24"/>
                <w:szCs w:val="24"/>
              </w:rPr>
              <w:t xml:space="preserve"> times, ED Volume, Notices</w:t>
            </w:r>
          </w:p>
          <w:p w14:paraId="064C45A0" w14:textId="6DEE8518" w:rsidR="000477F1" w:rsidRPr="003620CE" w:rsidRDefault="00D56425" w:rsidP="000F44D3">
            <w:pPr>
              <w:pStyle w:val="ListParagraph"/>
              <w:numPr>
                <w:ilvl w:val="1"/>
                <w:numId w:val="2"/>
              </w:numPr>
              <w:rPr>
                <w:rFonts w:ascii="Arial" w:hAnsi="Arial" w:cs="Arial"/>
                <w:b/>
                <w:bCs/>
                <w:sz w:val="24"/>
                <w:szCs w:val="24"/>
              </w:rPr>
            </w:pPr>
            <w:r w:rsidRPr="003620CE">
              <w:rPr>
                <w:rFonts w:ascii="Arial" w:hAnsi="Arial" w:cs="Arial"/>
                <w:sz w:val="24"/>
                <w:szCs w:val="24"/>
              </w:rPr>
              <w:t xml:space="preserve">Show </w:t>
            </w:r>
            <w:r w:rsidR="000477F1" w:rsidRPr="003620CE">
              <w:rPr>
                <w:rFonts w:ascii="Arial" w:hAnsi="Arial" w:cs="Arial"/>
                <w:sz w:val="24"/>
                <w:szCs w:val="24"/>
              </w:rPr>
              <w:t xml:space="preserve">useful internet links </w:t>
            </w:r>
            <w:proofErr w:type="spellStart"/>
            <w:proofErr w:type="gramStart"/>
            <w:r w:rsidR="000477F1" w:rsidRPr="003620CE">
              <w:rPr>
                <w:rFonts w:ascii="Arial" w:hAnsi="Arial" w:cs="Arial"/>
                <w:sz w:val="24"/>
                <w:szCs w:val="24"/>
              </w:rPr>
              <w:t>eg</w:t>
            </w:r>
            <w:proofErr w:type="spellEnd"/>
            <w:proofErr w:type="gramEnd"/>
            <w:r w:rsidR="000477F1" w:rsidRPr="003620CE">
              <w:rPr>
                <w:rFonts w:ascii="Arial" w:hAnsi="Arial" w:cs="Arial"/>
                <w:sz w:val="24"/>
                <w:szCs w:val="24"/>
              </w:rPr>
              <w:t xml:space="preserve"> </w:t>
            </w:r>
            <w:r w:rsidR="000477F1" w:rsidRPr="003620CE">
              <w:rPr>
                <w:rFonts w:ascii="Arial" w:hAnsi="Arial" w:cs="Arial"/>
                <w:b/>
                <w:bCs/>
                <w:sz w:val="24"/>
                <w:szCs w:val="24"/>
              </w:rPr>
              <w:t>OLI.</w:t>
            </w:r>
          </w:p>
          <w:p w14:paraId="3717C293" w14:textId="4669CA42"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 xml:space="preserve">On third row explain links including </w:t>
            </w:r>
            <w:r w:rsidRPr="003620CE">
              <w:rPr>
                <w:rFonts w:ascii="Arial" w:hAnsi="Arial" w:cs="Arial"/>
                <w:b/>
                <w:bCs/>
                <w:sz w:val="24"/>
                <w:szCs w:val="24"/>
              </w:rPr>
              <w:t>Change, Exit, PM Conversation</w:t>
            </w:r>
            <w:r w:rsidRPr="003620CE">
              <w:rPr>
                <w:rFonts w:ascii="Arial" w:hAnsi="Arial" w:cs="Arial"/>
                <w:sz w:val="24"/>
                <w:szCs w:val="24"/>
              </w:rPr>
              <w:t>.</w:t>
            </w:r>
          </w:p>
          <w:p w14:paraId="259044C4" w14:textId="77777777"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Demo how to customise toolbar buttons by clicking on small downward arrow on the right, add/remove buttons and customise. Then buttons can be moved as required</w:t>
            </w:r>
          </w:p>
          <w:p w14:paraId="2AAAD1FF" w14:textId="1BA9FEC9"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 xml:space="preserve">On the row with the blue man/plus sign show different tab headings. Users can mainly use the </w:t>
            </w:r>
            <w:proofErr w:type="gramStart"/>
            <w:r w:rsidRPr="003620CE">
              <w:rPr>
                <w:rFonts w:ascii="Arial" w:hAnsi="Arial" w:cs="Arial"/>
                <w:b/>
                <w:bCs/>
                <w:sz w:val="24"/>
                <w:szCs w:val="24"/>
              </w:rPr>
              <w:t>All</w:t>
            </w:r>
            <w:r w:rsidR="00C128ED" w:rsidRPr="003620CE">
              <w:rPr>
                <w:rFonts w:ascii="Arial" w:hAnsi="Arial" w:cs="Arial"/>
                <w:b/>
                <w:bCs/>
                <w:sz w:val="24"/>
                <w:szCs w:val="24"/>
              </w:rPr>
              <w:t xml:space="preserve"> </w:t>
            </w:r>
            <w:r w:rsidRPr="003620CE">
              <w:rPr>
                <w:rFonts w:ascii="Arial" w:hAnsi="Arial" w:cs="Arial"/>
                <w:b/>
                <w:bCs/>
                <w:sz w:val="24"/>
                <w:szCs w:val="24"/>
              </w:rPr>
              <w:t>Patients</w:t>
            </w:r>
            <w:proofErr w:type="gramEnd"/>
            <w:r w:rsidRPr="003620CE">
              <w:rPr>
                <w:rFonts w:ascii="Arial" w:hAnsi="Arial" w:cs="Arial"/>
                <w:sz w:val="24"/>
                <w:szCs w:val="24"/>
              </w:rPr>
              <w:t xml:space="preserve"> tab but can be filtered into different locations using the tabs. Explain resus, majors, minors etc.</w:t>
            </w:r>
          </w:p>
          <w:p w14:paraId="7646DF5A" w14:textId="77777777"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Underneath this the next row contains filter buttons you can turn on/off, waiting room, empty beds, critical and no disposal</w:t>
            </w:r>
          </w:p>
          <w:p w14:paraId="17F376FC" w14:textId="2587EE1C"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sz w:val="24"/>
                <w:szCs w:val="24"/>
              </w:rPr>
              <w:t xml:space="preserve">Explain </w:t>
            </w:r>
            <w:r w:rsidRPr="003620CE">
              <w:rPr>
                <w:rFonts w:ascii="Arial" w:hAnsi="Arial" w:cs="Arial"/>
                <w:b/>
                <w:bCs/>
                <w:sz w:val="24"/>
                <w:szCs w:val="24"/>
              </w:rPr>
              <w:t>My Patient</w:t>
            </w:r>
            <w:r w:rsidRPr="003620CE">
              <w:rPr>
                <w:rFonts w:ascii="Arial" w:hAnsi="Arial" w:cs="Arial"/>
                <w:sz w:val="24"/>
                <w:szCs w:val="24"/>
              </w:rPr>
              <w:t xml:space="preserve"> – used by doctors/nurses</w:t>
            </w:r>
          </w:p>
          <w:p w14:paraId="72285B9D" w14:textId="64757774" w:rsidR="000477F1" w:rsidRPr="003620CE" w:rsidRDefault="000477F1" w:rsidP="000F44D3">
            <w:pPr>
              <w:pStyle w:val="ListParagraph"/>
              <w:numPr>
                <w:ilvl w:val="1"/>
                <w:numId w:val="2"/>
              </w:numPr>
              <w:rPr>
                <w:rFonts w:ascii="Arial" w:hAnsi="Arial" w:cs="Arial"/>
                <w:sz w:val="24"/>
                <w:szCs w:val="24"/>
              </w:rPr>
            </w:pPr>
            <w:r w:rsidRPr="003620CE">
              <w:rPr>
                <w:rFonts w:ascii="Arial" w:hAnsi="Arial" w:cs="Arial"/>
                <w:b/>
                <w:bCs/>
                <w:sz w:val="24"/>
                <w:szCs w:val="24"/>
              </w:rPr>
              <w:t xml:space="preserve">Department </w:t>
            </w:r>
            <w:r w:rsidRPr="003620CE">
              <w:rPr>
                <w:rFonts w:ascii="Arial" w:hAnsi="Arial" w:cs="Arial"/>
                <w:sz w:val="24"/>
                <w:szCs w:val="24"/>
              </w:rPr>
              <w:t>– used by doctors/nurses</w:t>
            </w:r>
          </w:p>
          <w:p w14:paraId="097489DD" w14:textId="660916BC" w:rsidR="009D4599" w:rsidRPr="003620CE" w:rsidRDefault="009D4599" w:rsidP="000F44D3">
            <w:pPr>
              <w:pStyle w:val="ListParagraph"/>
              <w:numPr>
                <w:ilvl w:val="1"/>
                <w:numId w:val="2"/>
              </w:numPr>
              <w:rPr>
                <w:rFonts w:ascii="Arial" w:hAnsi="Arial" w:cs="Arial"/>
                <w:sz w:val="24"/>
                <w:szCs w:val="24"/>
              </w:rPr>
            </w:pPr>
            <w:r w:rsidRPr="003620CE">
              <w:rPr>
                <w:rFonts w:ascii="Arial" w:hAnsi="Arial" w:cs="Arial"/>
                <w:sz w:val="24"/>
                <w:szCs w:val="24"/>
              </w:rPr>
              <w:t>From</w:t>
            </w:r>
            <w:r w:rsidRPr="003620CE">
              <w:rPr>
                <w:rFonts w:ascii="Arial" w:hAnsi="Arial" w:cs="Arial"/>
                <w:b/>
                <w:bCs/>
                <w:sz w:val="24"/>
                <w:szCs w:val="24"/>
              </w:rPr>
              <w:t xml:space="preserve"> Burger Icon </w:t>
            </w:r>
            <w:r w:rsidRPr="003620CE">
              <w:rPr>
                <w:rFonts w:ascii="Arial" w:hAnsi="Arial" w:cs="Arial"/>
                <w:sz w:val="24"/>
                <w:szCs w:val="24"/>
              </w:rPr>
              <w:t>show</w:t>
            </w:r>
            <w:r w:rsidRPr="003620CE">
              <w:rPr>
                <w:rFonts w:ascii="Arial" w:hAnsi="Arial" w:cs="Arial"/>
                <w:b/>
                <w:bCs/>
                <w:sz w:val="24"/>
                <w:szCs w:val="24"/>
              </w:rPr>
              <w:t xml:space="preserve"> Change Location </w:t>
            </w:r>
            <w:r w:rsidRPr="003620CE">
              <w:rPr>
                <w:rFonts w:ascii="Arial" w:hAnsi="Arial" w:cs="Arial"/>
                <w:sz w:val="24"/>
                <w:szCs w:val="24"/>
              </w:rPr>
              <w:t xml:space="preserve">and </w:t>
            </w:r>
            <w:r w:rsidRPr="003620CE">
              <w:rPr>
                <w:rFonts w:ascii="Arial" w:hAnsi="Arial" w:cs="Arial"/>
                <w:b/>
                <w:bCs/>
                <w:sz w:val="24"/>
                <w:szCs w:val="24"/>
              </w:rPr>
              <w:t xml:space="preserve">SDEC </w:t>
            </w:r>
            <w:r w:rsidRPr="003620CE">
              <w:rPr>
                <w:rFonts w:ascii="Arial" w:hAnsi="Arial" w:cs="Arial"/>
                <w:sz w:val="24"/>
                <w:szCs w:val="24"/>
              </w:rPr>
              <w:t>view</w:t>
            </w:r>
          </w:p>
          <w:p w14:paraId="114F8D79" w14:textId="0AD9DC46" w:rsidR="000477F1" w:rsidRPr="003620CE" w:rsidRDefault="000477F1" w:rsidP="000F44D3">
            <w:pPr>
              <w:pStyle w:val="ListParagraph"/>
              <w:numPr>
                <w:ilvl w:val="0"/>
                <w:numId w:val="2"/>
              </w:numPr>
              <w:rPr>
                <w:rFonts w:ascii="Arial" w:hAnsi="Arial" w:cs="Arial"/>
                <w:sz w:val="24"/>
                <w:szCs w:val="24"/>
              </w:rPr>
            </w:pPr>
            <w:r w:rsidRPr="003620CE">
              <w:rPr>
                <w:rFonts w:ascii="Arial" w:hAnsi="Arial" w:cs="Arial"/>
                <w:sz w:val="24"/>
                <w:szCs w:val="24"/>
              </w:rPr>
              <w:t xml:space="preserve">Above </w:t>
            </w:r>
            <w:r w:rsidR="000C066E" w:rsidRPr="003620CE">
              <w:rPr>
                <w:rFonts w:ascii="Arial" w:hAnsi="Arial" w:cs="Arial"/>
                <w:sz w:val="24"/>
                <w:szCs w:val="24"/>
              </w:rPr>
              <w:t xml:space="preserve">department </w:t>
            </w:r>
            <w:r w:rsidRPr="003620CE">
              <w:rPr>
                <w:rFonts w:ascii="Arial" w:hAnsi="Arial" w:cs="Arial"/>
                <w:sz w:val="24"/>
                <w:szCs w:val="24"/>
              </w:rPr>
              <w:t>is search box to search the Tracking Board – demo a patient search use re-attender test patient</w:t>
            </w:r>
          </w:p>
          <w:p w14:paraId="6266F6C6" w14:textId="77777777" w:rsidR="000C066E" w:rsidRPr="003620CE" w:rsidRDefault="000C066E" w:rsidP="000F44D3">
            <w:pPr>
              <w:pStyle w:val="ListParagraph"/>
              <w:numPr>
                <w:ilvl w:val="0"/>
                <w:numId w:val="2"/>
              </w:numPr>
              <w:outlineLvl w:val="0"/>
              <w:rPr>
                <w:rFonts w:ascii="Arial" w:hAnsi="Arial" w:cs="Arial"/>
                <w:sz w:val="24"/>
                <w:szCs w:val="24"/>
              </w:rPr>
            </w:pPr>
            <w:r w:rsidRPr="003620CE">
              <w:rPr>
                <w:rFonts w:ascii="Arial" w:hAnsi="Arial" w:cs="Arial"/>
                <w:sz w:val="24"/>
                <w:szCs w:val="24"/>
              </w:rPr>
              <w:t>View icons across the patient bar</w:t>
            </w:r>
          </w:p>
          <w:p w14:paraId="7682CD5A" w14:textId="77777777" w:rsidR="00C46E52" w:rsidRPr="003620CE" w:rsidRDefault="000477F1" w:rsidP="000F44D3">
            <w:pPr>
              <w:pStyle w:val="ListParagraph"/>
              <w:numPr>
                <w:ilvl w:val="0"/>
                <w:numId w:val="2"/>
              </w:numPr>
              <w:rPr>
                <w:rFonts w:ascii="Arial" w:hAnsi="Arial" w:cs="Arial"/>
                <w:sz w:val="24"/>
                <w:szCs w:val="24"/>
              </w:rPr>
            </w:pPr>
            <w:r w:rsidRPr="003620CE">
              <w:rPr>
                <w:rFonts w:ascii="Arial" w:hAnsi="Arial" w:cs="Arial"/>
                <w:b/>
                <w:bCs/>
                <w:sz w:val="24"/>
                <w:szCs w:val="24"/>
              </w:rPr>
              <w:t>Room</w:t>
            </w:r>
            <w:r w:rsidRPr="003620CE">
              <w:rPr>
                <w:rFonts w:ascii="Arial" w:hAnsi="Arial" w:cs="Arial"/>
                <w:sz w:val="24"/>
                <w:szCs w:val="24"/>
              </w:rPr>
              <w:t xml:space="preserve"> column to see current location of patient, </w:t>
            </w:r>
          </w:p>
          <w:p w14:paraId="0B995FB1" w14:textId="77777777" w:rsidR="000C066E" w:rsidRPr="003620CE" w:rsidRDefault="000C066E" w:rsidP="000F44D3">
            <w:pPr>
              <w:pStyle w:val="ListParagraph"/>
              <w:numPr>
                <w:ilvl w:val="0"/>
                <w:numId w:val="2"/>
              </w:numPr>
              <w:outlineLvl w:val="0"/>
              <w:rPr>
                <w:rFonts w:ascii="Arial" w:hAnsi="Arial" w:cs="Arial"/>
                <w:color w:val="000000"/>
                <w:sz w:val="24"/>
                <w:szCs w:val="24"/>
              </w:rPr>
            </w:pPr>
            <w:r w:rsidRPr="003620CE">
              <w:rPr>
                <w:rFonts w:ascii="Arial" w:hAnsi="Arial" w:cs="Arial"/>
                <w:color w:val="000000"/>
                <w:sz w:val="24"/>
                <w:szCs w:val="24"/>
              </w:rPr>
              <w:t xml:space="preserve">In the </w:t>
            </w:r>
            <w:r w:rsidRPr="003620CE">
              <w:rPr>
                <w:rFonts w:ascii="Arial" w:hAnsi="Arial" w:cs="Arial"/>
                <w:b/>
                <w:bCs/>
                <w:color w:val="000000"/>
                <w:sz w:val="24"/>
                <w:szCs w:val="24"/>
              </w:rPr>
              <w:t>Acuity Level</w:t>
            </w:r>
            <w:r w:rsidRPr="003620CE">
              <w:rPr>
                <w:rFonts w:ascii="Arial" w:hAnsi="Arial" w:cs="Arial"/>
                <w:color w:val="000000"/>
                <w:sz w:val="24"/>
                <w:szCs w:val="24"/>
              </w:rPr>
              <w:t xml:space="preserve"> column: Shows the triage score and colour reflects level chosen in the triage form.</w:t>
            </w:r>
          </w:p>
          <w:p w14:paraId="1603115C" w14:textId="04AA12A1" w:rsidR="000C066E" w:rsidRPr="003620CE" w:rsidRDefault="000C066E" w:rsidP="000F44D3">
            <w:pPr>
              <w:pStyle w:val="ListParagraph"/>
              <w:numPr>
                <w:ilvl w:val="0"/>
                <w:numId w:val="2"/>
              </w:numPr>
              <w:outlineLvl w:val="0"/>
              <w:rPr>
                <w:rFonts w:ascii="Arial" w:hAnsi="Arial" w:cs="Arial"/>
                <w:color w:val="000000"/>
                <w:sz w:val="24"/>
                <w:szCs w:val="24"/>
              </w:rPr>
            </w:pPr>
            <w:r w:rsidRPr="003620CE">
              <w:rPr>
                <w:rFonts w:ascii="Arial" w:hAnsi="Arial" w:cs="Arial"/>
                <w:color w:val="000000"/>
                <w:sz w:val="24"/>
                <w:szCs w:val="24"/>
              </w:rPr>
              <w:t xml:space="preserve">The following items appear in the </w:t>
            </w:r>
            <w:r w:rsidRPr="003620CE">
              <w:rPr>
                <w:rFonts w:ascii="Arial" w:hAnsi="Arial" w:cs="Arial"/>
                <w:b/>
                <w:bCs/>
                <w:color w:val="000000"/>
                <w:sz w:val="24"/>
                <w:szCs w:val="24"/>
              </w:rPr>
              <w:t>Patient Information</w:t>
            </w:r>
            <w:r w:rsidRPr="003620CE">
              <w:rPr>
                <w:rFonts w:ascii="Arial" w:hAnsi="Arial" w:cs="Arial"/>
                <w:color w:val="000000"/>
                <w:sz w:val="24"/>
                <w:szCs w:val="24"/>
              </w:rPr>
              <w:t xml:space="preserve"> column: </w:t>
            </w:r>
          </w:p>
          <w:p w14:paraId="0EBDB24B" w14:textId="77777777" w:rsidR="000C066E" w:rsidRPr="003620CE" w:rsidRDefault="000C066E" w:rsidP="00237FB8">
            <w:pPr>
              <w:pStyle w:val="ListParagraph"/>
              <w:numPr>
                <w:ilvl w:val="1"/>
                <w:numId w:val="2"/>
              </w:numPr>
              <w:outlineLvl w:val="0"/>
              <w:rPr>
                <w:rFonts w:ascii="Arial" w:hAnsi="Arial" w:cs="Arial"/>
                <w:color w:val="000000"/>
                <w:sz w:val="24"/>
                <w:szCs w:val="24"/>
              </w:rPr>
            </w:pPr>
            <w:r w:rsidRPr="003620CE">
              <w:rPr>
                <w:rFonts w:ascii="Arial" w:hAnsi="Arial" w:cs="Arial"/>
                <w:color w:val="000000"/>
                <w:sz w:val="24"/>
                <w:szCs w:val="24"/>
              </w:rPr>
              <w:t>Patient Name, date of birth, age and MRN number</w:t>
            </w:r>
          </w:p>
          <w:p w14:paraId="1E6D9FBF" w14:textId="77777777" w:rsidR="000C066E" w:rsidRPr="003620CE" w:rsidRDefault="000C066E" w:rsidP="00237FB8">
            <w:pPr>
              <w:pStyle w:val="ListParagraph"/>
              <w:numPr>
                <w:ilvl w:val="1"/>
                <w:numId w:val="2"/>
              </w:numPr>
              <w:outlineLvl w:val="0"/>
              <w:rPr>
                <w:rFonts w:ascii="Arial" w:hAnsi="Arial" w:cs="Arial"/>
                <w:color w:val="000000"/>
                <w:sz w:val="24"/>
                <w:szCs w:val="24"/>
              </w:rPr>
            </w:pPr>
            <w:r w:rsidRPr="003620CE">
              <w:rPr>
                <w:rFonts w:ascii="Arial" w:hAnsi="Arial" w:cs="Arial"/>
                <w:color w:val="000000"/>
                <w:sz w:val="24"/>
                <w:szCs w:val="24"/>
              </w:rPr>
              <w:t xml:space="preserve">Allergies and resus indicator is present. </w:t>
            </w:r>
          </w:p>
          <w:p w14:paraId="6E961436" w14:textId="77777777" w:rsidR="000C066E" w:rsidRPr="003620CE" w:rsidRDefault="000C066E" w:rsidP="00237FB8">
            <w:pPr>
              <w:pStyle w:val="ListParagraph"/>
              <w:numPr>
                <w:ilvl w:val="0"/>
                <w:numId w:val="2"/>
              </w:numPr>
              <w:outlineLvl w:val="0"/>
              <w:rPr>
                <w:rFonts w:ascii="Arial" w:hAnsi="Arial" w:cs="Arial"/>
                <w:b/>
                <w:bCs/>
                <w:color w:val="000000"/>
                <w:sz w:val="24"/>
                <w:szCs w:val="24"/>
              </w:rPr>
            </w:pPr>
            <w:r w:rsidRPr="003620CE">
              <w:rPr>
                <w:rFonts w:ascii="Arial" w:hAnsi="Arial" w:cs="Arial"/>
                <w:b/>
                <w:bCs/>
                <w:color w:val="000000"/>
                <w:sz w:val="24"/>
                <w:szCs w:val="24"/>
              </w:rPr>
              <w:lastRenderedPageBreak/>
              <w:t>Length of stay</w:t>
            </w:r>
          </w:p>
          <w:p w14:paraId="00ABF7F3" w14:textId="087C4094" w:rsidR="000477F1" w:rsidRPr="003620CE" w:rsidRDefault="000477F1" w:rsidP="00237FB8">
            <w:pPr>
              <w:pStyle w:val="ListParagraph"/>
              <w:numPr>
                <w:ilvl w:val="0"/>
                <w:numId w:val="2"/>
              </w:numPr>
              <w:rPr>
                <w:rFonts w:ascii="Arial" w:hAnsi="Arial" w:cs="Arial"/>
                <w:sz w:val="24"/>
                <w:szCs w:val="24"/>
              </w:rPr>
            </w:pPr>
            <w:r w:rsidRPr="003620CE">
              <w:rPr>
                <w:rFonts w:ascii="Arial" w:hAnsi="Arial" w:cs="Arial"/>
                <w:b/>
                <w:bCs/>
                <w:sz w:val="24"/>
                <w:szCs w:val="24"/>
              </w:rPr>
              <w:t>SD DR NP RN STU</w:t>
            </w:r>
            <w:r w:rsidRPr="003620CE">
              <w:rPr>
                <w:rFonts w:ascii="Arial" w:hAnsi="Arial" w:cs="Arial"/>
                <w:sz w:val="24"/>
                <w:szCs w:val="24"/>
              </w:rPr>
              <w:t xml:space="preserve">, </w:t>
            </w:r>
            <w:proofErr w:type="gramStart"/>
            <w:r w:rsidR="000C066E" w:rsidRPr="003620CE">
              <w:rPr>
                <w:rFonts w:ascii="Arial" w:hAnsi="Arial" w:cs="Arial"/>
                <w:sz w:val="24"/>
                <w:szCs w:val="24"/>
              </w:rPr>
              <w:t>Shows</w:t>
            </w:r>
            <w:proofErr w:type="gramEnd"/>
            <w:r w:rsidR="000C066E" w:rsidRPr="003620CE">
              <w:rPr>
                <w:rFonts w:ascii="Arial" w:hAnsi="Arial" w:cs="Arial"/>
                <w:sz w:val="24"/>
                <w:szCs w:val="24"/>
              </w:rPr>
              <w:t xml:space="preserve"> which </w:t>
            </w:r>
            <w:r w:rsidR="003A68B5" w:rsidRPr="003620CE">
              <w:rPr>
                <w:rFonts w:ascii="Arial" w:hAnsi="Arial" w:cs="Arial"/>
                <w:sz w:val="24"/>
                <w:szCs w:val="24"/>
              </w:rPr>
              <w:t>clinicians</w:t>
            </w:r>
            <w:r w:rsidR="000C066E" w:rsidRPr="003620CE">
              <w:rPr>
                <w:rFonts w:ascii="Arial" w:hAnsi="Arial" w:cs="Arial"/>
                <w:sz w:val="24"/>
                <w:szCs w:val="24"/>
              </w:rPr>
              <w:t xml:space="preserve"> are assigned to each patient</w:t>
            </w:r>
            <w:r w:rsidR="008F4850" w:rsidRPr="003620CE">
              <w:rPr>
                <w:rFonts w:ascii="Arial" w:hAnsi="Arial" w:cs="Arial"/>
                <w:sz w:val="24"/>
                <w:szCs w:val="24"/>
              </w:rPr>
              <w:t xml:space="preserve"> </w:t>
            </w:r>
            <w:r w:rsidR="008F4850" w:rsidRPr="003620CE">
              <w:rPr>
                <w:rFonts w:ascii="Arial" w:hAnsi="Arial" w:cs="Arial"/>
                <w:b/>
                <w:bCs/>
                <w:sz w:val="24"/>
                <w:szCs w:val="24"/>
              </w:rPr>
              <w:t>(may vary due to location)</w:t>
            </w:r>
          </w:p>
          <w:p w14:paraId="6053CBB7" w14:textId="41384EE4" w:rsidR="000477F1" w:rsidRPr="003620CE" w:rsidRDefault="000477F1" w:rsidP="00237FB8">
            <w:pPr>
              <w:pStyle w:val="ListParagraph"/>
              <w:numPr>
                <w:ilvl w:val="0"/>
                <w:numId w:val="2"/>
              </w:numPr>
              <w:rPr>
                <w:rFonts w:ascii="Arial" w:hAnsi="Arial" w:cs="Arial"/>
                <w:sz w:val="24"/>
                <w:szCs w:val="24"/>
              </w:rPr>
            </w:pPr>
            <w:r w:rsidRPr="003620CE">
              <w:rPr>
                <w:rFonts w:ascii="Arial" w:hAnsi="Arial" w:cs="Arial"/>
                <w:b/>
                <w:bCs/>
                <w:sz w:val="24"/>
                <w:szCs w:val="24"/>
              </w:rPr>
              <w:t>Patient details</w:t>
            </w:r>
            <w:r w:rsidRPr="003620CE">
              <w:rPr>
                <w:rFonts w:ascii="Arial" w:hAnsi="Arial" w:cs="Arial"/>
                <w:sz w:val="24"/>
                <w:szCs w:val="24"/>
              </w:rPr>
              <w:t xml:space="preserve"> – reason for visit and comment bubble</w:t>
            </w:r>
            <w:r w:rsidR="000C066E" w:rsidRPr="003620CE">
              <w:rPr>
                <w:rFonts w:ascii="Arial" w:hAnsi="Arial" w:cs="Arial"/>
                <w:sz w:val="24"/>
                <w:szCs w:val="24"/>
              </w:rPr>
              <w:t xml:space="preserve"> to add further information</w:t>
            </w:r>
            <w:r w:rsidRPr="003620CE">
              <w:rPr>
                <w:rFonts w:ascii="Arial" w:hAnsi="Arial" w:cs="Arial"/>
                <w:sz w:val="24"/>
                <w:szCs w:val="24"/>
              </w:rPr>
              <w:t xml:space="preserve">, </w:t>
            </w:r>
          </w:p>
          <w:p w14:paraId="2F1CEB7F" w14:textId="523A963D" w:rsidR="000C066E" w:rsidRPr="003620CE" w:rsidRDefault="000C066E" w:rsidP="00C31BCA">
            <w:pPr>
              <w:pStyle w:val="ListParagraph"/>
              <w:numPr>
                <w:ilvl w:val="0"/>
                <w:numId w:val="2"/>
              </w:numPr>
              <w:outlineLvl w:val="0"/>
              <w:rPr>
                <w:rFonts w:ascii="Arial" w:hAnsi="Arial" w:cs="Arial"/>
                <w:color w:val="000000"/>
                <w:sz w:val="24"/>
                <w:szCs w:val="24"/>
              </w:rPr>
            </w:pPr>
            <w:r w:rsidRPr="003620CE">
              <w:rPr>
                <w:rFonts w:ascii="Arial" w:hAnsi="Arial" w:cs="Arial"/>
                <w:color w:val="000000"/>
                <w:sz w:val="24"/>
                <w:szCs w:val="24"/>
              </w:rPr>
              <w:t xml:space="preserve">If a heart appears in the Observations column. This means that Vital Signs are available. </w:t>
            </w:r>
            <w:r w:rsidRPr="003620CE">
              <w:rPr>
                <w:rFonts w:ascii="Arial" w:hAnsi="Arial" w:cs="Arial"/>
                <w:color w:val="FF0000"/>
                <w:sz w:val="24"/>
                <w:szCs w:val="24"/>
                <w:u w:val="single"/>
              </w:rPr>
              <w:t xml:space="preserve">Red </w:t>
            </w:r>
            <w:r w:rsidRPr="003620CE">
              <w:rPr>
                <w:rFonts w:ascii="Arial" w:hAnsi="Arial" w:cs="Arial"/>
                <w:color w:val="000000"/>
                <w:sz w:val="24"/>
                <w:szCs w:val="24"/>
                <w:u w:val="single"/>
              </w:rPr>
              <w:t>heart = critical</w:t>
            </w:r>
            <w:r w:rsidRPr="003620CE">
              <w:rPr>
                <w:rFonts w:ascii="Arial" w:hAnsi="Arial" w:cs="Arial"/>
                <w:color w:val="000000"/>
                <w:sz w:val="24"/>
                <w:szCs w:val="24"/>
              </w:rPr>
              <w:t xml:space="preserve">, </w:t>
            </w:r>
            <w:proofErr w:type="gramStart"/>
            <w:r w:rsidRPr="003620CE">
              <w:rPr>
                <w:rFonts w:ascii="Arial" w:hAnsi="Arial" w:cs="Arial"/>
                <w:color w:val="808080" w:themeColor="background1" w:themeShade="80"/>
                <w:sz w:val="24"/>
                <w:szCs w:val="24"/>
                <w:u w:val="single"/>
              </w:rPr>
              <w:t>Grey</w:t>
            </w:r>
            <w:proofErr w:type="gramEnd"/>
            <w:r w:rsidRPr="003620CE">
              <w:rPr>
                <w:rFonts w:ascii="Arial" w:hAnsi="Arial" w:cs="Arial"/>
                <w:color w:val="000000"/>
                <w:sz w:val="24"/>
                <w:szCs w:val="24"/>
                <w:u w:val="single"/>
              </w:rPr>
              <w:t xml:space="preserve"> heart = normal</w:t>
            </w:r>
            <w:r w:rsidR="00237FB8" w:rsidRPr="003620CE">
              <w:rPr>
                <w:rFonts w:ascii="Arial" w:hAnsi="Arial" w:cs="Arial"/>
                <w:color w:val="000000"/>
                <w:sz w:val="24"/>
                <w:szCs w:val="24"/>
                <w:u w:val="single"/>
              </w:rPr>
              <w:t xml:space="preserve"> </w:t>
            </w:r>
            <w:r w:rsidRPr="003620CE">
              <w:rPr>
                <w:rFonts w:ascii="Arial" w:hAnsi="Arial" w:cs="Arial"/>
                <w:color w:val="000000"/>
                <w:sz w:val="24"/>
                <w:szCs w:val="24"/>
              </w:rPr>
              <w:t xml:space="preserve">If either colour heart has a </w:t>
            </w:r>
            <w:r w:rsidRPr="003620CE">
              <w:rPr>
                <w:rFonts w:ascii="Arial" w:hAnsi="Arial" w:cs="Arial"/>
                <w:color w:val="000000"/>
                <w:sz w:val="24"/>
                <w:szCs w:val="24"/>
                <w:u w:val="single"/>
              </w:rPr>
              <w:t>red outline</w:t>
            </w:r>
            <w:r w:rsidRPr="003620CE">
              <w:rPr>
                <w:rFonts w:ascii="Arial" w:hAnsi="Arial" w:cs="Arial"/>
                <w:color w:val="000000"/>
                <w:sz w:val="24"/>
                <w:szCs w:val="24"/>
              </w:rPr>
              <w:t xml:space="preserve"> then vital signs need to be re-assessed.</w:t>
            </w:r>
          </w:p>
          <w:p w14:paraId="24152073" w14:textId="012C8121" w:rsidR="00C46E52" w:rsidRPr="003620CE" w:rsidRDefault="000C066E" w:rsidP="00237FB8">
            <w:pPr>
              <w:pStyle w:val="ListParagraph"/>
              <w:numPr>
                <w:ilvl w:val="0"/>
                <w:numId w:val="2"/>
              </w:numPr>
              <w:outlineLvl w:val="0"/>
              <w:rPr>
                <w:rFonts w:ascii="Arial" w:hAnsi="Arial" w:cs="Arial"/>
                <w:color w:val="000000"/>
                <w:sz w:val="24"/>
                <w:szCs w:val="24"/>
              </w:rPr>
            </w:pPr>
            <w:r w:rsidRPr="003620CE">
              <w:rPr>
                <w:rFonts w:ascii="Arial" w:hAnsi="Arial" w:cs="Arial"/>
                <w:b/>
                <w:bCs/>
                <w:color w:val="000000"/>
                <w:sz w:val="24"/>
                <w:szCs w:val="24"/>
              </w:rPr>
              <w:t xml:space="preserve">Meds - </w:t>
            </w:r>
            <w:r w:rsidR="00C46E52" w:rsidRPr="003620CE">
              <w:rPr>
                <w:rFonts w:ascii="Arial" w:hAnsi="Arial" w:cs="Arial"/>
                <w:b/>
                <w:bCs/>
                <w:color w:val="000000"/>
                <w:sz w:val="24"/>
                <w:szCs w:val="24"/>
              </w:rPr>
              <w:t>Pill icon</w:t>
            </w:r>
            <w:r w:rsidR="00C46E52" w:rsidRPr="003620CE">
              <w:rPr>
                <w:rFonts w:ascii="Arial" w:hAnsi="Arial" w:cs="Arial"/>
                <w:color w:val="000000"/>
                <w:sz w:val="24"/>
                <w:szCs w:val="24"/>
              </w:rPr>
              <w:t xml:space="preserve"> – to show what drugs have been prescribed</w:t>
            </w:r>
            <w:r w:rsidRPr="003620CE">
              <w:rPr>
                <w:rFonts w:ascii="Arial" w:hAnsi="Arial" w:cs="Arial"/>
                <w:color w:val="000000"/>
                <w:sz w:val="24"/>
                <w:szCs w:val="24"/>
              </w:rPr>
              <w:t>.</w:t>
            </w:r>
            <w:r w:rsidR="00C46E52" w:rsidRPr="003620CE">
              <w:rPr>
                <w:rFonts w:ascii="Arial" w:hAnsi="Arial" w:cs="Arial"/>
                <w:color w:val="000000"/>
                <w:sz w:val="24"/>
                <w:szCs w:val="24"/>
              </w:rPr>
              <w:t xml:space="preserve"> </w:t>
            </w:r>
            <w:r w:rsidRPr="003620CE">
              <w:rPr>
                <w:rFonts w:ascii="Arial" w:hAnsi="Arial" w:cs="Arial"/>
                <w:color w:val="000000"/>
                <w:sz w:val="24"/>
                <w:szCs w:val="24"/>
              </w:rPr>
              <w:t>Quick link into prescribing for the patient</w:t>
            </w:r>
          </w:p>
          <w:p w14:paraId="598AA19C" w14:textId="5BBC0B49" w:rsidR="00C46E52" w:rsidRPr="003620CE" w:rsidRDefault="000C066E" w:rsidP="00237FB8">
            <w:pPr>
              <w:pStyle w:val="ListParagraph"/>
              <w:numPr>
                <w:ilvl w:val="0"/>
                <w:numId w:val="2"/>
              </w:numPr>
              <w:outlineLvl w:val="0"/>
              <w:rPr>
                <w:rFonts w:ascii="Arial" w:hAnsi="Arial" w:cs="Arial"/>
                <w:color w:val="000000"/>
                <w:sz w:val="24"/>
                <w:szCs w:val="24"/>
              </w:rPr>
            </w:pPr>
            <w:r w:rsidRPr="003620CE">
              <w:rPr>
                <w:rFonts w:ascii="Arial" w:hAnsi="Arial" w:cs="Arial"/>
                <w:b/>
                <w:bCs/>
                <w:color w:val="000000"/>
                <w:sz w:val="24"/>
                <w:szCs w:val="24"/>
              </w:rPr>
              <w:t>Labs -</w:t>
            </w:r>
            <w:r w:rsidR="00C46E52" w:rsidRPr="003620CE">
              <w:rPr>
                <w:rFonts w:ascii="Arial" w:hAnsi="Arial" w:cs="Arial"/>
                <w:b/>
                <w:bCs/>
                <w:color w:val="000000"/>
                <w:sz w:val="24"/>
                <w:szCs w:val="24"/>
              </w:rPr>
              <w:t>Test tube</w:t>
            </w:r>
            <w:r w:rsidR="00C46E52" w:rsidRPr="003620CE">
              <w:rPr>
                <w:rFonts w:ascii="Arial" w:hAnsi="Arial" w:cs="Arial"/>
                <w:color w:val="000000"/>
                <w:sz w:val="24"/>
                <w:szCs w:val="24"/>
              </w:rPr>
              <w:t xml:space="preserve"> icon - will show how you can request tests </w:t>
            </w:r>
            <w:proofErr w:type="gramStart"/>
            <w:r w:rsidR="00C46E52" w:rsidRPr="003620CE">
              <w:rPr>
                <w:rFonts w:ascii="Arial" w:hAnsi="Arial" w:cs="Arial"/>
                <w:color w:val="000000"/>
                <w:sz w:val="24"/>
                <w:szCs w:val="24"/>
              </w:rPr>
              <w:t>and also</w:t>
            </w:r>
            <w:proofErr w:type="gramEnd"/>
            <w:r w:rsidR="00C46E52" w:rsidRPr="003620CE">
              <w:rPr>
                <w:rFonts w:ascii="Arial" w:hAnsi="Arial" w:cs="Arial"/>
                <w:color w:val="000000"/>
                <w:sz w:val="24"/>
                <w:szCs w:val="24"/>
              </w:rPr>
              <w:t xml:space="preserve"> collect samples </w:t>
            </w:r>
          </w:p>
          <w:p w14:paraId="3666C29A" w14:textId="5A214D47" w:rsidR="00C46E52" w:rsidRPr="003620CE" w:rsidRDefault="000C066E" w:rsidP="00237FB8">
            <w:pPr>
              <w:pStyle w:val="ListParagraph"/>
              <w:numPr>
                <w:ilvl w:val="0"/>
                <w:numId w:val="2"/>
              </w:numPr>
              <w:outlineLvl w:val="0"/>
              <w:rPr>
                <w:rFonts w:ascii="Arial" w:hAnsi="Arial" w:cs="Arial"/>
                <w:color w:val="000000"/>
                <w:sz w:val="24"/>
                <w:szCs w:val="24"/>
              </w:rPr>
            </w:pPr>
            <w:r w:rsidRPr="003620CE">
              <w:rPr>
                <w:rFonts w:ascii="Arial" w:hAnsi="Arial" w:cs="Arial"/>
                <w:b/>
                <w:bCs/>
                <w:color w:val="000000"/>
                <w:sz w:val="24"/>
                <w:szCs w:val="24"/>
              </w:rPr>
              <w:t xml:space="preserve">ECG - </w:t>
            </w:r>
            <w:r w:rsidR="00C46E52" w:rsidRPr="003620CE">
              <w:rPr>
                <w:rFonts w:ascii="Arial" w:hAnsi="Arial" w:cs="Arial"/>
                <w:b/>
                <w:bCs/>
                <w:color w:val="000000"/>
                <w:sz w:val="24"/>
                <w:szCs w:val="24"/>
              </w:rPr>
              <w:t>ECG wave</w:t>
            </w:r>
            <w:r w:rsidR="00C46E52" w:rsidRPr="003620CE">
              <w:rPr>
                <w:rFonts w:ascii="Arial" w:hAnsi="Arial" w:cs="Arial"/>
                <w:color w:val="000000"/>
                <w:sz w:val="24"/>
                <w:szCs w:val="24"/>
              </w:rPr>
              <w:t xml:space="preserve"> – this indicates any ECG tests/results that have</w:t>
            </w:r>
            <w:r w:rsidRPr="003620CE">
              <w:rPr>
                <w:rFonts w:ascii="Arial" w:hAnsi="Arial" w:cs="Arial"/>
                <w:color w:val="000000"/>
                <w:sz w:val="24"/>
                <w:szCs w:val="24"/>
              </w:rPr>
              <w:t xml:space="preserve"> and can </w:t>
            </w:r>
            <w:r w:rsidR="00C46E52" w:rsidRPr="003620CE">
              <w:rPr>
                <w:rFonts w:ascii="Arial" w:hAnsi="Arial" w:cs="Arial"/>
                <w:color w:val="000000"/>
                <w:sz w:val="24"/>
                <w:szCs w:val="24"/>
              </w:rPr>
              <w:t>been carried out</w:t>
            </w:r>
          </w:p>
          <w:p w14:paraId="1F445B20" w14:textId="3AAB7215" w:rsidR="00C46E52" w:rsidRPr="003620CE" w:rsidRDefault="000C066E" w:rsidP="00237FB8">
            <w:pPr>
              <w:pStyle w:val="ListParagraph"/>
              <w:numPr>
                <w:ilvl w:val="0"/>
                <w:numId w:val="2"/>
              </w:numPr>
              <w:outlineLvl w:val="0"/>
              <w:rPr>
                <w:rFonts w:ascii="Arial" w:hAnsi="Arial" w:cs="Arial"/>
                <w:color w:val="000000"/>
                <w:sz w:val="24"/>
                <w:szCs w:val="24"/>
              </w:rPr>
            </w:pPr>
            <w:r w:rsidRPr="003620CE">
              <w:rPr>
                <w:rFonts w:ascii="Arial" w:hAnsi="Arial" w:cs="Arial"/>
                <w:b/>
                <w:bCs/>
                <w:color w:val="000000"/>
                <w:sz w:val="24"/>
                <w:szCs w:val="24"/>
              </w:rPr>
              <w:t xml:space="preserve">Imaging - </w:t>
            </w:r>
            <w:r w:rsidR="00C46E52" w:rsidRPr="003620CE">
              <w:rPr>
                <w:rFonts w:ascii="Arial" w:hAnsi="Arial" w:cs="Arial"/>
                <w:b/>
                <w:bCs/>
                <w:color w:val="000000"/>
                <w:sz w:val="24"/>
                <w:szCs w:val="24"/>
              </w:rPr>
              <w:t>Radiology icon</w:t>
            </w:r>
            <w:r w:rsidR="00C46E52" w:rsidRPr="003620CE">
              <w:rPr>
                <w:rFonts w:ascii="Arial" w:hAnsi="Arial" w:cs="Arial"/>
                <w:color w:val="000000"/>
                <w:sz w:val="24"/>
                <w:szCs w:val="24"/>
              </w:rPr>
              <w:t xml:space="preserve"> – will show any xrays/results that been carried out</w:t>
            </w:r>
            <w:r w:rsidRPr="003620CE">
              <w:rPr>
                <w:rFonts w:ascii="Arial" w:hAnsi="Arial" w:cs="Arial"/>
                <w:color w:val="000000"/>
                <w:sz w:val="24"/>
                <w:szCs w:val="24"/>
              </w:rPr>
              <w:t xml:space="preserve"> and quick link to order</w:t>
            </w:r>
          </w:p>
          <w:p w14:paraId="56FD3928" w14:textId="3DC7F6C9" w:rsidR="00C46E52" w:rsidRPr="003620CE" w:rsidRDefault="000C066E" w:rsidP="00237FB8">
            <w:pPr>
              <w:pStyle w:val="ListParagraph"/>
              <w:numPr>
                <w:ilvl w:val="0"/>
                <w:numId w:val="2"/>
              </w:numPr>
              <w:outlineLvl w:val="0"/>
              <w:rPr>
                <w:rFonts w:ascii="Arial" w:hAnsi="Arial" w:cs="Arial"/>
                <w:color w:val="000000"/>
                <w:sz w:val="24"/>
                <w:szCs w:val="24"/>
              </w:rPr>
            </w:pPr>
            <w:r w:rsidRPr="003620CE">
              <w:rPr>
                <w:rFonts w:ascii="Arial" w:hAnsi="Arial" w:cs="Arial"/>
                <w:b/>
                <w:bCs/>
                <w:color w:val="000000"/>
                <w:sz w:val="24"/>
                <w:szCs w:val="24"/>
              </w:rPr>
              <w:t xml:space="preserve">Consult - </w:t>
            </w:r>
            <w:r w:rsidR="00C46E52" w:rsidRPr="003620CE">
              <w:rPr>
                <w:rFonts w:ascii="Arial" w:hAnsi="Arial" w:cs="Arial"/>
                <w:b/>
                <w:bCs/>
                <w:color w:val="000000"/>
                <w:sz w:val="24"/>
                <w:szCs w:val="24"/>
              </w:rPr>
              <w:t>Phone icon</w:t>
            </w:r>
            <w:r w:rsidR="00C46E52" w:rsidRPr="003620CE">
              <w:rPr>
                <w:rFonts w:ascii="Arial" w:hAnsi="Arial" w:cs="Arial"/>
                <w:color w:val="000000"/>
                <w:sz w:val="24"/>
                <w:szCs w:val="24"/>
              </w:rPr>
              <w:t xml:space="preserve"> – this will show if there has been a </w:t>
            </w:r>
            <w:r w:rsidRPr="003620CE">
              <w:rPr>
                <w:rFonts w:ascii="Arial" w:hAnsi="Arial" w:cs="Arial"/>
                <w:color w:val="000000"/>
                <w:sz w:val="24"/>
                <w:szCs w:val="24"/>
              </w:rPr>
              <w:t>D</w:t>
            </w:r>
            <w:r w:rsidR="00C46E52" w:rsidRPr="003620CE">
              <w:rPr>
                <w:rFonts w:ascii="Arial" w:hAnsi="Arial" w:cs="Arial"/>
                <w:color w:val="000000"/>
                <w:sz w:val="24"/>
                <w:szCs w:val="24"/>
              </w:rPr>
              <w:t>r/consult review requested for the patient</w:t>
            </w:r>
            <w:r w:rsidRPr="003620CE">
              <w:rPr>
                <w:rFonts w:ascii="Arial" w:hAnsi="Arial" w:cs="Arial"/>
                <w:color w:val="000000"/>
                <w:sz w:val="24"/>
                <w:szCs w:val="24"/>
              </w:rPr>
              <w:t xml:space="preserve"> and can be reorde</w:t>
            </w:r>
            <w:r w:rsidR="002D0AEF" w:rsidRPr="003620CE">
              <w:rPr>
                <w:rFonts w:ascii="Arial" w:hAnsi="Arial" w:cs="Arial"/>
                <w:color w:val="000000"/>
                <w:sz w:val="24"/>
                <w:szCs w:val="24"/>
              </w:rPr>
              <w:t>re</w:t>
            </w:r>
            <w:r w:rsidRPr="003620CE">
              <w:rPr>
                <w:rFonts w:ascii="Arial" w:hAnsi="Arial" w:cs="Arial"/>
                <w:color w:val="000000"/>
                <w:sz w:val="24"/>
                <w:szCs w:val="24"/>
              </w:rPr>
              <w:t>d from here</w:t>
            </w:r>
          </w:p>
          <w:p w14:paraId="40641542" w14:textId="77777777" w:rsidR="000477F1" w:rsidRPr="003620CE" w:rsidRDefault="000C066E" w:rsidP="00237FB8">
            <w:pPr>
              <w:pStyle w:val="ListNumber"/>
              <w:numPr>
                <w:ilvl w:val="0"/>
                <w:numId w:val="2"/>
              </w:numPr>
              <w:spacing w:after="100" w:line="240" w:lineRule="auto"/>
              <w:contextualSpacing/>
              <w:outlineLvl w:val="0"/>
              <w:rPr>
                <w:rFonts w:ascii="Arial" w:hAnsi="Arial" w:cs="Arial"/>
                <w:szCs w:val="24"/>
              </w:rPr>
            </w:pPr>
            <w:r w:rsidRPr="003620CE">
              <w:rPr>
                <w:rFonts w:ascii="Arial" w:hAnsi="Arial" w:cs="Arial"/>
                <w:color w:val="000000"/>
                <w:szCs w:val="24"/>
              </w:rPr>
              <w:t xml:space="preserve">Explain the patient summary view by clicking on the white space beside the patient’s name. It will give a summary of any notes / details that have been added. </w:t>
            </w:r>
          </w:p>
          <w:p w14:paraId="3AD63F34" w14:textId="77777777" w:rsidR="004E6169" w:rsidRPr="003620CE" w:rsidRDefault="004E6169" w:rsidP="004E6169">
            <w:pPr>
              <w:ind w:left="360"/>
              <w:rPr>
                <w:rFonts w:ascii="Arial" w:hAnsi="Arial" w:cs="Arial"/>
                <w:sz w:val="24"/>
                <w:szCs w:val="24"/>
              </w:rPr>
            </w:pPr>
            <w:r w:rsidRPr="003620CE">
              <w:rPr>
                <w:rFonts w:ascii="Arial" w:hAnsi="Arial" w:cs="Arial"/>
                <w:sz w:val="24"/>
                <w:szCs w:val="24"/>
              </w:rPr>
              <w:t xml:space="preserve">Click On Emergency Department Button and give a brief overview of </w:t>
            </w:r>
            <w:r w:rsidRPr="003620CE">
              <w:rPr>
                <w:rFonts w:ascii="Arial" w:hAnsi="Arial" w:cs="Arial"/>
                <w:b/>
                <w:bCs/>
                <w:sz w:val="24"/>
                <w:szCs w:val="24"/>
              </w:rPr>
              <w:t>Emergency Department Tracking Shell</w:t>
            </w:r>
          </w:p>
          <w:p w14:paraId="48437526" w14:textId="63EEFD1B" w:rsidR="004E6169" w:rsidRPr="003620CE" w:rsidRDefault="004E6169" w:rsidP="004E6169">
            <w:pPr>
              <w:ind w:left="360"/>
              <w:rPr>
                <w:rFonts w:ascii="Arial" w:hAnsi="Arial" w:cs="Arial"/>
                <w:sz w:val="24"/>
                <w:szCs w:val="24"/>
              </w:rPr>
            </w:pPr>
            <w:r w:rsidRPr="003620CE">
              <w:rPr>
                <w:rFonts w:ascii="Arial" w:hAnsi="Arial" w:cs="Arial"/>
                <w:sz w:val="24"/>
                <w:szCs w:val="24"/>
              </w:rPr>
              <w:t xml:space="preserve">Briefly explain </w:t>
            </w:r>
            <w:r w:rsidR="00152242" w:rsidRPr="003620CE">
              <w:rPr>
                <w:rFonts w:ascii="Arial" w:hAnsi="Arial" w:cs="Arial"/>
                <w:sz w:val="24"/>
                <w:szCs w:val="24"/>
              </w:rPr>
              <w:t>t</w:t>
            </w:r>
            <w:r w:rsidRPr="003620CE">
              <w:rPr>
                <w:rFonts w:ascii="Arial" w:hAnsi="Arial" w:cs="Arial"/>
                <w:sz w:val="24"/>
                <w:szCs w:val="24"/>
              </w:rPr>
              <w:t>he following:</w:t>
            </w:r>
          </w:p>
          <w:p w14:paraId="5EF202AD"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RBH ED All Patients</w:t>
            </w:r>
            <w:r w:rsidRPr="003620CE">
              <w:rPr>
                <w:rFonts w:ascii="Arial" w:hAnsi="Arial" w:cs="Arial"/>
                <w:sz w:val="24"/>
                <w:szCs w:val="24"/>
              </w:rPr>
              <w:t xml:space="preserve"> – Shows all live patients</w:t>
            </w:r>
          </w:p>
          <w:p w14:paraId="055D98D1"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Patient Search</w:t>
            </w:r>
            <w:r w:rsidRPr="003620CE">
              <w:rPr>
                <w:rFonts w:ascii="Arial" w:hAnsi="Arial" w:cs="Arial"/>
                <w:sz w:val="24"/>
                <w:szCs w:val="24"/>
              </w:rPr>
              <w:t xml:space="preserve"> - Start typing to filter Patient by name</w:t>
            </w:r>
          </w:p>
          <w:p w14:paraId="72BC47F7"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WR</w:t>
            </w:r>
            <w:r w:rsidRPr="003620CE">
              <w:rPr>
                <w:rFonts w:ascii="Arial" w:hAnsi="Arial" w:cs="Arial"/>
                <w:sz w:val="24"/>
                <w:szCs w:val="24"/>
              </w:rPr>
              <w:t xml:space="preserve"> – waiting room numbers</w:t>
            </w:r>
          </w:p>
          <w:p w14:paraId="3C21B7DB"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Total </w:t>
            </w:r>
            <w:r w:rsidRPr="003620CE">
              <w:rPr>
                <w:rFonts w:ascii="Arial" w:hAnsi="Arial" w:cs="Arial"/>
                <w:sz w:val="24"/>
                <w:szCs w:val="24"/>
              </w:rPr>
              <w:t>– Total Numbers</w:t>
            </w:r>
          </w:p>
          <w:p w14:paraId="74972067" w14:textId="4A89CB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sz w:val="24"/>
                <w:szCs w:val="24"/>
              </w:rPr>
              <w:t xml:space="preserve"> </w:t>
            </w:r>
            <w:proofErr w:type="spellStart"/>
            <w:r w:rsidRPr="003620CE">
              <w:rPr>
                <w:rFonts w:ascii="Arial" w:hAnsi="Arial" w:cs="Arial"/>
                <w:b/>
                <w:bCs/>
                <w:sz w:val="24"/>
                <w:szCs w:val="24"/>
              </w:rPr>
              <w:t>Avg</w:t>
            </w:r>
            <w:proofErr w:type="spellEnd"/>
            <w:r w:rsidRPr="003620CE">
              <w:rPr>
                <w:rFonts w:ascii="Arial" w:hAnsi="Arial" w:cs="Arial"/>
                <w:b/>
                <w:bCs/>
                <w:sz w:val="24"/>
                <w:szCs w:val="24"/>
              </w:rPr>
              <w:t xml:space="preserve"> LOS</w:t>
            </w:r>
            <w:r w:rsidRPr="003620CE">
              <w:rPr>
                <w:rFonts w:ascii="Arial" w:hAnsi="Arial" w:cs="Arial"/>
                <w:sz w:val="24"/>
                <w:szCs w:val="24"/>
              </w:rPr>
              <w:t xml:space="preserve"> </w:t>
            </w:r>
            <w:r w:rsidR="00152242" w:rsidRPr="003620CE">
              <w:rPr>
                <w:rFonts w:ascii="Arial" w:hAnsi="Arial" w:cs="Arial"/>
                <w:sz w:val="24"/>
                <w:szCs w:val="24"/>
              </w:rPr>
              <w:t>–</w:t>
            </w:r>
            <w:r w:rsidRPr="003620CE">
              <w:rPr>
                <w:rFonts w:ascii="Arial" w:hAnsi="Arial" w:cs="Arial"/>
                <w:sz w:val="24"/>
                <w:szCs w:val="24"/>
              </w:rPr>
              <w:t xml:space="preserve"> </w:t>
            </w:r>
            <w:r w:rsidR="00152242" w:rsidRPr="003620CE">
              <w:rPr>
                <w:rFonts w:ascii="Arial" w:hAnsi="Arial" w:cs="Arial"/>
                <w:sz w:val="24"/>
                <w:szCs w:val="24"/>
              </w:rPr>
              <w:t>Length of stay</w:t>
            </w:r>
          </w:p>
          <w:p w14:paraId="64C2F312" w14:textId="79DB9EF4"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Median LOS</w:t>
            </w:r>
            <w:r w:rsidRPr="003620CE">
              <w:rPr>
                <w:rFonts w:ascii="Arial" w:hAnsi="Arial" w:cs="Arial"/>
                <w:sz w:val="24"/>
                <w:szCs w:val="24"/>
              </w:rPr>
              <w:t xml:space="preserve"> –</w:t>
            </w:r>
            <w:r w:rsidR="00152242" w:rsidRPr="003620CE">
              <w:rPr>
                <w:rFonts w:ascii="Arial" w:hAnsi="Arial" w:cs="Arial"/>
                <w:sz w:val="24"/>
                <w:szCs w:val="24"/>
              </w:rPr>
              <w:t xml:space="preserve"> Length of stay</w:t>
            </w:r>
          </w:p>
          <w:p w14:paraId="25F3E9DC" w14:textId="796DEF7F"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Filter </w:t>
            </w:r>
            <w:r w:rsidRPr="003620CE">
              <w:rPr>
                <w:rFonts w:ascii="Arial" w:hAnsi="Arial" w:cs="Arial"/>
                <w:sz w:val="24"/>
                <w:szCs w:val="24"/>
              </w:rPr>
              <w:t>– select drop down to filter as required</w:t>
            </w:r>
          </w:p>
          <w:p w14:paraId="195F5B1D" w14:textId="77777777" w:rsidR="004E6169" w:rsidRPr="003620CE" w:rsidRDefault="004E6169" w:rsidP="004E6169">
            <w:pPr>
              <w:ind w:left="360"/>
              <w:rPr>
                <w:rFonts w:ascii="Arial" w:hAnsi="Arial" w:cs="Arial"/>
                <w:sz w:val="24"/>
                <w:szCs w:val="24"/>
              </w:rPr>
            </w:pPr>
            <w:r w:rsidRPr="003620CE">
              <w:rPr>
                <w:rFonts w:ascii="Arial" w:hAnsi="Arial" w:cs="Arial"/>
                <w:sz w:val="24"/>
                <w:szCs w:val="24"/>
              </w:rPr>
              <w:t xml:space="preserve">List tool bar </w:t>
            </w:r>
          </w:p>
          <w:p w14:paraId="7A37383B" w14:textId="77777777" w:rsidR="004E6169" w:rsidRPr="003620CE" w:rsidRDefault="004E6169" w:rsidP="004E6169">
            <w:pPr>
              <w:pStyle w:val="ListParagraph"/>
              <w:numPr>
                <w:ilvl w:val="0"/>
                <w:numId w:val="2"/>
              </w:numPr>
              <w:rPr>
                <w:rFonts w:ascii="Arial" w:hAnsi="Arial" w:cs="Arial"/>
                <w:b/>
                <w:bCs/>
                <w:sz w:val="24"/>
                <w:szCs w:val="24"/>
              </w:rPr>
            </w:pPr>
            <w:proofErr w:type="gramStart"/>
            <w:r w:rsidRPr="003620CE">
              <w:rPr>
                <w:rFonts w:ascii="Arial" w:hAnsi="Arial" w:cs="Arial"/>
                <w:b/>
                <w:bCs/>
                <w:sz w:val="24"/>
                <w:szCs w:val="24"/>
              </w:rPr>
              <w:t>Pre Arrival</w:t>
            </w:r>
            <w:proofErr w:type="gramEnd"/>
            <w:r w:rsidRPr="003620CE">
              <w:rPr>
                <w:rFonts w:ascii="Arial" w:hAnsi="Arial" w:cs="Arial"/>
                <w:b/>
                <w:bCs/>
                <w:sz w:val="24"/>
                <w:szCs w:val="24"/>
              </w:rPr>
              <w:t xml:space="preserve"> Form</w:t>
            </w:r>
          </w:p>
          <w:p w14:paraId="33752153" w14:textId="77777777" w:rsidR="004E6169" w:rsidRPr="003620CE" w:rsidRDefault="004E6169" w:rsidP="004E6169">
            <w:pPr>
              <w:pStyle w:val="ListParagraph"/>
              <w:numPr>
                <w:ilvl w:val="0"/>
                <w:numId w:val="2"/>
              </w:numPr>
              <w:rPr>
                <w:rFonts w:ascii="Arial" w:hAnsi="Arial" w:cs="Arial"/>
                <w:b/>
                <w:bCs/>
                <w:sz w:val="24"/>
                <w:szCs w:val="24"/>
              </w:rPr>
            </w:pPr>
            <w:proofErr w:type="gramStart"/>
            <w:r w:rsidRPr="003620CE">
              <w:rPr>
                <w:rFonts w:ascii="Arial" w:hAnsi="Arial" w:cs="Arial"/>
                <w:b/>
                <w:bCs/>
                <w:sz w:val="24"/>
                <w:szCs w:val="24"/>
              </w:rPr>
              <w:t>Pre Arrival</w:t>
            </w:r>
            <w:proofErr w:type="gramEnd"/>
            <w:r w:rsidRPr="003620CE">
              <w:rPr>
                <w:rFonts w:ascii="Arial" w:hAnsi="Arial" w:cs="Arial"/>
                <w:b/>
                <w:bCs/>
                <w:sz w:val="24"/>
                <w:szCs w:val="24"/>
              </w:rPr>
              <w:t xml:space="preserve"> Actions</w:t>
            </w:r>
          </w:p>
          <w:p w14:paraId="2F8C4A97"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ED Quick Patient Registration</w:t>
            </w:r>
          </w:p>
          <w:p w14:paraId="341649BD"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lastRenderedPageBreak/>
              <w:t>ED Full Patient Registration</w:t>
            </w:r>
          </w:p>
          <w:p w14:paraId="5617AB0E"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Downtime ED Full Patient Registration</w:t>
            </w:r>
          </w:p>
          <w:p w14:paraId="650A184B"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ED Booked ED Full Patient Registration</w:t>
            </w:r>
          </w:p>
          <w:p w14:paraId="4F52D7C7"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Set Events</w:t>
            </w:r>
            <w:r w:rsidRPr="003620CE">
              <w:rPr>
                <w:rFonts w:ascii="Arial" w:hAnsi="Arial" w:cs="Arial"/>
                <w:sz w:val="24"/>
                <w:szCs w:val="24"/>
              </w:rPr>
              <w:t xml:space="preserve"> – view encounter history</w:t>
            </w:r>
          </w:p>
          <w:p w14:paraId="382CC1AA" w14:textId="45340DD5"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Patient Summary Report</w:t>
            </w:r>
            <w:r w:rsidRPr="003620CE">
              <w:rPr>
                <w:rFonts w:ascii="Arial" w:hAnsi="Arial" w:cs="Arial"/>
                <w:sz w:val="24"/>
                <w:szCs w:val="24"/>
              </w:rPr>
              <w:t xml:space="preserve"> – detailed list of encounter events</w:t>
            </w:r>
            <w:r w:rsidR="00331843" w:rsidRPr="003620CE">
              <w:rPr>
                <w:rFonts w:ascii="Arial" w:hAnsi="Arial" w:cs="Arial"/>
                <w:sz w:val="24"/>
                <w:szCs w:val="24"/>
              </w:rPr>
              <w:t>,</w:t>
            </w:r>
            <w:r w:rsidRPr="003620CE">
              <w:rPr>
                <w:rFonts w:ascii="Arial" w:hAnsi="Arial" w:cs="Arial"/>
                <w:sz w:val="24"/>
                <w:szCs w:val="24"/>
              </w:rPr>
              <w:t xml:space="preserve"> give overview of report</w:t>
            </w:r>
          </w:p>
          <w:p w14:paraId="280E5E77"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Discern Reports</w:t>
            </w:r>
            <w:r w:rsidRPr="003620CE">
              <w:rPr>
                <w:rFonts w:ascii="Arial" w:hAnsi="Arial" w:cs="Arial"/>
                <w:sz w:val="24"/>
                <w:szCs w:val="24"/>
              </w:rPr>
              <w:t xml:space="preserve"> – ED reports – Historic reports</w:t>
            </w:r>
          </w:p>
          <w:p w14:paraId="4A4ACE8D"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 xml:space="preserve">ED Police Handover  </w:t>
            </w:r>
          </w:p>
          <w:p w14:paraId="32E2D077" w14:textId="77777777" w:rsidR="004E6169" w:rsidRPr="003620CE" w:rsidRDefault="004E6169" w:rsidP="004E6169">
            <w:pPr>
              <w:rPr>
                <w:rFonts w:ascii="Arial" w:hAnsi="Arial" w:cs="Arial"/>
                <w:b/>
                <w:bCs/>
                <w:sz w:val="24"/>
                <w:szCs w:val="24"/>
              </w:rPr>
            </w:pPr>
          </w:p>
          <w:p w14:paraId="42642585" w14:textId="77777777" w:rsidR="004E6169" w:rsidRPr="003620CE" w:rsidRDefault="004E6169" w:rsidP="004E6169">
            <w:pPr>
              <w:rPr>
                <w:rFonts w:ascii="Arial" w:hAnsi="Arial" w:cs="Arial"/>
                <w:sz w:val="24"/>
                <w:szCs w:val="24"/>
              </w:rPr>
            </w:pPr>
            <w:r w:rsidRPr="003620CE">
              <w:rPr>
                <w:rFonts w:ascii="Arial" w:hAnsi="Arial" w:cs="Arial"/>
                <w:sz w:val="24"/>
                <w:szCs w:val="24"/>
              </w:rPr>
              <w:t>Need to Point out the following Tabs</w:t>
            </w:r>
          </w:p>
          <w:p w14:paraId="17003350" w14:textId="77777777" w:rsidR="004E6169" w:rsidRPr="003620CE" w:rsidRDefault="004E6169" w:rsidP="004E6169">
            <w:pPr>
              <w:rPr>
                <w:rFonts w:ascii="Arial" w:hAnsi="Arial" w:cs="Arial"/>
                <w:sz w:val="24"/>
                <w:szCs w:val="24"/>
              </w:rPr>
            </w:pPr>
          </w:p>
          <w:p w14:paraId="7DBD4F49"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ED Checkout</w:t>
            </w:r>
          </w:p>
          <w:p w14:paraId="6297B1CE"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ED Breaches</w:t>
            </w:r>
          </w:p>
          <w:p w14:paraId="708D29A3"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ED Discharge last 36hr</w:t>
            </w:r>
          </w:p>
          <w:p w14:paraId="72835171"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Ed in Transit</w:t>
            </w:r>
          </w:p>
          <w:p w14:paraId="32D84660" w14:textId="707A081A"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RBH ED incomplete documentation </w:t>
            </w:r>
            <w:r w:rsidR="00331843" w:rsidRPr="003620CE">
              <w:rPr>
                <w:rFonts w:ascii="Arial" w:hAnsi="Arial" w:cs="Arial"/>
                <w:b/>
                <w:bCs/>
                <w:sz w:val="24"/>
                <w:szCs w:val="24"/>
              </w:rPr>
              <w:t xml:space="preserve">- </w:t>
            </w:r>
            <w:r w:rsidRPr="003620CE">
              <w:rPr>
                <w:rFonts w:ascii="Arial" w:hAnsi="Arial" w:cs="Arial"/>
                <w:sz w:val="24"/>
                <w:szCs w:val="24"/>
              </w:rPr>
              <w:t>Use filter</w:t>
            </w:r>
            <w:r w:rsidRPr="003620CE">
              <w:rPr>
                <w:rFonts w:ascii="Arial" w:hAnsi="Arial" w:cs="Arial"/>
                <w:b/>
                <w:bCs/>
                <w:sz w:val="24"/>
                <w:szCs w:val="24"/>
              </w:rPr>
              <w:t xml:space="preserve"> My </w:t>
            </w:r>
            <w:r w:rsidR="00237FB8" w:rsidRPr="003620CE">
              <w:rPr>
                <w:rFonts w:ascii="Arial" w:hAnsi="Arial" w:cs="Arial"/>
                <w:b/>
                <w:bCs/>
                <w:sz w:val="24"/>
                <w:szCs w:val="24"/>
              </w:rPr>
              <w:t>P</w:t>
            </w:r>
            <w:r w:rsidRPr="003620CE">
              <w:rPr>
                <w:rFonts w:ascii="Arial" w:hAnsi="Arial" w:cs="Arial"/>
                <w:b/>
                <w:bCs/>
                <w:sz w:val="24"/>
                <w:szCs w:val="24"/>
              </w:rPr>
              <w:t xml:space="preserve">atients </w:t>
            </w:r>
            <w:r w:rsidR="00237FB8" w:rsidRPr="003620CE">
              <w:rPr>
                <w:rFonts w:ascii="Arial" w:hAnsi="Arial" w:cs="Arial"/>
                <w:b/>
                <w:bCs/>
                <w:sz w:val="24"/>
                <w:szCs w:val="24"/>
              </w:rPr>
              <w:t>D</w:t>
            </w:r>
            <w:r w:rsidRPr="003620CE">
              <w:rPr>
                <w:rFonts w:ascii="Arial" w:hAnsi="Arial" w:cs="Arial"/>
                <w:b/>
                <w:bCs/>
                <w:sz w:val="24"/>
                <w:szCs w:val="24"/>
              </w:rPr>
              <w:t>oc</w:t>
            </w:r>
            <w:r w:rsidR="00152242" w:rsidRPr="003620CE">
              <w:rPr>
                <w:rFonts w:ascii="Arial" w:hAnsi="Arial" w:cs="Arial"/>
                <w:b/>
                <w:bCs/>
                <w:sz w:val="24"/>
                <w:szCs w:val="24"/>
              </w:rPr>
              <w:t xml:space="preserve"> </w:t>
            </w:r>
            <w:r w:rsidR="00152242" w:rsidRPr="003620CE">
              <w:rPr>
                <w:rFonts w:ascii="Arial" w:hAnsi="Arial" w:cs="Arial"/>
                <w:sz w:val="24"/>
                <w:szCs w:val="24"/>
              </w:rPr>
              <w:t>to see your own workload</w:t>
            </w:r>
          </w:p>
          <w:p w14:paraId="2E10A120"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ED majors, Minors</w:t>
            </w:r>
          </w:p>
          <w:p w14:paraId="4F0210B5" w14:textId="1495C269"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NHS 11</w:t>
            </w:r>
            <w:r w:rsidR="00237FB8" w:rsidRPr="003620CE">
              <w:rPr>
                <w:rFonts w:ascii="Arial" w:hAnsi="Arial" w:cs="Arial"/>
                <w:b/>
                <w:bCs/>
                <w:sz w:val="24"/>
                <w:szCs w:val="24"/>
              </w:rPr>
              <w:t>1</w:t>
            </w:r>
          </w:p>
          <w:p w14:paraId="1D47BF8E"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Pre arrival</w:t>
            </w:r>
          </w:p>
          <w:p w14:paraId="648C6F38"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ED providers</w:t>
            </w:r>
          </w:p>
          <w:p w14:paraId="7A939FDE"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RBH ED Recently Transferred</w:t>
            </w:r>
          </w:p>
          <w:p w14:paraId="0C68F067" w14:textId="77777777" w:rsidR="004E6169" w:rsidRPr="003620CE" w:rsidRDefault="004E6169" w:rsidP="004E6169">
            <w:pPr>
              <w:rPr>
                <w:rFonts w:ascii="Arial" w:hAnsi="Arial" w:cs="Arial"/>
                <w:sz w:val="24"/>
                <w:szCs w:val="24"/>
              </w:rPr>
            </w:pPr>
          </w:p>
          <w:p w14:paraId="30DB507F" w14:textId="77777777" w:rsidR="004E6169" w:rsidRPr="003620CE" w:rsidRDefault="004E6169" w:rsidP="004E6169">
            <w:pPr>
              <w:pStyle w:val="ListNumber"/>
              <w:numPr>
                <w:ilvl w:val="0"/>
                <w:numId w:val="2"/>
              </w:numPr>
              <w:spacing w:after="100" w:line="240" w:lineRule="auto"/>
              <w:contextualSpacing/>
              <w:outlineLvl w:val="0"/>
              <w:rPr>
                <w:rFonts w:ascii="Arial" w:hAnsi="Arial" w:cs="Arial"/>
                <w:szCs w:val="24"/>
              </w:rPr>
            </w:pPr>
            <w:commentRangeStart w:id="1"/>
            <w:commentRangeStart w:id="2"/>
            <w:r w:rsidRPr="003620CE">
              <w:rPr>
                <w:rFonts w:ascii="Arial" w:hAnsi="Arial" w:cs="Arial"/>
                <w:szCs w:val="24"/>
                <w:lang w:eastAsia="en-GB"/>
              </w:rPr>
              <w:t xml:space="preserve">Talk through the </w:t>
            </w:r>
            <w:r w:rsidRPr="003620CE">
              <w:rPr>
                <w:rFonts w:ascii="Arial" w:hAnsi="Arial" w:cs="Arial"/>
                <w:szCs w:val="24"/>
              </w:rPr>
              <w:t>icons across the patient bar</w:t>
            </w:r>
            <w:commentRangeEnd w:id="1"/>
            <w:r w:rsidRPr="003620CE">
              <w:rPr>
                <w:rStyle w:val="CommentReference"/>
                <w:rFonts w:ascii="Arial" w:eastAsiaTheme="minorHAnsi" w:hAnsi="Arial" w:cs="Arial"/>
                <w:spacing w:val="0"/>
                <w:sz w:val="24"/>
                <w:szCs w:val="24"/>
              </w:rPr>
              <w:commentReference w:id="1"/>
            </w:r>
            <w:commentRangeEnd w:id="2"/>
            <w:r w:rsidRPr="003620CE">
              <w:rPr>
                <w:rStyle w:val="CommentReference"/>
                <w:rFonts w:ascii="Arial" w:eastAsiaTheme="minorHAnsi" w:hAnsi="Arial" w:cs="Arial"/>
                <w:spacing w:val="0"/>
                <w:sz w:val="24"/>
                <w:szCs w:val="24"/>
              </w:rPr>
              <w:commentReference w:id="2"/>
            </w:r>
          </w:p>
          <w:p w14:paraId="68ABF100" w14:textId="77777777" w:rsidR="004E6169" w:rsidRPr="003620CE" w:rsidRDefault="004E6169" w:rsidP="004E6169">
            <w:pPr>
              <w:pStyle w:val="ListNumber"/>
              <w:numPr>
                <w:ilvl w:val="0"/>
                <w:numId w:val="2"/>
              </w:numPr>
              <w:spacing w:after="100" w:line="240" w:lineRule="auto"/>
              <w:contextualSpacing/>
              <w:outlineLvl w:val="0"/>
              <w:rPr>
                <w:rFonts w:ascii="Arial" w:hAnsi="Arial" w:cs="Arial"/>
                <w:b/>
                <w:bCs/>
                <w:szCs w:val="24"/>
              </w:rPr>
            </w:pPr>
            <w:r w:rsidRPr="003620CE">
              <w:rPr>
                <w:rFonts w:ascii="Arial" w:hAnsi="Arial" w:cs="Arial"/>
                <w:b/>
                <w:bCs/>
                <w:szCs w:val="24"/>
              </w:rPr>
              <w:t>Note</w:t>
            </w:r>
          </w:p>
          <w:p w14:paraId="2749772D" w14:textId="77777777" w:rsidR="004E6169" w:rsidRPr="003620CE" w:rsidRDefault="004E6169" w:rsidP="004E6169">
            <w:pPr>
              <w:pStyle w:val="ListNumber"/>
              <w:numPr>
                <w:ilvl w:val="0"/>
                <w:numId w:val="2"/>
              </w:numPr>
              <w:spacing w:after="100" w:line="240" w:lineRule="auto"/>
              <w:contextualSpacing/>
              <w:outlineLvl w:val="0"/>
              <w:rPr>
                <w:rFonts w:ascii="Arial" w:hAnsi="Arial" w:cs="Arial"/>
                <w:b/>
                <w:bCs/>
                <w:szCs w:val="24"/>
              </w:rPr>
            </w:pPr>
            <w:r w:rsidRPr="003620CE">
              <w:rPr>
                <w:rFonts w:ascii="Arial" w:hAnsi="Arial" w:cs="Arial"/>
                <w:b/>
                <w:bCs/>
                <w:szCs w:val="24"/>
              </w:rPr>
              <w:t>Sepsis</w:t>
            </w:r>
          </w:p>
          <w:p w14:paraId="486DBB96" w14:textId="5700A06E"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Room/Bed</w:t>
            </w:r>
            <w:r w:rsidRPr="003620CE">
              <w:rPr>
                <w:rFonts w:ascii="Arial" w:hAnsi="Arial" w:cs="Arial"/>
                <w:sz w:val="24"/>
                <w:szCs w:val="24"/>
              </w:rPr>
              <w:t xml:space="preserve"> column to see current location of patient, Double </w:t>
            </w:r>
            <w:proofErr w:type="gramStart"/>
            <w:r w:rsidRPr="003620CE">
              <w:rPr>
                <w:rFonts w:ascii="Arial" w:hAnsi="Arial" w:cs="Arial"/>
                <w:sz w:val="24"/>
                <w:szCs w:val="24"/>
              </w:rPr>
              <w:t>click</w:t>
            </w:r>
            <w:proofErr w:type="gramEnd"/>
            <w:r w:rsidRPr="003620CE">
              <w:rPr>
                <w:rFonts w:ascii="Arial" w:hAnsi="Arial" w:cs="Arial"/>
                <w:sz w:val="24"/>
                <w:szCs w:val="24"/>
              </w:rPr>
              <w:t xml:space="preserve"> here to move if required</w:t>
            </w:r>
          </w:p>
          <w:p w14:paraId="34C232D9"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P Acuity Level</w:t>
            </w:r>
            <w:r w:rsidRPr="003620CE">
              <w:rPr>
                <w:rFonts w:ascii="Arial" w:hAnsi="Arial" w:cs="Arial"/>
                <w:sz w:val="24"/>
                <w:szCs w:val="24"/>
              </w:rPr>
              <w:t xml:space="preserve">, </w:t>
            </w:r>
            <w:r w:rsidRPr="003620CE">
              <w:rPr>
                <w:rFonts w:ascii="Arial" w:hAnsi="Arial" w:cs="Arial"/>
                <w:color w:val="000000"/>
                <w:sz w:val="24"/>
                <w:szCs w:val="24"/>
              </w:rPr>
              <w:t xml:space="preserve">Triage score and colour reflects level chosen in the triage form. </w:t>
            </w:r>
          </w:p>
          <w:p w14:paraId="19258201" w14:textId="4E178E00"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Name </w:t>
            </w:r>
            <w:r w:rsidRPr="003620CE">
              <w:rPr>
                <w:rFonts w:ascii="Arial" w:hAnsi="Arial" w:cs="Arial"/>
                <w:sz w:val="24"/>
                <w:szCs w:val="24"/>
              </w:rPr>
              <w:t xml:space="preserve">(name age and gender) MRN no, resus status and allergy, </w:t>
            </w:r>
          </w:p>
          <w:p w14:paraId="4EF92BAA"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Age</w:t>
            </w:r>
          </w:p>
          <w:p w14:paraId="480D07A7"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A </w:t>
            </w:r>
            <w:r w:rsidRPr="003620CE">
              <w:rPr>
                <w:rFonts w:ascii="Arial" w:hAnsi="Arial" w:cs="Arial"/>
                <w:sz w:val="24"/>
                <w:szCs w:val="24"/>
              </w:rPr>
              <w:t>Hover over icons to see Allergy status</w:t>
            </w:r>
          </w:p>
          <w:p w14:paraId="36EB64EA"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Reason for Visit</w:t>
            </w:r>
          </w:p>
          <w:p w14:paraId="7F8B3747"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EWS </w:t>
            </w:r>
            <w:r w:rsidRPr="003620CE">
              <w:rPr>
                <w:rFonts w:ascii="Arial" w:hAnsi="Arial" w:cs="Arial"/>
                <w:sz w:val="24"/>
                <w:szCs w:val="24"/>
              </w:rPr>
              <w:t>Hover to see score info</w:t>
            </w:r>
          </w:p>
          <w:p w14:paraId="1AD48992"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lastRenderedPageBreak/>
              <w:t xml:space="preserve">To Do List - </w:t>
            </w:r>
            <w:r w:rsidRPr="003620CE">
              <w:rPr>
                <w:rFonts w:ascii="Arial" w:hAnsi="Arial" w:cs="Arial"/>
                <w:sz w:val="24"/>
                <w:szCs w:val="24"/>
              </w:rPr>
              <w:t>Hover on Icons Info will display Time, Event, Status, Duration and User Information</w:t>
            </w:r>
          </w:p>
          <w:p w14:paraId="66AE535E"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Activities </w:t>
            </w:r>
            <w:r w:rsidRPr="003620CE">
              <w:rPr>
                <w:rFonts w:ascii="Arial" w:hAnsi="Arial" w:cs="Arial"/>
                <w:sz w:val="24"/>
                <w:szCs w:val="24"/>
              </w:rPr>
              <w:t>Hover on Icons Info will display Name and Details</w:t>
            </w:r>
          </w:p>
          <w:p w14:paraId="48C1393B"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Complete - </w:t>
            </w:r>
            <w:r w:rsidRPr="003620CE">
              <w:rPr>
                <w:rFonts w:ascii="Arial" w:hAnsi="Arial" w:cs="Arial"/>
                <w:sz w:val="24"/>
                <w:szCs w:val="24"/>
              </w:rPr>
              <w:t>Hover on Icons Info will display Time, Event, Status, Duration and User Information</w:t>
            </w:r>
          </w:p>
          <w:p w14:paraId="37BD5E7B"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Decisions- </w:t>
            </w:r>
            <w:r w:rsidRPr="003620CE">
              <w:rPr>
                <w:rFonts w:ascii="Arial" w:hAnsi="Arial" w:cs="Arial"/>
                <w:sz w:val="24"/>
                <w:szCs w:val="24"/>
              </w:rPr>
              <w:t>Hover on Icons Info will display Time, Event, Status, Duration and User Information</w:t>
            </w:r>
          </w:p>
          <w:p w14:paraId="76DE6A8C" w14:textId="77777777" w:rsidR="004E6169" w:rsidRPr="003620CE" w:rsidRDefault="004E6169" w:rsidP="004E6169">
            <w:pPr>
              <w:pStyle w:val="ListParagraph"/>
              <w:numPr>
                <w:ilvl w:val="0"/>
                <w:numId w:val="2"/>
              </w:numPr>
              <w:rPr>
                <w:rFonts w:ascii="Arial" w:hAnsi="Arial" w:cs="Arial"/>
                <w:sz w:val="24"/>
                <w:szCs w:val="24"/>
              </w:rPr>
            </w:pPr>
            <w:r w:rsidRPr="003620CE">
              <w:rPr>
                <w:rFonts w:ascii="Arial" w:hAnsi="Arial" w:cs="Arial"/>
                <w:b/>
                <w:bCs/>
                <w:sz w:val="24"/>
                <w:szCs w:val="24"/>
              </w:rPr>
              <w:t xml:space="preserve">Specialty- </w:t>
            </w:r>
            <w:r w:rsidRPr="003620CE">
              <w:rPr>
                <w:rFonts w:ascii="Arial" w:hAnsi="Arial" w:cs="Arial"/>
                <w:sz w:val="24"/>
                <w:szCs w:val="24"/>
              </w:rPr>
              <w:t>Hover on Icons Info will display Name, Time, result and user</w:t>
            </w:r>
          </w:p>
          <w:p w14:paraId="4DAA8335"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Bed Reservation – bed request Status</w:t>
            </w:r>
          </w:p>
          <w:p w14:paraId="217855F5" w14:textId="77777777" w:rsidR="004E6169" w:rsidRPr="003620CE" w:rsidRDefault="004E6169" w:rsidP="004E6169">
            <w:pPr>
              <w:pStyle w:val="ListParagraph"/>
              <w:numPr>
                <w:ilvl w:val="0"/>
                <w:numId w:val="2"/>
              </w:numPr>
              <w:rPr>
                <w:rFonts w:ascii="Arial" w:hAnsi="Arial" w:cs="Arial"/>
                <w:b/>
                <w:bCs/>
                <w:sz w:val="24"/>
                <w:szCs w:val="24"/>
              </w:rPr>
            </w:pPr>
            <w:r w:rsidRPr="003620CE">
              <w:rPr>
                <w:rFonts w:ascii="Arial" w:hAnsi="Arial" w:cs="Arial"/>
                <w:b/>
                <w:bCs/>
                <w:sz w:val="24"/>
                <w:szCs w:val="24"/>
              </w:rPr>
              <w:t xml:space="preserve">ETA/LOS </w:t>
            </w:r>
            <w:r w:rsidRPr="003620CE">
              <w:rPr>
                <w:rFonts w:ascii="Arial" w:hAnsi="Arial" w:cs="Arial"/>
                <w:sz w:val="24"/>
                <w:szCs w:val="24"/>
              </w:rPr>
              <w:t>- Length of Stay</w:t>
            </w:r>
          </w:p>
          <w:p w14:paraId="0A5C6919" w14:textId="2ADA5329" w:rsidR="004E6169" w:rsidRPr="003620CE" w:rsidRDefault="004E6169" w:rsidP="00513DA0">
            <w:pPr>
              <w:pStyle w:val="ListParagraph"/>
              <w:numPr>
                <w:ilvl w:val="0"/>
                <w:numId w:val="2"/>
              </w:numPr>
              <w:rPr>
                <w:rFonts w:ascii="Arial" w:hAnsi="Arial" w:cs="Arial"/>
                <w:sz w:val="24"/>
                <w:szCs w:val="24"/>
              </w:rPr>
            </w:pPr>
            <w:r w:rsidRPr="003620CE">
              <w:rPr>
                <w:rFonts w:ascii="Arial" w:hAnsi="Arial" w:cs="Arial"/>
                <w:b/>
                <w:bCs/>
                <w:sz w:val="24"/>
                <w:szCs w:val="24"/>
              </w:rPr>
              <w:t>DR, ENP, RN, STU, MEDS, PRN</w:t>
            </w:r>
            <w:r w:rsidRPr="003620CE">
              <w:rPr>
                <w:rFonts w:ascii="Arial" w:hAnsi="Arial" w:cs="Arial"/>
                <w:sz w:val="24"/>
                <w:szCs w:val="24"/>
              </w:rPr>
              <w:t xml:space="preserve"> - Clinical Staff Assignments</w:t>
            </w:r>
          </w:p>
        </w:tc>
      </w:tr>
      <w:tr w:rsidR="000477F1" w:rsidRPr="003620CE" w14:paraId="018C9676" w14:textId="77777777" w:rsidTr="002D0AEF">
        <w:tc>
          <w:tcPr>
            <w:tcW w:w="988" w:type="dxa"/>
          </w:tcPr>
          <w:p w14:paraId="16236337" w14:textId="7CFD2F5C" w:rsidR="000477F1" w:rsidRPr="003620CE" w:rsidRDefault="000477F1" w:rsidP="000477F1">
            <w:pPr>
              <w:rPr>
                <w:rFonts w:ascii="Arial" w:hAnsi="Arial" w:cs="Arial"/>
                <w:sz w:val="24"/>
                <w:szCs w:val="24"/>
              </w:rPr>
            </w:pPr>
          </w:p>
        </w:tc>
        <w:tc>
          <w:tcPr>
            <w:tcW w:w="1842" w:type="dxa"/>
          </w:tcPr>
          <w:p w14:paraId="6F819E17" w14:textId="43A01019" w:rsidR="000477F1" w:rsidRPr="003620CE" w:rsidRDefault="000477F1" w:rsidP="000477F1">
            <w:pPr>
              <w:spacing w:after="100"/>
              <w:contextualSpacing/>
              <w:rPr>
                <w:rFonts w:ascii="Arial" w:hAnsi="Arial" w:cs="Arial"/>
                <w:b/>
                <w:bCs/>
                <w:sz w:val="24"/>
                <w:szCs w:val="24"/>
              </w:rPr>
            </w:pPr>
            <w:r w:rsidRPr="003620CE">
              <w:rPr>
                <w:rFonts w:ascii="Arial" w:hAnsi="Arial" w:cs="Arial"/>
                <w:b/>
                <w:bCs/>
                <w:sz w:val="24"/>
                <w:szCs w:val="24"/>
              </w:rPr>
              <w:t>Check in/check out</w:t>
            </w:r>
          </w:p>
        </w:tc>
        <w:tc>
          <w:tcPr>
            <w:tcW w:w="11344" w:type="dxa"/>
          </w:tcPr>
          <w:p w14:paraId="341179F6" w14:textId="57123022" w:rsidR="003620CE" w:rsidRPr="003620CE" w:rsidRDefault="003620CE" w:rsidP="003620CE">
            <w:pPr>
              <w:pStyle w:val="ListNumber"/>
              <w:spacing w:after="100" w:line="240" w:lineRule="auto"/>
              <w:ind w:left="360"/>
              <w:contextualSpacing/>
              <w:rPr>
                <w:rFonts w:ascii="Arial" w:hAnsi="Arial" w:cs="Arial"/>
                <w:b/>
                <w:bCs/>
                <w:szCs w:val="24"/>
              </w:rPr>
            </w:pPr>
            <w:r>
              <w:rPr>
                <w:rFonts w:ascii="Arial" w:hAnsi="Arial" w:cs="Arial"/>
                <w:b/>
                <w:bCs/>
                <w:szCs w:val="24"/>
              </w:rPr>
              <w:t xml:space="preserve">From ED Majors </w:t>
            </w:r>
            <w:r w:rsidRPr="003620CE">
              <w:rPr>
                <w:rFonts w:ascii="Arial" w:hAnsi="Arial" w:cs="Arial"/>
                <w:b/>
                <w:bCs/>
                <w:szCs w:val="24"/>
              </w:rPr>
              <w:t>Using Patient 1</w:t>
            </w:r>
          </w:p>
          <w:p w14:paraId="48183BDB" w14:textId="4B9BD399" w:rsidR="00237FB8" w:rsidRPr="003620CE" w:rsidRDefault="00237FB8"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noProof/>
                <w:szCs w:val="24"/>
              </w:rPr>
              <w:drawing>
                <wp:anchor distT="0" distB="0" distL="114300" distR="114300" simplePos="0" relativeHeight="251661312" behindDoc="0" locked="0" layoutInCell="1" allowOverlap="1" wp14:anchorId="2FC98737" wp14:editId="63674C9F">
                  <wp:simplePos x="0" y="0"/>
                  <wp:positionH relativeFrom="column">
                    <wp:posOffset>4847590</wp:posOffset>
                  </wp:positionH>
                  <wp:positionV relativeFrom="paragraph">
                    <wp:posOffset>184150</wp:posOffset>
                  </wp:positionV>
                  <wp:extent cx="215900" cy="177800"/>
                  <wp:effectExtent l="0" t="0" r="0" b="0"/>
                  <wp:wrapThrough wrapText="bothSides">
                    <wp:wrapPolygon edited="0">
                      <wp:start x="0" y="0"/>
                      <wp:lineTo x="0" y="18514"/>
                      <wp:lineTo x="19059" y="18514"/>
                      <wp:lineTo x="190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900" cy="177800"/>
                          </a:xfrm>
                          <a:prstGeom prst="rect">
                            <a:avLst/>
                          </a:prstGeom>
                        </pic:spPr>
                      </pic:pic>
                    </a:graphicData>
                  </a:graphic>
                  <wp14:sizeRelH relativeFrom="page">
                    <wp14:pctWidth>0</wp14:pctWidth>
                  </wp14:sizeRelH>
                  <wp14:sizeRelV relativeFrom="page">
                    <wp14:pctHeight>0</wp14:pctHeight>
                  </wp14:sizeRelV>
                </wp:anchor>
              </w:drawing>
            </w:r>
            <w:r w:rsidRPr="003620CE">
              <w:rPr>
                <w:rFonts w:ascii="Arial" w:hAnsi="Arial" w:cs="Arial"/>
                <w:szCs w:val="24"/>
              </w:rPr>
              <w:t>Check in and check out is used to assign yourself to patients in the department</w:t>
            </w:r>
          </w:p>
          <w:p w14:paraId="298616F8" w14:textId="78A32EB7" w:rsidR="000477F1"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From the right click hamburger icon drop down arrow</w:t>
            </w:r>
            <w:r w:rsidR="00152242" w:rsidRPr="003620CE">
              <w:rPr>
                <w:rFonts w:ascii="Arial" w:hAnsi="Arial" w:cs="Arial"/>
                <w:szCs w:val="24"/>
              </w:rPr>
              <w:t xml:space="preserve"> </w:t>
            </w:r>
            <w:r w:rsidRPr="003620CE">
              <w:rPr>
                <w:rFonts w:ascii="Arial" w:hAnsi="Arial" w:cs="Arial"/>
                <w:szCs w:val="24"/>
              </w:rPr>
              <w:t>and select check in</w:t>
            </w:r>
          </w:p>
          <w:p w14:paraId="2D9027C5" w14:textId="06F0B240" w:rsidR="003A68B5"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 xml:space="preserve">Check in as follows: Display name - </w:t>
            </w:r>
            <w:r w:rsidRPr="003620CE">
              <w:rPr>
                <w:rFonts w:ascii="Arial" w:hAnsi="Arial" w:cs="Arial"/>
                <w:b/>
                <w:bCs/>
                <w:szCs w:val="24"/>
              </w:rPr>
              <w:t>User Initials</w:t>
            </w:r>
            <w:r w:rsidRPr="003620CE">
              <w:rPr>
                <w:rFonts w:ascii="Arial" w:hAnsi="Arial" w:cs="Arial"/>
                <w:szCs w:val="24"/>
              </w:rPr>
              <w:t xml:space="preserve">, Provider Role – </w:t>
            </w:r>
            <w:r w:rsidRPr="003620CE">
              <w:rPr>
                <w:rFonts w:ascii="Arial" w:hAnsi="Arial" w:cs="Arial"/>
                <w:b/>
                <w:bCs/>
                <w:szCs w:val="24"/>
              </w:rPr>
              <w:t>Doctor</w:t>
            </w:r>
            <w:r w:rsidRPr="003620CE">
              <w:rPr>
                <w:rFonts w:ascii="Arial" w:hAnsi="Arial" w:cs="Arial"/>
                <w:szCs w:val="24"/>
              </w:rPr>
              <w:t xml:space="preserve"> input Default Relation – </w:t>
            </w:r>
            <w:r w:rsidRPr="003620CE">
              <w:rPr>
                <w:rFonts w:ascii="Arial" w:hAnsi="Arial" w:cs="Arial"/>
                <w:b/>
                <w:bCs/>
                <w:szCs w:val="24"/>
              </w:rPr>
              <w:t>Clinical Practitioner</w:t>
            </w:r>
            <w:r w:rsidRPr="003620CE">
              <w:rPr>
                <w:rFonts w:ascii="Arial" w:hAnsi="Arial" w:cs="Arial"/>
                <w:szCs w:val="24"/>
              </w:rPr>
              <w:t xml:space="preserve"> and Associated Provider </w:t>
            </w:r>
            <w:r w:rsidR="003A68B5" w:rsidRPr="003620CE">
              <w:rPr>
                <w:rFonts w:ascii="Arial" w:hAnsi="Arial" w:cs="Arial"/>
                <w:szCs w:val="24"/>
              </w:rPr>
              <w:t>c</w:t>
            </w:r>
            <w:r w:rsidRPr="003620CE">
              <w:rPr>
                <w:rFonts w:ascii="Arial" w:hAnsi="Arial" w:cs="Arial"/>
                <w:szCs w:val="24"/>
              </w:rPr>
              <w:t xml:space="preserve">olour </w:t>
            </w:r>
            <w:r w:rsidR="003A68B5" w:rsidRPr="003620CE">
              <w:rPr>
                <w:rFonts w:ascii="Arial" w:hAnsi="Arial" w:cs="Arial"/>
                <w:szCs w:val="24"/>
              </w:rPr>
              <w:t>a</w:t>
            </w:r>
            <w:r w:rsidRPr="003620CE">
              <w:rPr>
                <w:rFonts w:ascii="Arial" w:hAnsi="Arial" w:cs="Arial"/>
                <w:szCs w:val="24"/>
              </w:rPr>
              <w:t>s directed by Helen Turner</w:t>
            </w:r>
          </w:p>
          <w:p w14:paraId="182BF44C" w14:textId="3FB8BF50" w:rsidR="000477F1"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 xml:space="preserve">Click </w:t>
            </w:r>
            <w:r w:rsidRPr="003620CE">
              <w:rPr>
                <w:rFonts w:ascii="Arial" w:hAnsi="Arial" w:cs="Arial"/>
                <w:b/>
                <w:bCs/>
                <w:szCs w:val="24"/>
              </w:rPr>
              <w:t>OK</w:t>
            </w:r>
            <w:r w:rsidRPr="003620CE">
              <w:rPr>
                <w:rFonts w:ascii="Arial" w:hAnsi="Arial" w:cs="Arial"/>
                <w:szCs w:val="24"/>
              </w:rPr>
              <w:t xml:space="preserve"> </w:t>
            </w:r>
          </w:p>
          <w:p w14:paraId="6947D708" w14:textId="27E1667C" w:rsidR="000477F1"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 xml:space="preserve">Demo how to check out by clicking on the </w:t>
            </w:r>
            <w:proofErr w:type="gramStart"/>
            <w:r w:rsidRPr="003620CE">
              <w:rPr>
                <w:rFonts w:ascii="Arial" w:hAnsi="Arial" w:cs="Arial"/>
                <w:szCs w:val="24"/>
              </w:rPr>
              <w:t>drop</w:t>
            </w:r>
            <w:r w:rsidR="00237FB8" w:rsidRPr="003620CE">
              <w:rPr>
                <w:rFonts w:ascii="Arial" w:hAnsi="Arial" w:cs="Arial"/>
                <w:szCs w:val="24"/>
              </w:rPr>
              <w:t xml:space="preserve"> </w:t>
            </w:r>
            <w:r w:rsidRPr="003620CE">
              <w:rPr>
                <w:rFonts w:ascii="Arial" w:hAnsi="Arial" w:cs="Arial"/>
                <w:szCs w:val="24"/>
              </w:rPr>
              <w:t>down</w:t>
            </w:r>
            <w:proofErr w:type="gramEnd"/>
            <w:r w:rsidRPr="003620CE">
              <w:rPr>
                <w:rFonts w:ascii="Arial" w:hAnsi="Arial" w:cs="Arial"/>
                <w:szCs w:val="24"/>
              </w:rPr>
              <w:t xml:space="preserve"> arrow again. </w:t>
            </w:r>
          </w:p>
          <w:p w14:paraId="56DBAE3C" w14:textId="567DE009" w:rsidR="000477F1" w:rsidRPr="003620CE" w:rsidRDefault="000477F1" w:rsidP="00E858A4">
            <w:pPr>
              <w:pStyle w:val="ListNumber"/>
              <w:numPr>
                <w:ilvl w:val="0"/>
                <w:numId w:val="2"/>
              </w:numPr>
              <w:spacing w:after="100" w:line="240" w:lineRule="auto"/>
              <w:contextualSpacing/>
              <w:rPr>
                <w:rFonts w:ascii="Arial" w:hAnsi="Arial" w:cs="Arial"/>
                <w:b/>
                <w:bCs/>
                <w:szCs w:val="24"/>
              </w:rPr>
            </w:pPr>
            <w:r w:rsidRPr="003620CE">
              <w:rPr>
                <w:rFonts w:ascii="Arial" w:hAnsi="Arial" w:cs="Arial"/>
                <w:szCs w:val="24"/>
              </w:rPr>
              <w:t xml:space="preserve">Find patient in all patients and under </w:t>
            </w:r>
            <w:r w:rsidRPr="003620CE">
              <w:rPr>
                <w:rFonts w:ascii="Arial" w:hAnsi="Arial" w:cs="Arial"/>
                <w:b/>
                <w:bCs/>
                <w:szCs w:val="24"/>
              </w:rPr>
              <w:t xml:space="preserve">DR </w:t>
            </w:r>
            <w:r w:rsidRPr="003620CE">
              <w:rPr>
                <w:rFonts w:ascii="Arial" w:hAnsi="Arial" w:cs="Arial"/>
                <w:szCs w:val="24"/>
              </w:rPr>
              <w:t xml:space="preserve">column header click and assign yourself as </w:t>
            </w:r>
            <w:r w:rsidR="00E858A4" w:rsidRPr="003620CE">
              <w:rPr>
                <w:rFonts w:ascii="Arial" w:hAnsi="Arial" w:cs="Arial"/>
                <w:szCs w:val="24"/>
              </w:rPr>
              <w:t>DR</w:t>
            </w:r>
          </w:p>
          <w:p w14:paraId="44B825B0" w14:textId="065AE604" w:rsidR="000477F1"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 xml:space="preserve">Find patient in all patients and under </w:t>
            </w:r>
            <w:r w:rsidRPr="003620CE">
              <w:rPr>
                <w:rFonts w:ascii="Arial" w:hAnsi="Arial" w:cs="Arial"/>
                <w:b/>
                <w:bCs/>
                <w:szCs w:val="24"/>
              </w:rPr>
              <w:t xml:space="preserve">DR </w:t>
            </w:r>
            <w:r w:rsidRPr="003620CE">
              <w:rPr>
                <w:rFonts w:ascii="Arial" w:hAnsi="Arial" w:cs="Arial"/>
                <w:szCs w:val="24"/>
              </w:rPr>
              <w:t xml:space="preserve">column header click </w:t>
            </w:r>
            <w:r w:rsidRPr="003620CE">
              <w:rPr>
                <w:rFonts w:ascii="Arial" w:hAnsi="Arial" w:cs="Arial"/>
                <w:b/>
                <w:bCs/>
                <w:szCs w:val="24"/>
              </w:rPr>
              <w:t>Show Assign /unassign Others</w:t>
            </w:r>
          </w:p>
          <w:p w14:paraId="05C93F0B" w14:textId="77777777" w:rsidR="000477F1" w:rsidRPr="003620CE" w:rsidRDefault="000477F1" w:rsidP="00E858A4">
            <w:pPr>
              <w:pStyle w:val="ListNumber"/>
              <w:numPr>
                <w:ilvl w:val="0"/>
                <w:numId w:val="2"/>
              </w:numPr>
              <w:spacing w:after="100" w:line="240" w:lineRule="auto"/>
              <w:contextualSpacing/>
              <w:rPr>
                <w:rFonts w:ascii="Arial" w:hAnsi="Arial" w:cs="Arial"/>
                <w:szCs w:val="24"/>
              </w:rPr>
            </w:pPr>
            <w:r w:rsidRPr="003620CE">
              <w:rPr>
                <w:rFonts w:ascii="Arial" w:hAnsi="Arial" w:cs="Arial"/>
                <w:szCs w:val="24"/>
              </w:rPr>
              <w:t>To be assigned to patients they must first check in as an available clinical staff member.</w:t>
            </w:r>
          </w:p>
          <w:p w14:paraId="4F2EA281" w14:textId="18FA5D54" w:rsidR="00E858A4" w:rsidRPr="00323B5B" w:rsidRDefault="00E858A4" w:rsidP="00E858A4">
            <w:pPr>
              <w:pStyle w:val="ListParagraph"/>
              <w:numPr>
                <w:ilvl w:val="0"/>
                <w:numId w:val="2"/>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Alongside this show users how to unassign themselves from their patients</w:t>
            </w:r>
          </w:p>
          <w:p w14:paraId="57DB23C6" w14:textId="37C465CD" w:rsidR="00323B5B" w:rsidRDefault="00323B5B" w:rsidP="00323B5B">
            <w:pPr>
              <w:outlineLvl w:val="0"/>
              <w:rPr>
                <w:rFonts w:ascii="Arial" w:eastAsia="Times New Roman" w:hAnsi="Arial" w:cs="Arial"/>
                <w:b/>
                <w:bCs/>
                <w:sz w:val="24"/>
                <w:szCs w:val="24"/>
                <w:lang w:eastAsia="en-GB"/>
              </w:rPr>
            </w:pPr>
          </w:p>
          <w:p w14:paraId="04822CC3" w14:textId="6117BDDB" w:rsidR="00323B5B" w:rsidRPr="00323B5B" w:rsidRDefault="00323B5B" w:rsidP="00323B5B">
            <w:pPr>
              <w:outlineLvl w:val="0"/>
              <w:rPr>
                <w:rFonts w:ascii="Arial" w:eastAsia="Times New Roman" w:hAnsi="Arial" w:cs="Arial"/>
                <w:b/>
                <w:bCs/>
                <w:sz w:val="24"/>
                <w:szCs w:val="24"/>
                <w:lang w:eastAsia="en-GB"/>
              </w:rPr>
            </w:pPr>
            <w:r w:rsidRPr="003620CE">
              <w:rPr>
                <w:rFonts w:ascii="Arial" w:eastAsia="Times New Roman" w:hAnsi="Arial" w:cs="Arial"/>
                <w:b/>
                <w:bCs/>
                <w:sz w:val="24"/>
                <w:szCs w:val="24"/>
                <w:lang w:eastAsia="en-GB"/>
              </w:rPr>
              <w:t>User Practical to check in</w:t>
            </w:r>
          </w:p>
          <w:p w14:paraId="5A9AD93B" w14:textId="05BA17C5" w:rsidR="009D4599" w:rsidRPr="003620CE" w:rsidRDefault="009D4599" w:rsidP="009D4599">
            <w:pPr>
              <w:pStyle w:val="ListParagraph"/>
              <w:outlineLvl w:val="0"/>
              <w:rPr>
                <w:rFonts w:ascii="Arial" w:eastAsia="Times New Roman" w:hAnsi="Arial" w:cs="Arial"/>
                <w:b/>
                <w:bCs/>
                <w:sz w:val="24"/>
                <w:szCs w:val="24"/>
                <w:lang w:eastAsia="en-GB"/>
              </w:rPr>
            </w:pPr>
          </w:p>
        </w:tc>
      </w:tr>
      <w:tr w:rsidR="00F32895" w:rsidRPr="003620CE" w14:paraId="0E37390C" w14:textId="77777777" w:rsidTr="002D0AEF">
        <w:tc>
          <w:tcPr>
            <w:tcW w:w="988" w:type="dxa"/>
          </w:tcPr>
          <w:p w14:paraId="64C1B6CD" w14:textId="77777777" w:rsidR="00F32895" w:rsidRPr="003620CE" w:rsidRDefault="00F32895" w:rsidP="000477F1">
            <w:pPr>
              <w:rPr>
                <w:rFonts w:ascii="Arial" w:hAnsi="Arial" w:cs="Arial"/>
                <w:sz w:val="24"/>
                <w:szCs w:val="24"/>
              </w:rPr>
            </w:pPr>
          </w:p>
        </w:tc>
        <w:tc>
          <w:tcPr>
            <w:tcW w:w="1842" w:type="dxa"/>
          </w:tcPr>
          <w:p w14:paraId="768ECEF4" w14:textId="57EB901A" w:rsidR="00F32895" w:rsidRPr="003620CE" w:rsidRDefault="00F32895" w:rsidP="000477F1">
            <w:pPr>
              <w:spacing w:after="100"/>
              <w:contextualSpacing/>
              <w:rPr>
                <w:rFonts w:ascii="Arial" w:hAnsi="Arial" w:cs="Arial"/>
                <w:b/>
                <w:bCs/>
                <w:sz w:val="24"/>
                <w:szCs w:val="24"/>
              </w:rPr>
            </w:pPr>
            <w:r w:rsidRPr="003620CE">
              <w:rPr>
                <w:rFonts w:ascii="Arial" w:hAnsi="Arial" w:cs="Arial"/>
                <w:b/>
                <w:bCs/>
                <w:sz w:val="24"/>
                <w:szCs w:val="24"/>
              </w:rPr>
              <w:t>Update Doctor Activities</w:t>
            </w:r>
          </w:p>
        </w:tc>
        <w:tc>
          <w:tcPr>
            <w:tcW w:w="11344" w:type="dxa"/>
          </w:tcPr>
          <w:p w14:paraId="7A0FCF97" w14:textId="77777777" w:rsidR="003620CE" w:rsidRPr="003620CE" w:rsidRDefault="003620CE" w:rsidP="003620CE">
            <w:pPr>
              <w:pStyle w:val="ListNumber"/>
              <w:spacing w:after="100" w:line="240" w:lineRule="auto"/>
              <w:ind w:left="720"/>
              <w:contextualSpacing/>
              <w:outlineLvl w:val="0"/>
              <w:rPr>
                <w:rFonts w:ascii="Arial" w:hAnsi="Arial" w:cs="Arial"/>
                <w:color w:val="000000"/>
                <w:szCs w:val="24"/>
              </w:rPr>
            </w:pPr>
          </w:p>
          <w:p w14:paraId="1378253E" w14:textId="0831D046" w:rsidR="00F32895" w:rsidRPr="003620CE" w:rsidRDefault="00F32895" w:rsidP="00D31178">
            <w:pPr>
              <w:pStyle w:val="ListNumber"/>
              <w:numPr>
                <w:ilvl w:val="0"/>
                <w:numId w:val="2"/>
              </w:numPr>
              <w:spacing w:after="100" w:line="240" w:lineRule="auto"/>
              <w:contextualSpacing/>
              <w:outlineLvl w:val="0"/>
              <w:rPr>
                <w:rFonts w:ascii="Arial" w:hAnsi="Arial" w:cs="Arial"/>
                <w:color w:val="000000"/>
                <w:szCs w:val="24"/>
              </w:rPr>
            </w:pPr>
            <w:commentRangeStart w:id="3"/>
            <w:r w:rsidRPr="003620CE">
              <w:rPr>
                <w:rFonts w:ascii="Arial" w:hAnsi="Arial" w:cs="Arial"/>
                <w:szCs w:val="24"/>
                <w:lang w:eastAsia="en-GB"/>
              </w:rPr>
              <w:t xml:space="preserve">Show that nurse and doctor Activities have been started on the patient which was registered by the admin staff. </w:t>
            </w:r>
            <w:commentRangeEnd w:id="3"/>
            <w:r w:rsidRPr="003620CE">
              <w:rPr>
                <w:rStyle w:val="CommentReference"/>
                <w:rFonts w:ascii="Arial" w:eastAsiaTheme="minorHAnsi" w:hAnsi="Arial" w:cs="Arial"/>
                <w:spacing w:val="0"/>
                <w:sz w:val="24"/>
                <w:szCs w:val="24"/>
              </w:rPr>
              <w:commentReference w:id="3"/>
            </w:r>
          </w:p>
          <w:p w14:paraId="7A75E467" w14:textId="3B06EB28" w:rsidR="00F32895" w:rsidRPr="003620CE" w:rsidRDefault="00F32895" w:rsidP="00D31178">
            <w:pPr>
              <w:pStyle w:val="ListNumber"/>
              <w:numPr>
                <w:ilvl w:val="0"/>
                <w:numId w:val="2"/>
              </w:numPr>
              <w:spacing w:after="100" w:line="240" w:lineRule="auto"/>
              <w:contextualSpacing/>
              <w:outlineLvl w:val="0"/>
              <w:rPr>
                <w:rFonts w:ascii="Arial" w:hAnsi="Arial" w:cs="Arial"/>
                <w:color w:val="000000"/>
                <w:szCs w:val="24"/>
              </w:rPr>
            </w:pPr>
            <w:r w:rsidRPr="003620CE">
              <w:rPr>
                <w:rFonts w:ascii="Arial" w:hAnsi="Arial" w:cs="Arial"/>
                <w:szCs w:val="24"/>
                <w:lang w:eastAsia="en-GB"/>
              </w:rPr>
              <w:t xml:space="preserve">Any activities that need completing by the doctor can be done so by clicking on the icon </w:t>
            </w:r>
            <w:r w:rsidRPr="003620CE">
              <w:rPr>
                <w:rFonts w:ascii="Arial" w:hAnsi="Arial" w:cs="Arial"/>
                <w:noProof/>
                <w:szCs w:val="24"/>
                <w:lang w:eastAsia="en-GB"/>
              </w:rPr>
              <w:drawing>
                <wp:inline distT="0" distB="0" distL="0" distR="0" wp14:anchorId="17C82AF9" wp14:editId="75254721">
                  <wp:extent cx="362001"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1" cy="285790"/>
                          </a:xfrm>
                          <a:prstGeom prst="rect">
                            <a:avLst/>
                          </a:prstGeom>
                        </pic:spPr>
                      </pic:pic>
                    </a:graphicData>
                  </a:graphic>
                </wp:inline>
              </w:drawing>
            </w:r>
            <w:r w:rsidRPr="003620CE">
              <w:rPr>
                <w:rFonts w:ascii="Arial" w:hAnsi="Arial" w:cs="Arial"/>
                <w:szCs w:val="24"/>
                <w:lang w:eastAsia="en-GB"/>
              </w:rPr>
              <w:t xml:space="preserve"> and selecting the relevant activity. </w:t>
            </w:r>
          </w:p>
          <w:p w14:paraId="4ECC4162" w14:textId="70C0B148" w:rsidR="00F32895" w:rsidRPr="003620CE" w:rsidRDefault="00F32895" w:rsidP="00E858A4">
            <w:pPr>
              <w:pStyle w:val="ListNumber"/>
              <w:numPr>
                <w:ilvl w:val="0"/>
                <w:numId w:val="2"/>
              </w:numPr>
              <w:spacing w:after="100" w:line="240" w:lineRule="auto"/>
              <w:contextualSpacing/>
              <w:rPr>
                <w:rFonts w:ascii="Arial" w:hAnsi="Arial" w:cs="Arial"/>
                <w:noProof/>
                <w:szCs w:val="24"/>
              </w:rPr>
            </w:pPr>
            <w:r w:rsidRPr="003620CE">
              <w:rPr>
                <w:rFonts w:ascii="Arial" w:hAnsi="Arial" w:cs="Arial"/>
                <w:noProof/>
                <w:szCs w:val="24"/>
              </w:rPr>
              <w:t xml:space="preserve">Highlight </w:t>
            </w:r>
            <w:r w:rsidRPr="003620CE">
              <w:rPr>
                <w:rFonts w:ascii="Arial" w:hAnsi="Arial" w:cs="Arial"/>
                <w:b/>
                <w:bCs/>
                <w:noProof/>
                <w:szCs w:val="24"/>
              </w:rPr>
              <w:t>Complete Not Clinically Ready</w:t>
            </w:r>
            <w:r w:rsidRPr="003620CE">
              <w:rPr>
                <w:rFonts w:ascii="Arial" w:hAnsi="Arial" w:cs="Arial"/>
                <w:noProof/>
                <w:szCs w:val="24"/>
              </w:rPr>
              <w:t xml:space="preserve"> and select </w:t>
            </w:r>
            <w:r w:rsidRPr="003620CE">
              <w:rPr>
                <w:rFonts w:ascii="Arial" w:hAnsi="Arial" w:cs="Arial"/>
                <w:b/>
                <w:bCs/>
                <w:noProof/>
                <w:szCs w:val="24"/>
              </w:rPr>
              <w:t>Complete</w:t>
            </w:r>
          </w:p>
          <w:p w14:paraId="2B5E1590" w14:textId="171C5ABF" w:rsidR="00F32895" w:rsidRPr="003620CE" w:rsidRDefault="00F32895" w:rsidP="00E858A4">
            <w:pPr>
              <w:pStyle w:val="ListNumber"/>
              <w:numPr>
                <w:ilvl w:val="0"/>
                <w:numId w:val="2"/>
              </w:numPr>
              <w:spacing w:after="100" w:line="240" w:lineRule="auto"/>
              <w:contextualSpacing/>
              <w:rPr>
                <w:rFonts w:ascii="Arial" w:hAnsi="Arial" w:cs="Arial"/>
                <w:noProof/>
                <w:szCs w:val="24"/>
              </w:rPr>
            </w:pPr>
            <w:r w:rsidRPr="003620CE">
              <w:rPr>
                <w:rFonts w:ascii="Arial" w:hAnsi="Arial" w:cs="Arial"/>
                <w:noProof/>
                <w:szCs w:val="24"/>
              </w:rPr>
              <w:t>Activity is now actioned</w:t>
            </w:r>
          </w:p>
          <w:p w14:paraId="5FA669D7" w14:textId="44399973" w:rsidR="00F32895" w:rsidRPr="003620CE" w:rsidRDefault="00F32895" w:rsidP="00F32895">
            <w:pPr>
              <w:pStyle w:val="ListNumber"/>
              <w:spacing w:after="100" w:line="240" w:lineRule="auto"/>
              <w:ind w:left="720"/>
              <w:contextualSpacing/>
              <w:rPr>
                <w:rFonts w:ascii="Arial" w:hAnsi="Arial" w:cs="Arial"/>
                <w:noProof/>
                <w:szCs w:val="24"/>
              </w:rPr>
            </w:pPr>
          </w:p>
        </w:tc>
      </w:tr>
      <w:tr w:rsidR="000477F1" w:rsidRPr="003620CE" w14:paraId="2E66D30B" w14:textId="77777777" w:rsidTr="002D0AEF">
        <w:tc>
          <w:tcPr>
            <w:tcW w:w="988" w:type="dxa"/>
          </w:tcPr>
          <w:p w14:paraId="378B9D73" w14:textId="77777777" w:rsidR="000477F1" w:rsidRPr="003620CE" w:rsidRDefault="000477F1" w:rsidP="000477F1">
            <w:pPr>
              <w:rPr>
                <w:rFonts w:ascii="Arial" w:hAnsi="Arial" w:cs="Arial"/>
                <w:sz w:val="24"/>
                <w:szCs w:val="24"/>
              </w:rPr>
            </w:pPr>
          </w:p>
        </w:tc>
        <w:tc>
          <w:tcPr>
            <w:tcW w:w="1842" w:type="dxa"/>
          </w:tcPr>
          <w:p w14:paraId="02241E8C" w14:textId="7BBD9F46" w:rsidR="000477F1" w:rsidRPr="003620CE" w:rsidRDefault="00FD0BE4" w:rsidP="000477F1">
            <w:pPr>
              <w:spacing w:after="100"/>
              <w:contextualSpacing/>
              <w:rPr>
                <w:rFonts w:ascii="Arial" w:hAnsi="Arial" w:cs="Arial"/>
                <w:b/>
                <w:bCs/>
                <w:sz w:val="24"/>
                <w:szCs w:val="24"/>
              </w:rPr>
            </w:pPr>
            <w:r w:rsidRPr="003620CE">
              <w:rPr>
                <w:rFonts w:ascii="Arial" w:hAnsi="Arial" w:cs="Arial"/>
                <w:b/>
                <w:bCs/>
                <w:sz w:val="24"/>
                <w:szCs w:val="24"/>
              </w:rPr>
              <w:t>Overview of Powerchart</w:t>
            </w:r>
          </w:p>
        </w:tc>
        <w:tc>
          <w:tcPr>
            <w:tcW w:w="11344" w:type="dxa"/>
          </w:tcPr>
          <w:p w14:paraId="193548C4" w14:textId="67920B8B" w:rsidR="004E6169" w:rsidRPr="003620CE" w:rsidRDefault="004E6169"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Go back into Launch Point</w:t>
            </w:r>
          </w:p>
          <w:p w14:paraId="7AA5C63D" w14:textId="372BD360" w:rsidR="000C066E" w:rsidRPr="003620CE" w:rsidRDefault="000C066E" w:rsidP="000F44D3">
            <w:pPr>
              <w:pStyle w:val="ListParagraph"/>
              <w:numPr>
                <w:ilvl w:val="0"/>
                <w:numId w:val="4"/>
              </w:numPr>
              <w:outlineLvl w:val="0"/>
              <w:rPr>
                <w:rFonts w:ascii="Arial" w:hAnsi="Arial" w:cs="Arial"/>
                <w:sz w:val="24"/>
                <w:szCs w:val="24"/>
              </w:rPr>
            </w:pPr>
            <w:commentRangeStart w:id="4"/>
            <w:r w:rsidRPr="003620CE">
              <w:rPr>
                <w:rFonts w:ascii="Arial" w:hAnsi="Arial" w:cs="Arial"/>
                <w:sz w:val="24"/>
                <w:szCs w:val="24"/>
              </w:rPr>
              <w:t>Click on patient’s name to enter Powerchart ED View</w:t>
            </w:r>
            <w:commentRangeEnd w:id="4"/>
            <w:r w:rsidR="00C76324" w:rsidRPr="003620CE">
              <w:rPr>
                <w:rStyle w:val="CommentReference"/>
                <w:rFonts w:ascii="Arial" w:hAnsi="Arial" w:cs="Arial"/>
                <w:sz w:val="24"/>
                <w:szCs w:val="24"/>
              </w:rPr>
              <w:commentReference w:id="4"/>
            </w:r>
          </w:p>
          <w:p w14:paraId="44B1C552" w14:textId="439FB9F2" w:rsidR="0080517E" w:rsidRDefault="0080517E"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If the accessible info alert pops up at this point you can click </w:t>
            </w:r>
            <w:r w:rsidRPr="003620CE">
              <w:rPr>
                <w:rFonts w:ascii="Arial" w:hAnsi="Arial" w:cs="Arial"/>
                <w:b/>
                <w:bCs/>
                <w:sz w:val="24"/>
                <w:szCs w:val="24"/>
              </w:rPr>
              <w:t>Access Info</w:t>
            </w:r>
            <w:r w:rsidRPr="003620CE">
              <w:rPr>
                <w:rFonts w:ascii="Arial" w:hAnsi="Arial" w:cs="Arial"/>
                <w:sz w:val="24"/>
                <w:szCs w:val="24"/>
              </w:rPr>
              <w:t xml:space="preserve"> and complete information as required. Click </w:t>
            </w:r>
            <w:r w:rsidRPr="003620CE">
              <w:rPr>
                <w:rFonts w:ascii="Arial" w:hAnsi="Arial" w:cs="Arial"/>
                <w:b/>
                <w:bCs/>
                <w:sz w:val="24"/>
                <w:szCs w:val="24"/>
              </w:rPr>
              <w:t xml:space="preserve">Green Tick </w:t>
            </w:r>
            <w:r w:rsidRPr="003620CE">
              <w:rPr>
                <w:rFonts w:ascii="Arial" w:hAnsi="Arial" w:cs="Arial"/>
                <w:sz w:val="24"/>
                <w:szCs w:val="24"/>
              </w:rPr>
              <w:t>in the top left to save and close</w:t>
            </w:r>
          </w:p>
          <w:p w14:paraId="4E97C6F4" w14:textId="77777777" w:rsidR="003620CE" w:rsidRPr="003620CE" w:rsidRDefault="003620CE" w:rsidP="003620CE">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Explain the patient banner – Patient name, allergy isolation status, Safeguarding Flag/Alerts (A window will also appear when you </w:t>
            </w:r>
            <w:proofErr w:type="gramStart"/>
            <w:r w:rsidRPr="003620CE">
              <w:rPr>
                <w:rFonts w:ascii="Arial" w:hAnsi="Arial" w:cs="Arial"/>
                <w:sz w:val="24"/>
                <w:szCs w:val="24"/>
              </w:rPr>
              <w:t>open up</w:t>
            </w:r>
            <w:proofErr w:type="gramEnd"/>
            <w:r w:rsidRPr="003620CE">
              <w:rPr>
                <w:rFonts w:ascii="Arial" w:hAnsi="Arial" w:cs="Arial"/>
                <w:sz w:val="24"/>
                <w:szCs w:val="24"/>
              </w:rPr>
              <w:t xml:space="preserve"> the patient record), age, DOB, Resus status, NHS number, MRN number, Sex, location, department and Consultant details</w:t>
            </w:r>
          </w:p>
          <w:p w14:paraId="44B31A4E" w14:textId="77777777" w:rsidR="000C066E" w:rsidRPr="003620CE" w:rsidRDefault="000C066E"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Show </w:t>
            </w:r>
            <w:r w:rsidRPr="003620CE">
              <w:rPr>
                <w:rFonts w:ascii="Arial" w:hAnsi="Arial" w:cs="Arial"/>
                <w:b/>
                <w:bCs/>
                <w:sz w:val="24"/>
                <w:szCs w:val="24"/>
              </w:rPr>
              <w:t>menu</w:t>
            </w:r>
            <w:r w:rsidRPr="003620CE">
              <w:rPr>
                <w:rFonts w:ascii="Arial" w:hAnsi="Arial" w:cs="Arial"/>
                <w:sz w:val="24"/>
                <w:szCs w:val="24"/>
              </w:rPr>
              <w:t xml:space="preserve"> collapse to the left – This menu shows all aspects of the patients notes, but it is better to use a Mpage as it is more user specific</w:t>
            </w:r>
          </w:p>
          <w:p w14:paraId="288A592D" w14:textId="77777777" w:rsidR="000C066E" w:rsidRPr="003620CE" w:rsidRDefault="000C066E"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Show users the Components View tabs and related MPages, use the plus sign to show how to add more MPages</w:t>
            </w:r>
          </w:p>
          <w:p w14:paraId="5E8BDECD" w14:textId="77777777" w:rsidR="000C066E" w:rsidRPr="003620CE" w:rsidRDefault="000C066E"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Explain MPages in workflow order, going through each component</w:t>
            </w:r>
          </w:p>
          <w:p w14:paraId="3EF789FF" w14:textId="0AEEE065" w:rsidR="000477F1" w:rsidRPr="003620CE" w:rsidRDefault="000477F1"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Highlight the Body Maps</w:t>
            </w:r>
            <w:r w:rsidR="00152242" w:rsidRPr="003620CE">
              <w:rPr>
                <w:rFonts w:ascii="Arial" w:hAnsi="Arial" w:cs="Arial"/>
                <w:sz w:val="24"/>
                <w:szCs w:val="24"/>
              </w:rPr>
              <w:t xml:space="preserve">, </w:t>
            </w:r>
            <w:r w:rsidRPr="003620CE">
              <w:rPr>
                <w:rFonts w:ascii="Arial" w:hAnsi="Arial" w:cs="Arial"/>
                <w:sz w:val="24"/>
                <w:szCs w:val="24"/>
              </w:rPr>
              <w:t xml:space="preserve">mainly used for minor injuries </w:t>
            </w:r>
            <w:r w:rsidRPr="003620CE">
              <w:rPr>
                <w:rFonts w:ascii="Arial" w:hAnsi="Arial" w:cs="Arial"/>
                <w:sz w:val="24"/>
                <w:szCs w:val="24"/>
                <w:highlight w:val="yellow"/>
              </w:rPr>
              <w:t>(currently not available but should be come go live)</w:t>
            </w:r>
          </w:p>
          <w:p w14:paraId="49C3AEAF" w14:textId="6E8854A7" w:rsidR="000C066E" w:rsidRPr="003620CE" w:rsidRDefault="000477F1"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Mention Triage </w:t>
            </w:r>
            <w:r w:rsidR="000C066E" w:rsidRPr="003620CE">
              <w:rPr>
                <w:rFonts w:ascii="Arial" w:hAnsi="Arial" w:cs="Arial"/>
                <w:sz w:val="24"/>
                <w:szCs w:val="24"/>
              </w:rPr>
              <w:t>Rev</w:t>
            </w:r>
            <w:r w:rsidRPr="003620CE">
              <w:rPr>
                <w:rFonts w:ascii="Arial" w:hAnsi="Arial" w:cs="Arial"/>
                <w:sz w:val="24"/>
                <w:szCs w:val="24"/>
              </w:rPr>
              <w:t>iew</w:t>
            </w:r>
            <w:r w:rsidR="000C066E" w:rsidRPr="003620CE">
              <w:rPr>
                <w:rFonts w:ascii="Arial" w:hAnsi="Arial" w:cs="Arial"/>
                <w:sz w:val="24"/>
                <w:szCs w:val="24"/>
              </w:rPr>
              <w:t>, review of data that has been recorded by the ED triage nurse and update as required</w:t>
            </w:r>
          </w:p>
          <w:p w14:paraId="1CA540DF" w14:textId="1794888B" w:rsidR="000477F1" w:rsidRPr="003620CE" w:rsidRDefault="000477F1"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Explain config. (drag/drop of components to preferred location / either demo or arrange components prior to lesson)</w:t>
            </w:r>
          </w:p>
          <w:p w14:paraId="11731291" w14:textId="051525AC" w:rsidR="000477F1" w:rsidRPr="003620CE" w:rsidRDefault="000477F1" w:rsidP="00AB4304">
            <w:pPr>
              <w:ind w:left="360"/>
              <w:outlineLvl w:val="0"/>
              <w:rPr>
                <w:rFonts w:ascii="Arial" w:hAnsi="Arial" w:cs="Arial"/>
                <w:sz w:val="24"/>
                <w:szCs w:val="24"/>
              </w:rPr>
            </w:pPr>
            <w:commentRangeStart w:id="5"/>
            <w:r w:rsidRPr="003620CE">
              <w:rPr>
                <w:rFonts w:ascii="Arial" w:hAnsi="Arial" w:cs="Arial"/>
                <w:sz w:val="24"/>
                <w:szCs w:val="24"/>
              </w:rPr>
              <w:t>Go through the following components:</w:t>
            </w:r>
            <w:commentRangeEnd w:id="5"/>
            <w:r w:rsidR="00AA3DEA" w:rsidRPr="003620CE">
              <w:rPr>
                <w:rStyle w:val="CommentReference"/>
                <w:rFonts w:ascii="Arial" w:hAnsi="Arial" w:cs="Arial"/>
                <w:sz w:val="24"/>
                <w:szCs w:val="24"/>
              </w:rPr>
              <w:commentReference w:id="5"/>
            </w:r>
          </w:p>
          <w:p w14:paraId="1752E591" w14:textId="0AF8B8B9" w:rsidR="00AB4304" w:rsidRPr="003620CE" w:rsidRDefault="00AB4304" w:rsidP="00AB4304">
            <w:pPr>
              <w:pStyle w:val="ListParagraph"/>
              <w:numPr>
                <w:ilvl w:val="0"/>
                <w:numId w:val="4"/>
              </w:numPr>
              <w:outlineLvl w:val="0"/>
              <w:rPr>
                <w:rFonts w:ascii="Arial" w:hAnsi="Arial" w:cs="Arial"/>
                <w:sz w:val="24"/>
                <w:szCs w:val="24"/>
              </w:rPr>
            </w:pPr>
            <w:r w:rsidRPr="003620CE">
              <w:rPr>
                <w:rFonts w:ascii="Arial" w:hAnsi="Arial" w:cs="Arial"/>
                <w:b/>
                <w:bCs/>
                <w:sz w:val="24"/>
                <w:szCs w:val="24"/>
              </w:rPr>
              <w:t>Safeguarding (CP-IS/FGM-IS)</w:t>
            </w:r>
            <w:r w:rsidRPr="003620CE">
              <w:rPr>
                <w:rFonts w:ascii="Arial" w:hAnsi="Arial" w:cs="Arial"/>
                <w:sz w:val="24"/>
                <w:szCs w:val="24"/>
              </w:rPr>
              <w:t xml:space="preserve"> – View any safeguarding concerns here</w:t>
            </w:r>
          </w:p>
          <w:p w14:paraId="069C039F" w14:textId="26F4E472" w:rsidR="000477F1" w:rsidRPr="003620CE" w:rsidRDefault="000C066E"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H</w:t>
            </w:r>
            <w:r w:rsidR="000477F1" w:rsidRPr="003620CE">
              <w:rPr>
                <w:rFonts w:ascii="Arial" w:hAnsi="Arial" w:cs="Arial"/>
                <w:b/>
                <w:bCs/>
                <w:sz w:val="24"/>
                <w:szCs w:val="24"/>
              </w:rPr>
              <w:t xml:space="preserve">istory of presenting complaint or issue </w:t>
            </w:r>
          </w:p>
          <w:p w14:paraId="6A44C253" w14:textId="0208ED7E" w:rsidR="009D4599" w:rsidRPr="003620CE" w:rsidRDefault="009D4599" w:rsidP="00A86106">
            <w:pPr>
              <w:pStyle w:val="ListParagraph"/>
              <w:numPr>
                <w:ilvl w:val="0"/>
                <w:numId w:val="4"/>
              </w:numPr>
              <w:outlineLvl w:val="0"/>
              <w:rPr>
                <w:rFonts w:ascii="Arial" w:hAnsi="Arial" w:cs="Arial"/>
                <w:b/>
                <w:bCs/>
                <w:sz w:val="24"/>
                <w:szCs w:val="24"/>
              </w:rPr>
            </w:pPr>
            <w:r w:rsidRPr="003620CE">
              <w:rPr>
                <w:rFonts w:ascii="Arial" w:eastAsia="Times New Roman" w:hAnsi="Arial" w:cs="Arial"/>
                <w:sz w:val="24"/>
                <w:szCs w:val="24"/>
                <w:lang w:eastAsia="en-GB"/>
              </w:rPr>
              <w:t xml:space="preserve">Demo use of </w:t>
            </w:r>
            <w:r w:rsidRPr="003620CE">
              <w:rPr>
                <w:rFonts w:ascii="Arial" w:eastAsia="Times New Roman" w:hAnsi="Arial" w:cs="Arial"/>
                <w:b/>
                <w:bCs/>
                <w:sz w:val="24"/>
                <w:szCs w:val="24"/>
                <w:lang w:eastAsia="en-GB"/>
              </w:rPr>
              <w:t>Contextual view</w:t>
            </w:r>
            <w:r w:rsidRPr="003620CE">
              <w:rPr>
                <w:rFonts w:ascii="Arial" w:eastAsia="Times New Roman" w:hAnsi="Arial" w:cs="Arial"/>
                <w:sz w:val="24"/>
                <w:szCs w:val="24"/>
                <w:lang w:eastAsia="en-GB"/>
              </w:rPr>
              <w:t xml:space="preserve"> to scroll through documents whist writing clinical note (some screen sizes will not display so may need to adjust size to 75%)</w:t>
            </w:r>
          </w:p>
          <w:p w14:paraId="1F6364F2" w14:textId="67A834EB" w:rsidR="00B70A90" w:rsidRPr="003620CE" w:rsidRDefault="00B70A90"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 xml:space="preserve">Allergies and Adverse Reactions – </w:t>
            </w:r>
            <w:r w:rsidRPr="003620CE">
              <w:rPr>
                <w:rFonts w:ascii="Arial" w:hAnsi="Arial" w:cs="Arial"/>
                <w:sz w:val="24"/>
                <w:szCs w:val="24"/>
              </w:rPr>
              <w:t>view what has been documented by nursing staff</w:t>
            </w:r>
            <w:r w:rsidR="00F32895" w:rsidRPr="003620CE">
              <w:rPr>
                <w:rFonts w:ascii="Arial" w:hAnsi="Arial" w:cs="Arial"/>
                <w:sz w:val="24"/>
                <w:szCs w:val="24"/>
              </w:rPr>
              <w:t xml:space="preserve"> – show how to add an allergy</w:t>
            </w:r>
            <w:r w:rsidR="003620CE">
              <w:rPr>
                <w:rFonts w:ascii="Arial" w:hAnsi="Arial" w:cs="Arial"/>
                <w:sz w:val="24"/>
                <w:szCs w:val="24"/>
              </w:rPr>
              <w:t xml:space="preserve"> – search for </w:t>
            </w:r>
            <w:proofErr w:type="spellStart"/>
            <w:r w:rsidR="003620CE" w:rsidRPr="003620CE">
              <w:rPr>
                <w:rFonts w:ascii="Arial" w:hAnsi="Arial" w:cs="Arial"/>
                <w:b/>
                <w:bCs/>
                <w:sz w:val="24"/>
                <w:szCs w:val="24"/>
              </w:rPr>
              <w:t>codine</w:t>
            </w:r>
            <w:proofErr w:type="spellEnd"/>
            <w:r w:rsidR="003620CE">
              <w:rPr>
                <w:rFonts w:ascii="Arial" w:hAnsi="Arial" w:cs="Arial"/>
                <w:sz w:val="24"/>
                <w:szCs w:val="24"/>
              </w:rPr>
              <w:t xml:space="preserve"> and select </w:t>
            </w:r>
            <w:proofErr w:type="gramStart"/>
            <w:r w:rsidR="003620CE">
              <w:rPr>
                <w:rFonts w:ascii="Arial" w:hAnsi="Arial" w:cs="Arial"/>
                <w:sz w:val="24"/>
                <w:szCs w:val="24"/>
              </w:rPr>
              <w:t>severity  -</w:t>
            </w:r>
            <w:proofErr w:type="gramEnd"/>
            <w:r w:rsidR="003620CE">
              <w:rPr>
                <w:rFonts w:ascii="Arial" w:hAnsi="Arial" w:cs="Arial"/>
                <w:sz w:val="24"/>
                <w:szCs w:val="24"/>
              </w:rPr>
              <w:t xml:space="preserve"> </w:t>
            </w:r>
            <w:r w:rsidR="003620CE" w:rsidRPr="003620CE">
              <w:rPr>
                <w:rFonts w:ascii="Arial" w:hAnsi="Arial" w:cs="Arial"/>
                <w:b/>
                <w:bCs/>
                <w:sz w:val="24"/>
                <w:szCs w:val="24"/>
              </w:rPr>
              <w:t>Moderate</w:t>
            </w:r>
            <w:r w:rsidR="003620CE">
              <w:rPr>
                <w:rFonts w:ascii="Arial" w:hAnsi="Arial" w:cs="Arial"/>
                <w:sz w:val="24"/>
                <w:szCs w:val="24"/>
              </w:rPr>
              <w:t xml:space="preserve"> Category </w:t>
            </w:r>
            <w:r w:rsidR="003620CE" w:rsidRPr="003620CE">
              <w:rPr>
                <w:rFonts w:ascii="Arial" w:hAnsi="Arial" w:cs="Arial"/>
                <w:b/>
                <w:bCs/>
                <w:sz w:val="24"/>
                <w:szCs w:val="24"/>
              </w:rPr>
              <w:t>Drug</w:t>
            </w:r>
            <w:r w:rsidR="003620CE">
              <w:rPr>
                <w:rFonts w:ascii="Arial" w:hAnsi="Arial" w:cs="Arial"/>
                <w:sz w:val="24"/>
                <w:szCs w:val="24"/>
              </w:rPr>
              <w:t xml:space="preserve"> Reaction </w:t>
            </w:r>
            <w:r w:rsidR="003620CE" w:rsidRPr="003620CE">
              <w:rPr>
                <w:rFonts w:ascii="Arial" w:hAnsi="Arial" w:cs="Arial"/>
                <w:b/>
                <w:bCs/>
                <w:sz w:val="24"/>
                <w:szCs w:val="24"/>
              </w:rPr>
              <w:t>Rash</w:t>
            </w:r>
          </w:p>
          <w:p w14:paraId="3B031428" w14:textId="01A2BB92" w:rsidR="003620CE" w:rsidRPr="003620CE" w:rsidRDefault="003620CE" w:rsidP="00AB4304">
            <w:pPr>
              <w:pStyle w:val="ListParagraph"/>
              <w:numPr>
                <w:ilvl w:val="0"/>
                <w:numId w:val="4"/>
              </w:numPr>
              <w:outlineLvl w:val="0"/>
              <w:rPr>
                <w:rFonts w:ascii="Arial" w:hAnsi="Arial" w:cs="Arial"/>
                <w:b/>
                <w:bCs/>
                <w:sz w:val="24"/>
                <w:szCs w:val="24"/>
              </w:rPr>
            </w:pPr>
            <w:r>
              <w:rPr>
                <w:rFonts w:ascii="Arial" w:hAnsi="Arial" w:cs="Arial"/>
                <w:b/>
                <w:bCs/>
                <w:sz w:val="24"/>
                <w:szCs w:val="24"/>
              </w:rPr>
              <w:t>Save</w:t>
            </w:r>
          </w:p>
          <w:p w14:paraId="2A438E0E" w14:textId="3AC4CC00" w:rsidR="000477F1" w:rsidRPr="003620CE" w:rsidRDefault="000477F1" w:rsidP="00AB4304">
            <w:pPr>
              <w:pStyle w:val="ListParagraph"/>
              <w:numPr>
                <w:ilvl w:val="0"/>
                <w:numId w:val="4"/>
              </w:numPr>
              <w:outlineLvl w:val="0"/>
              <w:rPr>
                <w:rFonts w:ascii="Arial" w:hAnsi="Arial" w:cs="Arial"/>
                <w:sz w:val="24"/>
                <w:szCs w:val="24"/>
              </w:rPr>
            </w:pPr>
            <w:r w:rsidRPr="003620CE">
              <w:rPr>
                <w:rFonts w:ascii="Arial" w:hAnsi="Arial" w:cs="Arial"/>
                <w:b/>
                <w:bCs/>
                <w:sz w:val="24"/>
                <w:szCs w:val="24"/>
              </w:rPr>
              <w:t>Clinical narrative</w:t>
            </w:r>
            <w:r w:rsidRPr="003620CE">
              <w:rPr>
                <w:rFonts w:ascii="Arial" w:hAnsi="Arial" w:cs="Arial"/>
                <w:sz w:val="24"/>
                <w:szCs w:val="24"/>
              </w:rPr>
              <w:t xml:space="preserve"> use this and keep adding to it</w:t>
            </w:r>
          </w:p>
          <w:p w14:paraId="2462646C" w14:textId="0BA9E74C" w:rsidR="009D4599" w:rsidRPr="003620CE" w:rsidRDefault="009D4599" w:rsidP="009D4599">
            <w:pPr>
              <w:pStyle w:val="QRGStep"/>
              <w:numPr>
                <w:ilvl w:val="0"/>
                <w:numId w:val="4"/>
              </w:numPr>
              <w:rPr>
                <w:color w:val="172B4D"/>
                <w:sz w:val="24"/>
                <w:szCs w:val="24"/>
                <w:shd w:val="clear" w:color="auto" w:fill="FFFFFF"/>
              </w:rPr>
            </w:pPr>
            <w:r w:rsidRPr="003620CE">
              <w:rPr>
                <w:noProof/>
                <w:sz w:val="24"/>
                <w:szCs w:val="24"/>
                <w:lang w:eastAsia="en-GB"/>
              </w:rPr>
              <w:drawing>
                <wp:anchor distT="0" distB="0" distL="114300" distR="114300" simplePos="0" relativeHeight="251663360" behindDoc="0" locked="0" layoutInCell="1" allowOverlap="1" wp14:anchorId="0FF1483A" wp14:editId="62EA403D">
                  <wp:simplePos x="0" y="0"/>
                  <wp:positionH relativeFrom="column">
                    <wp:posOffset>2602865</wp:posOffset>
                  </wp:positionH>
                  <wp:positionV relativeFrom="paragraph">
                    <wp:posOffset>336687</wp:posOffset>
                  </wp:positionV>
                  <wp:extent cx="196850" cy="185420"/>
                  <wp:effectExtent l="0" t="0" r="0" b="5080"/>
                  <wp:wrapThrough wrapText="bothSides">
                    <wp:wrapPolygon edited="0">
                      <wp:start x="0" y="0"/>
                      <wp:lineTo x="0" y="19973"/>
                      <wp:lineTo x="18813" y="19973"/>
                      <wp:lineTo x="1881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 cy="18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20CE">
              <w:rPr>
                <w:rStyle w:val="Strong"/>
                <w:b w:val="0"/>
                <w:bCs w:val="0"/>
                <w:color w:val="172B4D"/>
                <w:sz w:val="24"/>
                <w:szCs w:val="24"/>
                <w:shd w:val="clear" w:color="auto" w:fill="FFFFFF"/>
              </w:rPr>
              <w:t>Show</w:t>
            </w:r>
            <w:r w:rsidRPr="003620CE">
              <w:rPr>
                <w:rStyle w:val="Strong"/>
                <w:color w:val="172B4D"/>
                <w:sz w:val="24"/>
                <w:szCs w:val="24"/>
                <w:shd w:val="clear" w:color="auto" w:fill="FFFFFF"/>
              </w:rPr>
              <w:t xml:space="preserve"> Auto</w:t>
            </w:r>
            <w:r w:rsidRPr="003620CE">
              <w:rPr>
                <w:color w:val="172B4D"/>
                <w:sz w:val="24"/>
                <w:szCs w:val="24"/>
                <w:shd w:val="clear" w:color="auto" w:fill="FFFFFF"/>
              </w:rPr>
              <w:t> </w:t>
            </w:r>
            <w:r w:rsidRPr="003620CE">
              <w:rPr>
                <w:rStyle w:val="Strong"/>
                <w:color w:val="172B4D"/>
                <w:sz w:val="24"/>
                <w:szCs w:val="24"/>
                <w:shd w:val="clear" w:color="auto" w:fill="FFFFFF"/>
              </w:rPr>
              <w:t>Text</w:t>
            </w:r>
            <w:r w:rsidRPr="003620CE">
              <w:rPr>
                <w:color w:val="172B4D"/>
                <w:sz w:val="24"/>
                <w:szCs w:val="24"/>
                <w:shd w:val="clear" w:color="auto" w:fill="FFFFFF"/>
              </w:rPr>
              <w:t> is used to insert a template or a frequently used term for ease of documenting clinical notes</w:t>
            </w:r>
          </w:p>
          <w:p w14:paraId="10CDA434" w14:textId="23A1A7AA" w:rsidR="009D4599" w:rsidRPr="003620CE" w:rsidRDefault="009D4599" w:rsidP="00916C09">
            <w:pPr>
              <w:pStyle w:val="QRGStep"/>
              <w:numPr>
                <w:ilvl w:val="0"/>
                <w:numId w:val="4"/>
              </w:numPr>
              <w:rPr>
                <w:sz w:val="24"/>
                <w:szCs w:val="24"/>
                <w:lang w:eastAsia="en-GB"/>
              </w:rPr>
            </w:pPr>
            <w:r w:rsidRPr="003620CE">
              <w:rPr>
                <w:noProof/>
                <w:sz w:val="24"/>
                <w:szCs w:val="24"/>
                <w:lang w:eastAsia="en-GB"/>
              </w:rPr>
              <w:drawing>
                <wp:anchor distT="0" distB="0" distL="114300" distR="114300" simplePos="0" relativeHeight="251664384" behindDoc="0" locked="0" layoutInCell="1" allowOverlap="1" wp14:anchorId="7D642803" wp14:editId="065FEA5D">
                  <wp:simplePos x="0" y="0"/>
                  <wp:positionH relativeFrom="column">
                    <wp:posOffset>882015</wp:posOffset>
                  </wp:positionH>
                  <wp:positionV relativeFrom="paragraph">
                    <wp:posOffset>188595</wp:posOffset>
                  </wp:positionV>
                  <wp:extent cx="209550" cy="190500"/>
                  <wp:effectExtent l="0" t="0" r="0" b="0"/>
                  <wp:wrapThrough wrapText="bothSides">
                    <wp:wrapPolygon edited="0">
                      <wp:start x="0" y="0"/>
                      <wp:lineTo x="0" y="19440"/>
                      <wp:lineTo x="19636" y="19440"/>
                      <wp:lineTo x="1963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20CE">
              <w:rPr>
                <w:sz w:val="24"/>
                <w:szCs w:val="24"/>
                <w:lang w:eastAsia="en-GB"/>
              </w:rPr>
              <w:t xml:space="preserve">From the text editor toolbar, click </w:t>
            </w:r>
          </w:p>
          <w:p w14:paraId="3C21210E"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 xml:space="preserve">Click </w:t>
            </w:r>
          </w:p>
          <w:p w14:paraId="5DFDD879"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lastRenderedPageBreak/>
              <w:t xml:space="preserve">Enter an abbreviation for the text in the </w:t>
            </w:r>
            <w:r w:rsidRPr="003620CE">
              <w:rPr>
                <w:b/>
                <w:sz w:val="24"/>
                <w:szCs w:val="24"/>
                <w:lang w:eastAsia="en-GB"/>
              </w:rPr>
              <w:t>Abbreviation</w:t>
            </w:r>
            <w:r w:rsidRPr="003620CE">
              <w:rPr>
                <w:sz w:val="24"/>
                <w:szCs w:val="24"/>
                <w:lang w:eastAsia="en-GB"/>
              </w:rPr>
              <w:t xml:space="preserve"> box. </w:t>
            </w:r>
            <w:proofErr w:type="gramStart"/>
            <w:r w:rsidRPr="003620CE">
              <w:rPr>
                <w:sz w:val="24"/>
                <w:szCs w:val="24"/>
                <w:lang w:eastAsia="en-GB"/>
              </w:rPr>
              <w:t>.a</w:t>
            </w:r>
            <w:proofErr w:type="gramEnd"/>
          </w:p>
          <w:p w14:paraId="6E66713F"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 xml:space="preserve">Enter a description in the </w:t>
            </w:r>
            <w:r w:rsidRPr="003620CE">
              <w:rPr>
                <w:b/>
                <w:sz w:val="24"/>
                <w:szCs w:val="24"/>
                <w:lang w:eastAsia="en-GB"/>
              </w:rPr>
              <w:t>Description</w:t>
            </w:r>
            <w:r w:rsidRPr="003620CE">
              <w:rPr>
                <w:sz w:val="24"/>
                <w:szCs w:val="24"/>
                <w:lang w:eastAsia="en-GB"/>
              </w:rPr>
              <w:t xml:space="preserve"> box. Add a test description to the box</w:t>
            </w:r>
          </w:p>
          <w:p w14:paraId="6B136F2D"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Click in the Text Entry pane.</w:t>
            </w:r>
          </w:p>
          <w:p w14:paraId="639D03C3"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 xml:space="preserve">Enter the required text. </w:t>
            </w:r>
          </w:p>
          <w:p w14:paraId="18B63192"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Click </w:t>
            </w:r>
            <w:r w:rsidRPr="003620CE">
              <w:rPr>
                <w:b/>
                <w:bCs/>
                <w:sz w:val="24"/>
                <w:szCs w:val="24"/>
                <w:lang w:eastAsia="en-GB"/>
              </w:rPr>
              <w:t>Save</w:t>
            </w:r>
            <w:r w:rsidRPr="003620CE">
              <w:rPr>
                <w:sz w:val="24"/>
                <w:szCs w:val="24"/>
                <w:lang w:eastAsia="en-GB"/>
              </w:rPr>
              <w:t>.</w:t>
            </w:r>
          </w:p>
          <w:p w14:paraId="20987FF0"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Click </w:t>
            </w:r>
            <w:r w:rsidRPr="003620CE">
              <w:rPr>
                <w:b/>
                <w:bCs/>
                <w:noProof/>
                <w:sz w:val="24"/>
                <w:szCs w:val="24"/>
                <w:lang w:eastAsia="en-GB"/>
              </w:rPr>
              <w:drawing>
                <wp:inline distT="0" distB="0" distL="0" distR="0" wp14:anchorId="28AE9B39" wp14:editId="4D859E57">
                  <wp:extent cx="285829" cy="175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59" cy="176221"/>
                          </a:xfrm>
                          <a:prstGeom prst="rect">
                            <a:avLst/>
                          </a:prstGeom>
                          <a:noFill/>
                          <a:ln>
                            <a:noFill/>
                          </a:ln>
                        </pic:spPr>
                      </pic:pic>
                    </a:graphicData>
                  </a:graphic>
                </wp:inline>
              </w:drawing>
            </w:r>
            <w:r w:rsidRPr="003620CE">
              <w:rPr>
                <w:sz w:val="24"/>
                <w:szCs w:val="24"/>
                <w:lang w:eastAsia="en-GB"/>
              </w:rPr>
              <w:t xml:space="preserve"> The Auto Text phrase is now available each time the abbreviation is typed in a note.</w:t>
            </w:r>
          </w:p>
          <w:p w14:paraId="1570E21F" w14:textId="77777777" w:rsidR="009D4599" w:rsidRPr="003620CE" w:rsidRDefault="009D4599" w:rsidP="009D4599">
            <w:pPr>
              <w:pStyle w:val="QRGStep"/>
              <w:numPr>
                <w:ilvl w:val="0"/>
                <w:numId w:val="4"/>
              </w:numPr>
              <w:rPr>
                <w:sz w:val="24"/>
                <w:szCs w:val="24"/>
                <w:lang w:eastAsia="en-GB"/>
              </w:rPr>
            </w:pPr>
            <w:r w:rsidRPr="003620CE">
              <w:rPr>
                <w:sz w:val="24"/>
                <w:szCs w:val="24"/>
                <w:lang w:eastAsia="en-GB"/>
              </w:rPr>
              <w:t xml:space="preserve">In the appropriate Note, or box in a workflow, enter the auto text abbreviation where you want the auto text phrase to </w:t>
            </w:r>
            <w:r w:rsidRPr="003620CE">
              <w:rPr>
                <w:sz w:val="24"/>
                <w:szCs w:val="24"/>
              </w:rPr>
              <w:t>be</w:t>
            </w:r>
            <w:r w:rsidRPr="003620CE">
              <w:rPr>
                <w:sz w:val="24"/>
                <w:szCs w:val="24"/>
                <w:lang w:eastAsia="en-GB"/>
              </w:rPr>
              <w:t xml:space="preserve"> displayed</w:t>
            </w:r>
            <w:r w:rsidRPr="003620CE">
              <w:rPr>
                <w:b/>
                <w:bCs/>
                <w:color w:val="auto"/>
                <w:sz w:val="24"/>
                <w:szCs w:val="24"/>
                <w:lang w:eastAsia="en-GB"/>
              </w:rPr>
              <w:t xml:space="preserve"> </w:t>
            </w:r>
            <w:r w:rsidRPr="003620CE">
              <w:rPr>
                <w:color w:val="auto"/>
                <w:sz w:val="24"/>
                <w:szCs w:val="24"/>
                <w:lang w:eastAsia="en-GB"/>
              </w:rPr>
              <w:t xml:space="preserve">by </w:t>
            </w:r>
            <w:proofErr w:type="gramStart"/>
            <w:r w:rsidRPr="003620CE">
              <w:rPr>
                <w:color w:val="auto"/>
                <w:sz w:val="24"/>
                <w:szCs w:val="24"/>
                <w:lang w:eastAsia="en-GB"/>
              </w:rPr>
              <w:t>typing .</w:t>
            </w:r>
            <w:proofErr w:type="spellStart"/>
            <w:r w:rsidRPr="003620CE">
              <w:rPr>
                <w:color w:val="auto"/>
                <w:sz w:val="24"/>
                <w:szCs w:val="24"/>
                <w:lang w:eastAsia="en-GB"/>
              </w:rPr>
              <w:t>a</w:t>
            </w:r>
            <w:proofErr w:type="spellEnd"/>
            <w:proofErr w:type="gramEnd"/>
            <w:r w:rsidRPr="003620CE">
              <w:rPr>
                <w:sz w:val="24"/>
                <w:szCs w:val="24"/>
                <w:lang w:eastAsia="en-GB"/>
              </w:rPr>
              <w:t xml:space="preserve"> Available auto text abbreviations are displayed as you type.</w:t>
            </w:r>
          </w:p>
          <w:p w14:paraId="269F8120" w14:textId="77777777" w:rsidR="009D4599" w:rsidRPr="003620CE" w:rsidRDefault="009D4599" w:rsidP="009D4599">
            <w:pPr>
              <w:pStyle w:val="ListParagraph"/>
              <w:numPr>
                <w:ilvl w:val="0"/>
                <w:numId w:val="4"/>
              </w:numPr>
              <w:outlineLvl w:val="0"/>
              <w:rPr>
                <w:rFonts w:ascii="Arial" w:eastAsia="Times New Roman" w:hAnsi="Arial" w:cs="Arial"/>
                <w:b/>
                <w:bCs/>
                <w:sz w:val="24"/>
                <w:szCs w:val="24"/>
                <w:lang w:eastAsia="en-GB"/>
              </w:rPr>
            </w:pPr>
            <w:r w:rsidRPr="003620CE">
              <w:rPr>
                <w:rFonts w:ascii="Arial" w:hAnsi="Arial" w:cs="Arial"/>
                <w:sz w:val="24"/>
                <w:szCs w:val="24"/>
                <w:lang w:eastAsia="en-GB"/>
              </w:rPr>
              <w:t xml:space="preserve">Select the auto text abbreviation from the displayed list, and press </w:t>
            </w:r>
            <w:r w:rsidRPr="003620CE">
              <w:rPr>
                <w:rFonts w:ascii="Arial" w:hAnsi="Arial" w:cs="Arial"/>
                <w:b/>
                <w:bCs/>
                <w:sz w:val="24"/>
                <w:szCs w:val="24"/>
                <w:lang w:eastAsia="en-GB"/>
              </w:rPr>
              <w:t>ENTER</w:t>
            </w:r>
            <w:r w:rsidRPr="003620CE">
              <w:rPr>
                <w:rFonts w:ascii="Arial" w:hAnsi="Arial" w:cs="Arial"/>
                <w:sz w:val="24"/>
                <w:szCs w:val="24"/>
                <w:lang w:eastAsia="en-GB"/>
              </w:rPr>
              <w:t>. The auto text phrase is displayed in the note.</w:t>
            </w:r>
          </w:p>
          <w:p w14:paraId="36B6F85A" w14:textId="77777777" w:rsidR="009D4599" w:rsidRPr="003620CE" w:rsidRDefault="009D4599" w:rsidP="009D4599">
            <w:pPr>
              <w:outlineLvl w:val="0"/>
              <w:rPr>
                <w:rFonts w:ascii="Arial" w:hAnsi="Arial" w:cs="Arial"/>
                <w:sz w:val="24"/>
                <w:szCs w:val="24"/>
              </w:rPr>
            </w:pPr>
          </w:p>
          <w:p w14:paraId="7CAD77C3" w14:textId="524C5EE4" w:rsidR="000477F1" w:rsidRPr="003620CE" w:rsidRDefault="000477F1" w:rsidP="00AB4304">
            <w:pPr>
              <w:pStyle w:val="ListParagraph"/>
              <w:numPr>
                <w:ilvl w:val="0"/>
                <w:numId w:val="4"/>
              </w:numPr>
              <w:outlineLvl w:val="0"/>
              <w:rPr>
                <w:rFonts w:ascii="Arial" w:hAnsi="Arial" w:cs="Arial"/>
                <w:sz w:val="24"/>
                <w:szCs w:val="24"/>
              </w:rPr>
            </w:pPr>
            <w:r w:rsidRPr="003620CE">
              <w:rPr>
                <w:rFonts w:ascii="Arial" w:hAnsi="Arial" w:cs="Arial"/>
                <w:b/>
                <w:bCs/>
                <w:sz w:val="24"/>
                <w:szCs w:val="24"/>
              </w:rPr>
              <w:t xml:space="preserve">Histories </w:t>
            </w:r>
            <w:r w:rsidR="00F32895" w:rsidRPr="003620CE">
              <w:rPr>
                <w:rFonts w:ascii="Arial" w:hAnsi="Arial" w:cs="Arial"/>
                <w:sz w:val="24"/>
                <w:szCs w:val="24"/>
              </w:rPr>
              <w:t>get users to add a procedure and social history</w:t>
            </w:r>
            <w:r w:rsidR="003620CE">
              <w:rPr>
                <w:rFonts w:ascii="Arial" w:hAnsi="Arial" w:cs="Arial"/>
                <w:sz w:val="24"/>
                <w:szCs w:val="24"/>
              </w:rPr>
              <w:t xml:space="preserve"> – Click on Heading </w:t>
            </w:r>
            <w:r w:rsidR="00400091">
              <w:rPr>
                <w:rFonts w:ascii="Arial" w:hAnsi="Arial" w:cs="Arial"/>
                <w:sz w:val="24"/>
                <w:szCs w:val="24"/>
              </w:rPr>
              <w:t>Procedure</w:t>
            </w:r>
            <w:r w:rsidR="003620CE">
              <w:rPr>
                <w:rFonts w:ascii="Arial" w:hAnsi="Arial" w:cs="Arial"/>
                <w:sz w:val="24"/>
                <w:szCs w:val="24"/>
              </w:rPr>
              <w:t xml:space="preserve"> -Add </w:t>
            </w:r>
            <w:r w:rsidR="003620CE" w:rsidRPr="003620CE">
              <w:rPr>
                <w:rFonts w:ascii="Arial" w:hAnsi="Arial" w:cs="Arial"/>
                <w:b/>
                <w:bCs/>
                <w:sz w:val="24"/>
                <w:szCs w:val="24"/>
              </w:rPr>
              <w:t>Tonsillectomy</w:t>
            </w:r>
            <w:r w:rsidR="003620CE">
              <w:rPr>
                <w:rFonts w:ascii="Arial" w:hAnsi="Arial" w:cs="Arial"/>
                <w:sz w:val="24"/>
                <w:szCs w:val="24"/>
              </w:rPr>
              <w:t xml:space="preserve"> Social Add </w:t>
            </w:r>
            <w:r w:rsidR="003620CE" w:rsidRPr="003620CE">
              <w:rPr>
                <w:rFonts w:ascii="Arial" w:hAnsi="Arial" w:cs="Arial"/>
                <w:b/>
                <w:bCs/>
                <w:sz w:val="24"/>
                <w:szCs w:val="24"/>
              </w:rPr>
              <w:t>Tobacco</w:t>
            </w:r>
            <w:r w:rsidR="003620CE">
              <w:rPr>
                <w:rFonts w:ascii="Arial" w:hAnsi="Arial" w:cs="Arial"/>
                <w:b/>
                <w:bCs/>
                <w:sz w:val="24"/>
                <w:szCs w:val="24"/>
              </w:rPr>
              <w:t xml:space="preserve"> </w:t>
            </w:r>
            <w:r w:rsidR="003620CE" w:rsidRPr="003620CE">
              <w:rPr>
                <w:rFonts w:ascii="Arial" w:hAnsi="Arial" w:cs="Arial"/>
                <w:sz w:val="24"/>
                <w:szCs w:val="24"/>
              </w:rPr>
              <w:t>and complete details</w:t>
            </w:r>
          </w:p>
          <w:p w14:paraId="25D87B63" w14:textId="533F96F7" w:rsidR="000477F1" w:rsidRPr="003620CE" w:rsidRDefault="000477F1"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Review of systems</w:t>
            </w:r>
            <w:r w:rsidR="003620CE">
              <w:rPr>
                <w:rFonts w:ascii="Arial" w:hAnsi="Arial" w:cs="Arial"/>
                <w:b/>
                <w:bCs/>
                <w:sz w:val="24"/>
                <w:szCs w:val="24"/>
              </w:rPr>
              <w:t xml:space="preserve"> </w:t>
            </w:r>
            <w:r w:rsidR="003620CE">
              <w:rPr>
                <w:rFonts w:ascii="Arial" w:hAnsi="Arial" w:cs="Arial"/>
                <w:sz w:val="24"/>
                <w:szCs w:val="24"/>
              </w:rPr>
              <w:t>free text</w:t>
            </w:r>
          </w:p>
          <w:p w14:paraId="7D024F11" w14:textId="46F2C721" w:rsidR="000477F1" w:rsidRPr="003620CE" w:rsidRDefault="000477F1"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Examination findings</w:t>
            </w:r>
            <w:r w:rsidR="003620CE">
              <w:rPr>
                <w:rFonts w:ascii="Arial" w:hAnsi="Arial" w:cs="Arial"/>
                <w:b/>
                <w:bCs/>
                <w:sz w:val="24"/>
                <w:szCs w:val="24"/>
              </w:rPr>
              <w:t xml:space="preserve"> </w:t>
            </w:r>
            <w:r w:rsidR="003620CE">
              <w:rPr>
                <w:rFonts w:ascii="Arial" w:hAnsi="Arial" w:cs="Arial"/>
                <w:sz w:val="24"/>
                <w:szCs w:val="24"/>
              </w:rPr>
              <w:t xml:space="preserve">free </w:t>
            </w:r>
            <w:proofErr w:type="spellStart"/>
            <w:r w:rsidR="003620CE">
              <w:rPr>
                <w:rFonts w:ascii="Arial" w:hAnsi="Arial" w:cs="Arial"/>
                <w:sz w:val="24"/>
                <w:szCs w:val="24"/>
              </w:rPr>
              <w:t>tect</w:t>
            </w:r>
            <w:proofErr w:type="spellEnd"/>
          </w:p>
          <w:p w14:paraId="089E3595" w14:textId="22709341" w:rsidR="000477F1" w:rsidRPr="003620CE" w:rsidRDefault="00C76324" w:rsidP="00F32895">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Diagnosis</w:t>
            </w:r>
            <w:r w:rsidR="000C066E" w:rsidRPr="003620CE">
              <w:rPr>
                <w:rFonts w:ascii="Arial" w:hAnsi="Arial" w:cs="Arial"/>
                <w:b/>
                <w:bCs/>
                <w:sz w:val="24"/>
                <w:szCs w:val="24"/>
              </w:rPr>
              <w:t xml:space="preserve"> and </w:t>
            </w:r>
            <w:r w:rsidR="000477F1" w:rsidRPr="003620CE">
              <w:rPr>
                <w:rFonts w:ascii="Arial" w:hAnsi="Arial" w:cs="Arial"/>
                <w:b/>
                <w:bCs/>
                <w:sz w:val="24"/>
                <w:szCs w:val="24"/>
              </w:rPr>
              <w:t>Problem</w:t>
            </w:r>
            <w:r w:rsidR="000C066E" w:rsidRPr="003620CE">
              <w:rPr>
                <w:rFonts w:ascii="Arial" w:hAnsi="Arial" w:cs="Arial"/>
                <w:b/>
                <w:bCs/>
                <w:sz w:val="24"/>
                <w:szCs w:val="24"/>
              </w:rPr>
              <w:t>s</w:t>
            </w:r>
            <w:r w:rsidR="000477F1" w:rsidRPr="003620CE">
              <w:rPr>
                <w:rFonts w:ascii="Arial" w:hAnsi="Arial" w:cs="Arial"/>
                <w:b/>
                <w:bCs/>
                <w:sz w:val="24"/>
                <w:szCs w:val="24"/>
              </w:rPr>
              <w:t xml:space="preserve"> </w:t>
            </w:r>
            <w:r w:rsidR="000477F1" w:rsidRPr="003620CE">
              <w:rPr>
                <w:rFonts w:ascii="Arial" w:hAnsi="Arial" w:cs="Arial"/>
                <w:sz w:val="24"/>
                <w:szCs w:val="24"/>
              </w:rPr>
              <w:t xml:space="preserve">- add a problem </w:t>
            </w:r>
            <w:r w:rsidR="000C066E" w:rsidRPr="003620CE">
              <w:rPr>
                <w:rFonts w:ascii="Arial" w:hAnsi="Arial" w:cs="Arial"/>
                <w:sz w:val="24"/>
                <w:szCs w:val="24"/>
              </w:rPr>
              <w:t xml:space="preserve">Add as – </w:t>
            </w:r>
            <w:r w:rsidR="000C066E" w:rsidRPr="003620CE">
              <w:rPr>
                <w:rFonts w:ascii="Arial" w:hAnsi="Arial" w:cs="Arial"/>
                <w:b/>
                <w:bCs/>
                <w:sz w:val="24"/>
                <w:szCs w:val="24"/>
              </w:rPr>
              <w:t xml:space="preserve">This visit </w:t>
            </w:r>
            <w:r w:rsidR="000C066E" w:rsidRPr="003620CE">
              <w:rPr>
                <w:rFonts w:ascii="Arial" w:hAnsi="Arial" w:cs="Arial"/>
                <w:sz w:val="24"/>
                <w:szCs w:val="24"/>
              </w:rPr>
              <w:t>–</w:t>
            </w:r>
            <w:r w:rsidR="000477F1" w:rsidRPr="003620CE">
              <w:rPr>
                <w:rFonts w:ascii="Arial" w:hAnsi="Arial" w:cs="Arial"/>
                <w:sz w:val="24"/>
                <w:szCs w:val="24"/>
              </w:rPr>
              <w:t xml:space="preserve"> </w:t>
            </w:r>
            <w:r w:rsidR="000C066E" w:rsidRPr="003620CE">
              <w:rPr>
                <w:rFonts w:ascii="Arial" w:hAnsi="Arial" w:cs="Arial"/>
                <w:sz w:val="24"/>
                <w:szCs w:val="24"/>
              </w:rPr>
              <w:t xml:space="preserve">Search – </w:t>
            </w:r>
            <w:r w:rsidR="000477F1" w:rsidRPr="003620CE">
              <w:rPr>
                <w:rFonts w:ascii="Arial" w:hAnsi="Arial" w:cs="Arial"/>
                <w:b/>
                <w:bCs/>
                <w:sz w:val="24"/>
                <w:szCs w:val="24"/>
              </w:rPr>
              <w:t>UTI</w:t>
            </w:r>
            <w:r w:rsidR="000C066E" w:rsidRPr="003620CE">
              <w:rPr>
                <w:rFonts w:ascii="Arial" w:hAnsi="Arial" w:cs="Arial"/>
                <w:b/>
                <w:bCs/>
                <w:sz w:val="24"/>
                <w:szCs w:val="24"/>
              </w:rPr>
              <w:t xml:space="preserve"> </w:t>
            </w:r>
            <w:r w:rsidR="000C066E" w:rsidRPr="003620CE">
              <w:rPr>
                <w:rFonts w:ascii="Arial" w:hAnsi="Arial" w:cs="Arial"/>
                <w:sz w:val="24"/>
                <w:szCs w:val="24"/>
              </w:rPr>
              <w:t xml:space="preserve">Double click on problem then </w:t>
            </w:r>
            <w:r w:rsidR="000C066E" w:rsidRPr="003620CE">
              <w:rPr>
                <w:rFonts w:ascii="Arial" w:hAnsi="Arial" w:cs="Arial"/>
                <w:b/>
                <w:bCs/>
                <w:sz w:val="24"/>
                <w:szCs w:val="24"/>
              </w:rPr>
              <w:t>OK</w:t>
            </w:r>
            <w:r w:rsidR="00F32895" w:rsidRPr="003620CE">
              <w:rPr>
                <w:rFonts w:ascii="Arial" w:hAnsi="Arial" w:cs="Arial"/>
                <w:b/>
                <w:bCs/>
                <w:sz w:val="24"/>
                <w:szCs w:val="24"/>
              </w:rPr>
              <w:t xml:space="preserve"> </w:t>
            </w:r>
            <w:r w:rsidR="00F32895" w:rsidRPr="003620CE">
              <w:rPr>
                <w:rFonts w:ascii="Arial" w:hAnsi="Arial" w:cs="Arial"/>
                <w:sz w:val="24"/>
                <w:szCs w:val="24"/>
              </w:rPr>
              <w:t xml:space="preserve">Add a further problem </w:t>
            </w:r>
            <w:r w:rsidR="003620CE">
              <w:rPr>
                <w:rFonts w:ascii="Arial" w:hAnsi="Arial" w:cs="Arial"/>
                <w:sz w:val="24"/>
                <w:szCs w:val="24"/>
              </w:rPr>
              <w:t>–</w:t>
            </w:r>
            <w:r w:rsidR="00F32895" w:rsidRPr="003620CE">
              <w:rPr>
                <w:rFonts w:ascii="Arial" w:hAnsi="Arial" w:cs="Arial"/>
                <w:sz w:val="24"/>
                <w:szCs w:val="24"/>
              </w:rPr>
              <w:t xml:space="preserve"> </w:t>
            </w:r>
            <w:r w:rsidR="003620CE">
              <w:rPr>
                <w:rFonts w:ascii="Arial" w:hAnsi="Arial" w:cs="Arial"/>
                <w:b/>
                <w:bCs/>
                <w:sz w:val="24"/>
                <w:szCs w:val="24"/>
              </w:rPr>
              <w:t xml:space="preserve">Chronic </w:t>
            </w:r>
            <w:r w:rsidR="00F32895" w:rsidRPr="003620CE">
              <w:rPr>
                <w:rFonts w:ascii="Arial" w:hAnsi="Arial" w:cs="Arial"/>
                <w:b/>
                <w:bCs/>
                <w:sz w:val="24"/>
                <w:szCs w:val="24"/>
              </w:rPr>
              <w:t>- Asthma</w:t>
            </w:r>
          </w:p>
          <w:p w14:paraId="387A3B0B" w14:textId="273D042E" w:rsidR="000477F1" w:rsidRPr="003620CE" w:rsidRDefault="000477F1"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 xml:space="preserve">Clinical Images </w:t>
            </w:r>
            <w:r w:rsidR="00756847">
              <w:rPr>
                <w:rFonts w:ascii="Arial" w:hAnsi="Arial" w:cs="Arial"/>
                <w:b/>
                <w:bCs/>
                <w:sz w:val="24"/>
                <w:szCs w:val="24"/>
              </w:rPr>
              <w:t xml:space="preserve">- </w:t>
            </w:r>
            <w:r w:rsidR="000C066E" w:rsidRPr="003620CE">
              <w:rPr>
                <w:rFonts w:ascii="Arial" w:hAnsi="Arial" w:cs="Arial"/>
                <w:sz w:val="24"/>
                <w:szCs w:val="24"/>
              </w:rPr>
              <w:t>view images if required</w:t>
            </w:r>
          </w:p>
          <w:p w14:paraId="4437EB63" w14:textId="77777777" w:rsidR="000477F1" w:rsidRPr="003620CE" w:rsidRDefault="000477F1" w:rsidP="00AB4304">
            <w:pPr>
              <w:pStyle w:val="ListParagraph"/>
              <w:numPr>
                <w:ilvl w:val="0"/>
                <w:numId w:val="4"/>
              </w:numPr>
              <w:outlineLvl w:val="0"/>
              <w:rPr>
                <w:rFonts w:ascii="Arial" w:hAnsi="Arial" w:cs="Arial"/>
                <w:sz w:val="24"/>
                <w:szCs w:val="24"/>
              </w:rPr>
            </w:pPr>
            <w:r w:rsidRPr="003620CE">
              <w:rPr>
                <w:rFonts w:ascii="Arial" w:hAnsi="Arial" w:cs="Arial"/>
                <w:b/>
                <w:bCs/>
                <w:sz w:val="24"/>
                <w:szCs w:val="24"/>
              </w:rPr>
              <w:t>Plan and requested action</w:t>
            </w:r>
            <w:r w:rsidRPr="003620CE">
              <w:rPr>
                <w:rFonts w:ascii="Arial" w:hAnsi="Arial" w:cs="Arial"/>
                <w:sz w:val="24"/>
                <w:szCs w:val="24"/>
              </w:rPr>
              <w:t xml:space="preserve"> (anything placed in Quick Order will appear here)</w:t>
            </w:r>
          </w:p>
          <w:p w14:paraId="304E1F5D" w14:textId="23D5C8B1" w:rsidR="000477F1" w:rsidRPr="003620CE" w:rsidRDefault="000477F1" w:rsidP="00AB4304">
            <w:pPr>
              <w:pStyle w:val="ListParagraph"/>
              <w:numPr>
                <w:ilvl w:val="0"/>
                <w:numId w:val="4"/>
              </w:numPr>
              <w:outlineLvl w:val="0"/>
              <w:rPr>
                <w:rFonts w:ascii="Arial" w:hAnsi="Arial" w:cs="Arial"/>
                <w:b/>
                <w:bCs/>
                <w:sz w:val="24"/>
                <w:szCs w:val="24"/>
              </w:rPr>
            </w:pPr>
            <w:r w:rsidRPr="003620CE">
              <w:rPr>
                <w:rFonts w:ascii="Arial" w:hAnsi="Arial" w:cs="Arial"/>
                <w:b/>
                <w:bCs/>
                <w:sz w:val="24"/>
                <w:szCs w:val="24"/>
              </w:rPr>
              <w:t>Information and advice given</w:t>
            </w:r>
            <w:r w:rsidR="000C066E" w:rsidRPr="003620CE">
              <w:rPr>
                <w:rFonts w:ascii="Arial" w:hAnsi="Arial" w:cs="Arial"/>
                <w:b/>
                <w:bCs/>
                <w:sz w:val="24"/>
                <w:szCs w:val="24"/>
              </w:rPr>
              <w:t xml:space="preserve"> </w:t>
            </w:r>
            <w:r w:rsidR="000C066E" w:rsidRPr="003620CE">
              <w:rPr>
                <w:rFonts w:ascii="Arial" w:hAnsi="Arial" w:cs="Arial"/>
                <w:sz w:val="24"/>
                <w:szCs w:val="24"/>
              </w:rPr>
              <w:t xml:space="preserve">– </w:t>
            </w:r>
            <w:r w:rsidR="00756847">
              <w:rPr>
                <w:rFonts w:ascii="Arial" w:hAnsi="Arial" w:cs="Arial"/>
                <w:sz w:val="24"/>
                <w:szCs w:val="24"/>
              </w:rPr>
              <w:t>Give a</w:t>
            </w:r>
            <w:r w:rsidR="00FE596A" w:rsidRPr="003620CE">
              <w:rPr>
                <w:rFonts w:ascii="Arial" w:hAnsi="Arial" w:cs="Arial"/>
                <w:sz w:val="24"/>
                <w:szCs w:val="24"/>
              </w:rPr>
              <w:t>dvice</w:t>
            </w:r>
            <w:r w:rsidR="000C066E" w:rsidRPr="003620CE">
              <w:rPr>
                <w:rFonts w:ascii="Arial" w:hAnsi="Arial" w:cs="Arial"/>
                <w:sz w:val="24"/>
                <w:szCs w:val="24"/>
              </w:rPr>
              <w:t xml:space="preserve"> to drink plenty of fluids</w:t>
            </w:r>
          </w:p>
          <w:p w14:paraId="401609ED" w14:textId="66DB6747" w:rsidR="000477F1" w:rsidRDefault="000477F1" w:rsidP="00AB4304">
            <w:pPr>
              <w:pStyle w:val="ListParagraph"/>
              <w:numPr>
                <w:ilvl w:val="0"/>
                <w:numId w:val="4"/>
              </w:numPr>
              <w:outlineLvl w:val="0"/>
              <w:rPr>
                <w:rFonts w:ascii="Arial" w:hAnsi="Arial" w:cs="Arial"/>
                <w:sz w:val="24"/>
                <w:szCs w:val="24"/>
              </w:rPr>
            </w:pPr>
            <w:r w:rsidRPr="003620CE">
              <w:rPr>
                <w:rFonts w:ascii="Arial" w:hAnsi="Arial" w:cs="Arial"/>
                <w:b/>
                <w:bCs/>
                <w:sz w:val="24"/>
                <w:szCs w:val="24"/>
              </w:rPr>
              <w:t xml:space="preserve">ED/UTC </w:t>
            </w:r>
            <w:r w:rsidR="000C066E" w:rsidRPr="003620CE">
              <w:rPr>
                <w:rFonts w:ascii="Arial" w:hAnsi="Arial" w:cs="Arial"/>
                <w:b/>
                <w:bCs/>
                <w:sz w:val="24"/>
                <w:szCs w:val="24"/>
              </w:rPr>
              <w:t>H</w:t>
            </w:r>
            <w:r w:rsidRPr="003620CE">
              <w:rPr>
                <w:rFonts w:ascii="Arial" w:hAnsi="Arial" w:cs="Arial"/>
                <w:b/>
                <w:bCs/>
                <w:sz w:val="24"/>
                <w:szCs w:val="24"/>
              </w:rPr>
              <w:t xml:space="preserve">ospital </w:t>
            </w:r>
            <w:r w:rsidR="000C066E" w:rsidRPr="003620CE">
              <w:rPr>
                <w:rFonts w:ascii="Arial" w:hAnsi="Arial" w:cs="Arial"/>
                <w:b/>
                <w:bCs/>
                <w:sz w:val="24"/>
                <w:szCs w:val="24"/>
              </w:rPr>
              <w:t>A</w:t>
            </w:r>
            <w:r w:rsidRPr="003620CE">
              <w:rPr>
                <w:rFonts w:ascii="Arial" w:hAnsi="Arial" w:cs="Arial"/>
                <w:b/>
                <w:bCs/>
                <w:sz w:val="24"/>
                <w:szCs w:val="24"/>
              </w:rPr>
              <w:t>ttendances</w:t>
            </w:r>
            <w:r w:rsidR="000C066E" w:rsidRPr="003620CE">
              <w:rPr>
                <w:rFonts w:ascii="Arial" w:hAnsi="Arial" w:cs="Arial"/>
                <w:sz w:val="24"/>
                <w:szCs w:val="24"/>
              </w:rPr>
              <w:t xml:space="preserve"> – shows previous visits</w:t>
            </w:r>
          </w:p>
          <w:p w14:paraId="0A15FE24" w14:textId="6567CC65" w:rsidR="00323B5B" w:rsidRPr="00323B5B" w:rsidRDefault="00323B5B" w:rsidP="00323B5B">
            <w:pPr>
              <w:outlineLvl w:val="0"/>
              <w:rPr>
                <w:rFonts w:ascii="Arial" w:hAnsi="Arial" w:cs="Arial"/>
                <w:b/>
                <w:bCs/>
                <w:sz w:val="24"/>
                <w:szCs w:val="24"/>
              </w:rPr>
            </w:pPr>
          </w:p>
          <w:p w14:paraId="5A191DA0" w14:textId="24CC4488" w:rsidR="00323B5B" w:rsidRPr="00323B5B" w:rsidRDefault="00323B5B" w:rsidP="00323B5B">
            <w:pPr>
              <w:outlineLvl w:val="0"/>
              <w:rPr>
                <w:rFonts w:ascii="Arial" w:hAnsi="Arial" w:cs="Arial"/>
                <w:b/>
                <w:bCs/>
                <w:sz w:val="24"/>
                <w:szCs w:val="24"/>
              </w:rPr>
            </w:pPr>
            <w:r w:rsidRPr="00323B5B">
              <w:rPr>
                <w:rFonts w:ascii="Arial" w:hAnsi="Arial" w:cs="Arial"/>
                <w:b/>
                <w:bCs/>
                <w:sz w:val="24"/>
                <w:szCs w:val="24"/>
              </w:rPr>
              <w:t>User Practical to add a Problem</w:t>
            </w:r>
          </w:p>
          <w:p w14:paraId="3EB48533" w14:textId="77777777" w:rsidR="000477F1" w:rsidRPr="003620CE" w:rsidRDefault="000477F1" w:rsidP="000F44D3">
            <w:pPr>
              <w:rPr>
                <w:rFonts w:ascii="Arial" w:hAnsi="Arial" w:cs="Arial"/>
                <w:sz w:val="24"/>
                <w:szCs w:val="24"/>
              </w:rPr>
            </w:pPr>
          </w:p>
        </w:tc>
      </w:tr>
      <w:tr w:rsidR="00B70A90" w:rsidRPr="003620CE" w14:paraId="59D4B27F" w14:textId="77777777" w:rsidTr="002D0AEF">
        <w:tc>
          <w:tcPr>
            <w:tcW w:w="988" w:type="dxa"/>
          </w:tcPr>
          <w:p w14:paraId="2A6583E5" w14:textId="77777777" w:rsidR="00B70A90" w:rsidRPr="003620CE" w:rsidRDefault="00B70A90" w:rsidP="000477F1">
            <w:pPr>
              <w:rPr>
                <w:rFonts w:ascii="Arial" w:hAnsi="Arial" w:cs="Arial"/>
                <w:sz w:val="24"/>
                <w:szCs w:val="24"/>
              </w:rPr>
            </w:pPr>
          </w:p>
        </w:tc>
        <w:tc>
          <w:tcPr>
            <w:tcW w:w="1842" w:type="dxa"/>
          </w:tcPr>
          <w:p w14:paraId="1381A197" w14:textId="41B2EA93" w:rsidR="00B70A90" w:rsidRPr="003620CE" w:rsidRDefault="008F4850" w:rsidP="000477F1">
            <w:pPr>
              <w:spacing w:after="100"/>
              <w:contextualSpacing/>
              <w:rPr>
                <w:rFonts w:ascii="Arial" w:hAnsi="Arial" w:cs="Arial"/>
                <w:b/>
                <w:bCs/>
                <w:sz w:val="24"/>
                <w:szCs w:val="24"/>
              </w:rPr>
            </w:pPr>
            <w:r w:rsidRPr="003620CE">
              <w:rPr>
                <w:rFonts w:ascii="Arial" w:hAnsi="Arial" w:cs="Arial"/>
                <w:b/>
                <w:bCs/>
                <w:sz w:val="24"/>
                <w:szCs w:val="24"/>
              </w:rPr>
              <w:t>Prescribing and Administering Medications</w:t>
            </w:r>
          </w:p>
        </w:tc>
        <w:tc>
          <w:tcPr>
            <w:tcW w:w="11344" w:type="dxa"/>
          </w:tcPr>
          <w:p w14:paraId="4FD09DF5" w14:textId="6BFE1864" w:rsidR="00B70A90" w:rsidRPr="003620CE" w:rsidRDefault="00B70A90" w:rsidP="007C177A">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From </w:t>
            </w:r>
            <w:r w:rsidRPr="003620CE">
              <w:rPr>
                <w:rFonts w:ascii="Arial" w:hAnsi="Arial" w:cs="Arial"/>
                <w:b/>
                <w:bCs/>
                <w:sz w:val="24"/>
                <w:szCs w:val="24"/>
              </w:rPr>
              <w:t>LaunchPoint</w:t>
            </w:r>
            <w:r w:rsidRPr="003620CE">
              <w:rPr>
                <w:rFonts w:ascii="Arial" w:hAnsi="Arial" w:cs="Arial"/>
                <w:sz w:val="24"/>
                <w:szCs w:val="24"/>
              </w:rPr>
              <w:t xml:space="preserve"> select the Tablet icon, click </w:t>
            </w:r>
            <w:r w:rsidR="00F32895" w:rsidRPr="003620CE">
              <w:rPr>
                <w:rFonts w:ascii="Arial" w:hAnsi="Arial" w:cs="Arial"/>
                <w:b/>
                <w:bCs/>
                <w:sz w:val="24"/>
                <w:szCs w:val="24"/>
              </w:rPr>
              <w:t>O</w:t>
            </w:r>
            <w:r w:rsidRPr="003620CE">
              <w:rPr>
                <w:rFonts w:ascii="Arial" w:hAnsi="Arial" w:cs="Arial"/>
                <w:b/>
                <w:bCs/>
                <w:sz w:val="24"/>
                <w:szCs w:val="24"/>
              </w:rPr>
              <w:t xml:space="preserve">pen </w:t>
            </w:r>
            <w:r w:rsidR="00F32895" w:rsidRPr="003620CE">
              <w:rPr>
                <w:rFonts w:ascii="Arial" w:hAnsi="Arial" w:cs="Arial"/>
                <w:b/>
                <w:bCs/>
                <w:sz w:val="24"/>
                <w:szCs w:val="24"/>
              </w:rPr>
              <w:t>P</w:t>
            </w:r>
            <w:r w:rsidRPr="003620CE">
              <w:rPr>
                <w:rFonts w:ascii="Arial" w:hAnsi="Arial" w:cs="Arial"/>
                <w:b/>
                <w:bCs/>
                <w:sz w:val="24"/>
                <w:szCs w:val="24"/>
              </w:rPr>
              <w:t xml:space="preserve">atient </w:t>
            </w:r>
            <w:r w:rsidR="00F32895" w:rsidRPr="003620CE">
              <w:rPr>
                <w:rFonts w:ascii="Arial" w:hAnsi="Arial" w:cs="Arial"/>
                <w:b/>
                <w:bCs/>
                <w:sz w:val="24"/>
                <w:szCs w:val="24"/>
              </w:rPr>
              <w:t>R</w:t>
            </w:r>
            <w:r w:rsidRPr="003620CE">
              <w:rPr>
                <w:rFonts w:ascii="Arial" w:hAnsi="Arial" w:cs="Arial"/>
                <w:b/>
                <w:bCs/>
                <w:sz w:val="24"/>
                <w:szCs w:val="24"/>
              </w:rPr>
              <w:t>ecord</w:t>
            </w:r>
            <w:r w:rsidRPr="003620CE">
              <w:rPr>
                <w:rFonts w:ascii="Arial" w:hAnsi="Arial" w:cs="Arial"/>
                <w:sz w:val="24"/>
                <w:szCs w:val="24"/>
              </w:rPr>
              <w:t xml:space="preserve"> Powerchart opens, navigate to </w:t>
            </w:r>
            <w:r w:rsidRPr="003620CE">
              <w:rPr>
                <w:rFonts w:ascii="Arial" w:hAnsi="Arial" w:cs="Arial"/>
                <w:b/>
                <w:bCs/>
                <w:sz w:val="24"/>
                <w:szCs w:val="24"/>
              </w:rPr>
              <w:t>Quick Orders</w:t>
            </w:r>
            <w:r w:rsidRPr="003620CE">
              <w:rPr>
                <w:rFonts w:ascii="Arial" w:hAnsi="Arial" w:cs="Arial"/>
                <w:sz w:val="24"/>
                <w:szCs w:val="24"/>
              </w:rPr>
              <w:t xml:space="preserve"> m-page</w:t>
            </w:r>
          </w:p>
          <w:p w14:paraId="1148A875" w14:textId="00204FEE" w:rsidR="00B70A90" w:rsidRPr="003620CE" w:rsidRDefault="00B70A90" w:rsidP="007C177A">
            <w:pPr>
              <w:pStyle w:val="ListParagraph"/>
              <w:numPr>
                <w:ilvl w:val="0"/>
                <w:numId w:val="4"/>
              </w:numPr>
              <w:outlineLvl w:val="0"/>
              <w:rPr>
                <w:rFonts w:ascii="Arial" w:hAnsi="Arial" w:cs="Arial"/>
                <w:b/>
                <w:bCs/>
                <w:sz w:val="24"/>
                <w:szCs w:val="24"/>
              </w:rPr>
            </w:pPr>
            <w:r w:rsidRPr="003620CE">
              <w:rPr>
                <w:rFonts w:ascii="Arial" w:hAnsi="Arial" w:cs="Arial"/>
                <w:sz w:val="24"/>
                <w:szCs w:val="24"/>
              </w:rPr>
              <w:t xml:space="preserve">Overview of Quick Orders View - Show </w:t>
            </w:r>
            <w:r w:rsidRPr="003620CE">
              <w:rPr>
                <w:rFonts w:ascii="Arial" w:hAnsi="Arial" w:cs="Arial"/>
                <w:b/>
                <w:bCs/>
                <w:sz w:val="24"/>
                <w:szCs w:val="24"/>
              </w:rPr>
              <w:t>ED Common Radiology Requests</w:t>
            </w:r>
          </w:p>
          <w:p w14:paraId="6C01AABE" w14:textId="43960505" w:rsidR="00400091" w:rsidRDefault="00237FB8" w:rsidP="007C177A">
            <w:pPr>
              <w:pStyle w:val="CommentText"/>
              <w:numPr>
                <w:ilvl w:val="0"/>
                <w:numId w:val="4"/>
              </w:numPr>
              <w:rPr>
                <w:rFonts w:ascii="Arial" w:hAnsi="Arial" w:cs="Arial"/>
                <w:sz w:val="24"/>
                <w:szCs w:val="24"/>
              </w:rPr>
            </w:pPr>
            <w:r w:rsidRPr="003620CE">
              <w:rPr>
                <w:rFonts w:ascii="Arial" w:hAnsi="Arial" w:cs="Arial"/>
                <w:sz w:val="24"/>
                <w:szCs w:val="24"/>
              </w:rPr>
              <w:t xml:space="preserve">Search for a prescription in </w:t>
            </w:r>
            <w:r w:rsidRPr="00323B5B">
              <w:rPr>
                <w:rFonts w:ascii="Arial" w:hAnsi="Arial" w:cs="Arial"/>
                <w:b/>
                <w:bCs/>
                <w:sz w:val="24"/>
                <w:szCs w:val="24"/>
              </w:rPr>
              <w:t>Requests/Care Plans</w:t>
            </w:r>
            <w:r w:rsidRPr="003620CE">
              <w:rPr>
                <w:rFonts w:ascii="Arial" w:hAnsi="Arial" w:cs="Arial"/>
                <w:sz w:val="24"/>
                <w:szCs w:val="24"/>
              </w:rPr>
              <w:t xml:space="preserve"> – </w:t>
            </w:r>
            <w:r w:rsidR="00400091">
              <w:rPr>
                <w:rFonts w:ascii="Arial" w:hAnsi="Arial" w:cs="Arial"/>
                <w:sz w:val="24"/>
                <w:szCs w:val="24"/>
              </w:rPr>
              <w:t>C</w:t>
            </w:r>
            <w:r w:rsidR="00756847" w:rsidRPr="003620CE">
              <w:rPr>
                <w:rFonts w:ascii="Arial" w:hAnsi="Arial" w:cs="Arial"/>
                <w:sz w:val="24"/>
                <w:szCs w:val="24"/>
              </w:rPr>
              <w:t>efalexin 500mg three times a day</w:t>
            </w:r>
            <w:r w:rsidR="00323B5B">
              <w:rPr>
                <w:rFonts w:ascii="Arial" w:hAnsi="Arial" w:cs="Arial"/>
                <w:sz w:val="24"/>
                <w:szCs w:val="24"/>
              </w:rPr>
              <w:t xml:space="preserve"> explain allergy alert and select override reason</w:t>
            </w:r>
          </w:p>
          <w:p w14:paraId="5A9F4206" w14:textId="190F98CE" w:rsidR="001B0D69" w:rsidRPr="003620CE" w:rsidRDefault="001B0D69" w:rsidP="007C177A">
            <w:pPr>
              <w:pStyle w:val="CommentText"/>
              <w:numPr>
                <w:ilvl w:val="0"/>
                <w:numId w:val="4"/>
              </w:numPr>
              <w:rPr>
                <w:rFonts w:ascii="Arial" w:hAnsi="Arial" w:cs="Arial"/>
                <w:b/>
                <w:bCs/>
                <w:sz w:val="24"/>
                <w:szCs w:val="24"/>
              </w:rPr>
            </w:pPr>
            <w:r w:rsidRPr="003620CE">
              <w:rPr>
                <w:rFonts w:ascii="Arial" w:hAnsi="Arial" w:cs="Arial"/>
                <w:sz w:val="24"/>
                <w:szCs w:val="24"/>
              </w:rPr>
              <w:t>Se</w:t>
            </w:r>
            <w:r w:rsidR="00756847">
              <w:rPr>
                <w:rFonts w:ascii="Arial" w:hAnsi="Arial" w:cs="Arial"/>
                <w:sz w:val="24"/>
                <w:szCs w:val="24"/>
              </w:rPr>
              <w:t>lect</w:t>
            </w:r>
            <w:r w:rsidR="006E3D0F" w:rsidRPr="003620CE">
              <w:rPr>
                <w:rFonts w:ascii="Arial" w:hAnsi="Arial" w:cs="Arial"/>
                <w:sz w:val="24"/>
                <w:szCs w:val="24"/>
              </w:rPr>
              <w:t xml:space="preserve"> </w:t>
            </w:r>
            <w:r w:rsidR="006E3D0F" w:rsidRPr="00400091">
              <w:rPr>
                <w:rFonts w:ascii="Arial" w:hAnsi="Arial" w:cs="Arial"/>
                <w:b/>
                <w:bCs/>
                <w:sz w:val="24"/>
                <w:szCs w:val="24"/>
              </w:rPr>
              <w:t>Pain Care Plan</w:t>
            </w:r>
          </w:p>
          <w:p w14:paraId="751F2B33" w14:textId="168FB53F" w:rsidR="00756847" w:rsidRPr="003620CE" w:rsidRDefault="00756847" w:rsidP="007C177A">
            <w:pPr>
              <w:pStyle w:val="CommentText"/>
              <w:numPr>
                <w:ilvl w:val="0"/>
                <w:numId w:val="4"/>
              </w:numPr>
              <w:rPr>
                <w:rFonts w:ascii="Arial" w:hAnsi="Arial" w:cs="Arial"/>
                <w:sz w:val="24"/>
                <w:szCs w:val="24"/>
              </w:rPr>
            </w:pPr>
            <w:r>
              <w:rPr>
                <w:rFonts w:ascii="Arial" w:hAnsi="Arial" w:cs="Arial"/>
                <w:sz w:val="24"/>
                <w:szCs w:val="24"/>
              </w:rPr>
              <w:lastRenderedPageBreak/>
              <w:t xml:space="preserve">Click on </w:t>
            </w:r>
            <w:r w:rsidRPr="00400091">
              <w:rPr>
                <w:rFonts w:ascii="Arial" w:hAnsi="Arial" w:cs="Arial"/>
                <w:b/>
                <w:bCs/>
                <w:sz w:val="24"/>
                <w:szCs w:val="24"/>
              </w:rPr>
              <w:t>Green Order Basket</w:t>
            </w:r>
          </w:p>
          <w:p w14:paraId="6D5776B5" w14:textId="2B3A0A92" w:rsidR="00237FB8" w:rsidRPr="00400091" w:rsidRDefault="00756847" w:rsidP="007C177A">
            <w:pPr>
              <w:pStyle w:val="ListParagraph"/>
              <w:numPr>
                <w:ilvl w:val="0"/>
                <w:numId w:val="4"/>
              </w:numPr>
              <w:outlineLvl w:val="0"/>
              <w:rPr>
                <w:rFonts w:ascii="Arial" w:hAnsi="Arial" w:cs="Arial"/>
                <w:b/>
                <w:bCs/>
                <w:sz w:val="24"/>
                <w:szCs w:val="24"/>
              </w:rPr>
            </w:pPr>
            <w:r w:rsidRPr="00400091">
              <w:rPr>
                <w:rFonts w:ascii="Arial" w:hAnsi="Arial" w:cs="Arial"/>
                <w:b/>
                <w:bCs/>
                <w:sz w:val="24"/>
                <w:szCs w:val="24"/>
              </w:rPr>
              <w:t>Modify Details</w:t>
            </w:r>
          </w:p>
          <w:p w14:paraId="6CB43C95" w14:textId="14D85C31" w:rsidR="00756847" w:rsidRDefault="00756847" w:rsidP="007C177A">
            <w:pPr>
              <w:pStyle w:val="ListParagraph"/>
              <w:numPr>
                <w:ilvl w:val="0"/>
                <w:numId w:val="4"/>
              </w:numPr>
              <w:outlineLvl w:val="0"/>
              <w:rPr>
                <w:rFonts w:ascii="Arial" w:hAnsi="Arial" w:cs="Arial"/>
                <w:sz w:val="24"/>
                <w:szCs w:val="24"/>
              </w:rPr>
            </w:pPr>
            <w:r w:rsidRPr="00756847">
              <w:rPr>
                <w:rFonts w:ascii="Arial" w:hAnsi="Arial" w:cs="Arial"/>
                <w:b/>
                <w:bCs/>
                <w:sz w:val="24"/>
                <w:szCs w:val="24"/>
              </w:rPr>
              <w:t>Initiate Now</w:t>
            </w:r>
            <w:r>
              <w:rPr>
                <w:rFonts w:ascii="Arial" w:hAnsi="Arial" w:cs="Arial"/>
                <w:sz w:val="24"/>
                <w:szCs w:val="24"/>
              </w:rPr>
              <w:t xml:space="preserve"> Care plan</w:t>
            </w:r>
          </w:p>
          <w:p w14:paraId="4B5578A0" w14:textId="64930FDE" w:rsidR="00756847" w:rsidRDefault="00756847" w:rsidP="007C177A">
            <w:pPr>
              <w:pStyle w:val="ListParagraph"/>
              <w:numPr>
                <w:ilvl w:val="0"/>
                <w:numId w:val="4"/>
              </w:numPr>
              <w:outlineLvl w:val="0"/>
              <w:rPr>
                <w:rFonts w:ascii="Arial" w:hAnsi="Arial" w:cs="Arial"/>
                <w:sz w:val="24"/>
                <w:szCs w:val="24"/>
              </w:rPr>
            </w:pPr>
            <w:r>
              <w:rPr>
                <w:rFonts w:ascii="Arial" w:hAnsi="Arial" w:cs="Arial"/>
                <w:b/>
                <w:bCs/>
                <w:sz w:val="24"/>
                <w:szCs w:val="24"/>
              </w:rPr>
              <w:t>Orders for Signature</w:t>
            </w:r>
          </w:p>
          <w:p w14:paraId="19DE4794" w14:textId="73EB952C" w:rsidR="00756847" w:rsidRPr="00756847" w:rsidRDefault="00756847" w:rsidP="007C177A">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Fill in all remaining missing fields. For </w:t>
            </w:r>
            <w:proofErr w:type="spellStart"/>
            <w:r w:rsidRPr="00400091">
              <w:rPr>
                <w:rFonts w:ascii="Arial" w:hAnsi="Arial" w:cs="Arial"/>
                <w:b/>
                <w:bCs/>
                <w:sz w:val="24"/>
                <w:szCs w:val="24"/>
              </w:rPr>
              <w:t>Cefalaxin</w:t>
            </w:r>
            <w:proofErr w:type="spellEnd"/>
            <w:r w:rsidRPr="003620CE">
              <w:rPr>
                <w:rFonts w:ascii="Arial" w:hAnsi="Arial" w:cs="Arial"/>
                <w:sz w:val="24"/>
                <w:szCs w:val="24"/>
              </w:rPr>
              <w:t xml:space="preserve"> Fill in mandatory fields Anti-Infective Indications – </w:t>
            </w:r>
            <w:r w:rsidRPr="003620CE">
              <w:rPr>
                <w:rFonts w:ascii="Arial" w:hAnsi="Arial" w:cs="Arial"/>
                <w:b/>
                <w:bCs/>
                <w:sz w:val="24"/>
                <w:szCs w:val="24"/>
              </w:rPr>
              <w:t>Genital Tract – Lower UTI</w:t>
            </w:r>
            <w:r w:rsidRPr="003620CE">
              <w:rPr>
                <w:rFonts w:ascii="Arial" w:hAnsi="Arial" w:cs="Arial"/>
                <w:sz w:val="24"/>
                <w:szCs w:val="24"/>
              </w:rPr>
              <w:t xml:space="preserve"> Give Additional Dose Now – </w:t>
            </w:r>
            <w:r w:rsidRPr="003620CE">
              <w:rPr>
                <w:rFonts w:ascii="Arial" w:hAnsi="Arial" w:cs="Arial"/>
                <w:b/>
                <w:bCs/>
                <w:sz w:val="24"/>
                <w:szCs w:val="24"/>
              </w:rPr>
              <w:t xml:space="preserve">YES </w:t>
            </w:r>
            <w:r w:rsidRPr="003620CE">
              <w:rPr>
                <w:rFonts w:ascii="Arial" w:hAnsi="Arial" w:cs="Arial"/>
                <w:sz w:val="24"/>
                <w:szCs w:val="24"/>
              </w:rPr>
              <w:t xml:space="preserve">Duration – </w:t>
            </w:r>
            <w:r w:rsidRPr="003620CE">
              <w:rPr>
                <w:rFonts w:ascii="Arial" w:hAnsi="Arial" w:cs="Arial"/>
                <w:b/>
                <w:bCs/>
                <w:sz w:val="24"/>
                <w:szCs w:val="24"/>
              </w:rPr>
              <w:t xml:space="preserve">3 </w:t>
            </w:r>
            <w:r w:rsidRPr="003620CE">
              <w:rPr>
                <w:rFonts w:ascii="Arial" w:hAnsi="Arial" w:cs="Arial"/>
                <w:sz w:val="24"/>
                <w:szCs w:val="24"/>
              </w:rPr>
              <w:t xml:space="preserve">Duration Unit - </w:t>
            </w:r>
            <w:r w:rsidRPr="003620CE">
              <w:rPr>
                <w:rFonts w:ascii="Arial" w:hAnsi="Arial" w:cs="Arial"/>
                <w:b/>
                <w:bCs/>
                <w:sz w:val="24"/>
                <w:szCs w:val="24"/>
              </w:rPr>
              <w:t>Da</w:t>
            </w:r>
            <w:r w:rsidR="00400091">
              <w:rPr>
                <w:rFonts w:ascii="Arial" w:hAnsi="Arial" w:cs="Arial"/>
                <w:b/>
                <w:bCs/>
                <w:sz w:val="24"/>
                <w:szCs w:val="24"/>
              </w:rPr>
              <w:t>y</w:t>
            </w:r>
          </w:p>
          <w:p w14:paraId="0E601F46" w14:textId="210CB6E3" w:rsidR="00B70A90" w:rsidRPr="003620CE" w:rsidRDefault="00CE255E" w:rsidP="007C177A">
            <w:pPr>
              <w:pStyle w:val="ListParagraph"/>
              <w:numPr>
                <w:ilvl w:val="0"/>
                <w:numId w:val="4"/>
              </w:numPr>
              <w:outlineLvl w:val="0"/>
              <w:rPr>
                <w:rFonts w:ascii="Arial" w:eastAsia="Times New Roman" w:hAnsi="Arial" w:cs="Arial"/>
                <w:b/>
                <w:bCs/>
                <w:sz w:val="24"/>
                <w:szCs w:val="24"/>
                <w:lang w:eastAsia="en-GB"/>
              </w:rPr>
            </w:pPr>
            <w:r w:rsidRPr="003620CE">
              <w:rPr>
                <w:rFonts w:ascii="Arial" w:hAnsi="Arial" w:cs="Arial"/>
                <w:sz w:val="24"/>
                <w:szCs w:val="24"/>
              </w:rPr>
              <w:t xml:space="preserve">Close Patient record and </w:t>
            </w:r>
            <w:r w:rsidR="00B70A90" w:rsidRPr="003620CE">
              <w:rPr>
                <w:rFonts w:ascii="Arial" w:hAnsi="Arial" w:cs="Arial"/>
                <w:sz w:val="24"/>
                <w:szCs w:val="24"/>
              </w:rPr>
              <w:t xml:space="preserve">Demo that their actions create task for the nurses and show how they are displayed on </w:t>
            </w:r>
            <w:r w:rsidR="002D0AEF" w:rsidRPr="003620CE">
              <w:rPr>
                <w:rFonts w:ascii="Arial" w:hAnsi="Arial" w:cs="Arial"/>
                <w:sz w:val="24"/>
                <w:szCs w:val="24"/>
              </w:rPr>
              <w:t>LaunchPoint</w:t>
            </w:r>
            <w:r w:rsidR="00B70A90" w:rsidRPr="003620CE">
              <w:rPr>
                <w:rFonts w:ascii="Arial" w:hAnsi="Arial" w:cs="Arial"/>
                <w:sz w:val="24"/>
                <w:szCs w:val="24"/>
              </w:rPr>
              <w:t>.</w:t>
            </w:r>
          </w:p>
          <w:p w14:paraId="24FB8711" w14:textId="77777777" w:rsidR="008F4850" w:rsidRPr="003620CE" w:rsidRDefault="008F4850" w:rsidP="007C177A">
            <w:pPr>
              <w:pStyle w:val="ListParagraph"/>
              <w:numPr>
                <w:ilvl w:val="0"/>
                <w:numId w:val="4"/>
              </w:numPr>
              <w:outlineLvl w:val="0"/>
              <w:rPr>
                <w:rFonts w:ascii="Arial" w:hAnsi="Arial" w:cs="Arial"/>
                <w:sz w:val="24"/>
                <w:szCs w:val="24"/>
              </w:rPr>
            </w:pPr>
            <w:ins w:id="6" w:author="Gray Alistair (ELHT) Pharmacy" w:date="2022-07-07T08:52:00Z">
              <w:r w:rsidRPr="003620CE">
                <w:rPr>
                  <w:rFonts w:ascii="Arial" w:hAnsi="Arial" w:cs="Arial"/>
                  <w:sz w:val="24"/>
                  <w:szCs w:val="24"/>
                </w:rPr>
                <w:t xml:space="preserve">Click </w:t>
              </w:r>
              <w:r w:rsidRPr="003620CE">
                <w:rPr>
                  <w:rFonts w:ascii="Arial" w:hAnsi="Arial" w:cs="Arial"/>
                  <w:b/>
                  <w:bCs/>
                  <w:sz w:val="24"/>
                  <w:szCs w:val="24"/>
                </w:rPr>
                <w:t>Medication Administration</w:t>
              </w:r>
              <w:r w:rsidRPr="003620CE">
                <w:rPr>
                  <w:rFonts w:ascii="Arial" w:hAnsi="Arial" w:cs="Arial"/>
                  <w:sz w:val="24"/>
                  <w:szCs w:val="24"/>
                </w:rPr>
                <w:t xml:space="preserve"> icon in top bar and s</w:t>
              </w:r>
            </w:ins>
            <w:ins w:id="7" w:author="Gray Alistair (ELHT) Pharmacy" w:date="2022-07-07T08:51:00Z">
              <w:r w:rsidRPr="003620CE">
                <w:rPr>
                  <w:rFonts w:ascii="Arial" w:hAnsi="Arial" w:cs="Arial"/>
                  <w:sz w:val="24"/>
                  <w:szCs w:val="24"/>
                </w:rPr>
                <w:t xml:space="preserve">can patient’s </w:t>
              </w:r>
              <w:commentRangeStart w:id="8"/>
              <w:r w:rsidRPr="003620CE">
                <w:rPr>
                  <w:rFonts w:ascii="Arial" w:hAnsi="Arial" w:cs="Arial"/>
                  <w:sz w:val="24"/>
                  <w:szCs w:val="24"/>
                </w:rPr>
                <w:t>wrist band to positively ID them.</w:t>
              </w:r>
            </w:ins>
            <w:commentRangeEnd w:id="8"/>
            <w:r w:rsidRPr="003620CE">
              <w:rPr>
                <w:rStyle w:val="CommentReference"/>
                <w:rFonts w:ascii="Arial" w:hAnsi="Arial" w:cs="Arial"/>
                <w:sz w:val="24"/>
                <w:szCs w:val="24"/>
              </w:rPr>
              <w:commentReference w:id="8"/>
            </w:r>
          </w:p>
          <w:p w14:paraId="60795DD5" w14:textId="77777777" w:rsidR="008F4850" w:rsidRPr="003620CE" w:rsidRDefault="008F4850">
            <w:pPr>
              <w:pStyle w:val="ListParagraph"/>
              <w:numPr>
                <w:ilvl w:val="0"/>
                <w:numId w:val="4"/>
              </w:numPr>
              <w:outlineLvl w:val="0"/>
              <w:rPr>
                <w:ins w:id="9" w:author="Gray Alistair (ELHT) Pharmacy" w:date="2022-07-07T08:55:00Z"/>
                <w:rFonts w:ascii="Arial" w:hAnsi="Arial" w:cs="Arial"/>
                <w:sz w:val="24"/>
                <w:szCs w:val="24"/>
              </w:rPr>
              <w:pPrChange w:id="10" w:author="Daniel Felipes" w:date="2022-07-13T15:04:00Z">
                <w:pPr>
                  <w:pStyle w:val="ListParagraph"/>
                  <w:numPr>
                    <w:numId w:val="5"/>
                  </w:numPr>
                  <w:ind w:left="1080" w:hanging="360"/>
                  <w:outlineLvl w:val="0"/>
                </w:pPr>
              </w:pPrChange>
            </w:pPr>
            <w:ins w:id="11" w:author="Gray Alistair (ELHT) Pharmacy" w:date="2022-07-07T08:55:00Z">
              <w:r w:rsidRPr="003620CE">
                <w:rPr>
                  <w:rFonts w:ascii="Arial" w:hAnsi="Arial" w:cs="Arial"/>
                  <w:sz w:val="24"/>
                  <w:szCs w:val="24"/>
                </w:rPr>
                <w:t>Select medicines to be administered from list</w:t>
              </w:r>
            </w:ins>
          </w:p>
          <w:p w14:paraId="2B11993C" w14:textId="77777777" w:rsidR="008F4850" w:rsidRPr="003620CE" w:rsidRDefault="008F4850">
            <w:pPr>
              <w:pStyle w:val="ListParagraph"/>
              <w:numPr>
                <w:ilvl w:val="0"/>
                <w:numId w:val="4"/>
              </w:numPr>
              <w:outlineLvl w:val="0"/>
              <w:rPr>
                <w:ins w:id="12" w:author="Gray Alistair (ELHT) Pharmacy" w:date="2022-07-07T08:54:00Z"/>
                <w:rFonts w:ascii="Arial" w:hAnsi="Arial" w:cs="Arial"/>
                <w:sz w:val="24"/>
                <w:szCs w:val="24"/>
              </w:rPr>
              <w:pPrChange w:id="13" w:author="Daniel Felipes" w:date="2022-07-13T15:04:00Z">
                <w:pPr>
                  <w:pStyle w:val="ListParagraph"/>
                  <w:numPr>
                    <w:numId w:val="5"/>
                  </w:numPr>
                  <w:ind w:left="1080" w:hanging="360"/>
                  <w:outlineLvl w:val="0"/>
                </w:pPr>
              </w:pPrChange>
            </w:pPr>
            <w:del w:id="14" w:author="Gray Alistair (ELHT) Pharmacy" w:date="2022-07-07T08:54:00Z">
              <w:r w:rsidRPr="003620CE" w:rsidDel="00AC5AB5">
                <w:rPr>
                  <w:rFonts w:ascii="Arial" w:hAnsi="Arial" w:cs="Arial"/>
                  <w:sz w:val="24"/>
                  <w:szCs w:val="24"/>
                </w:rPr>
                <w:delText>Double-click on the due dose</w:delText>
              </w:r>
            </w:del>
            <w:ins w:id="15" w:author="Gray Alistair (ELHT) Pharmacy" w:date="2022-07-07T08:47:00Z">
              <w:r w:rsidRPr="003620CE">
                <w:rPr>
                  <w:rFonts w:ascii="Arial" w:hAnsi="Arial" w:cs="Arial"/>
                  <w:sz w:val="24"/>
                  <w:szCs w:val="24"/>
                </w:rPr>
                <w:t>Scan medicine container to match prescription, show override if no bar codes</w:t>
              </w:r>
            </w:ins>
          </w:p>
          <w:p w14:paraId="5D305901" w14:textId="1EAB26E1" w:rsidR="008F4850" w:rsidRPr="003620CE" w:rsidDel="00AC5AB5" w:rsidRDefault="00756847">
            <w:pPr>
              <w:pStyle w:val="ListParagraph"/>
              <w:numPr>
                <w:ilvl w:val="0"/>
                <w:numId w:val="4"/>
              </w:numPr>
              <w:outlineLvl w:val="0"/>
              <w:rPr>
                <w:del w:id="16" w:author="Gray Alistair (ELHT) Pharmacy" w:date="2022-07-07T08:55:00Z"/>
                <w:rFonts w:ascii="Arial" w:hAnsi="Arial" w:cs="Arial"/>
                <w:sz w:val="24"/>
                <w:szCs w:val="24"/>
              </w:rPr>
              <w:pPrChange w:id="17" w:author="Daniel Felipes" w:date="2022-07-13T15:04:00Z">
                <w:pPr>
                  <w:pStyle w:val="ListParagraph"/>
                  <w:numPr>
                    <w:numId w:val="5"/>
                  </w:numPr>
                  <w:ind w:left="1080" w:hanging="360"/>
                  <w:outlineLvl w:val="0"/>
                </w:pPr>
              </w:pPrChange>
            </w:pPr>
            <w:r>
              <w:rPr>
                <w:rFonts w:ascii="Arial" w:hAnsi="Arial" w:cs="Arial"/>
                <w:sz w:val="24"/>
                <w:szCs w:val="24"/>
              </w:rPr>
              <w:t xml:space="preserve">Click into Results field and click on small arrow to open Charting Form. </w:t>
            </w:r>
          </w:p>
          <w:p w14:paraId="22D35CC6" w14:textId="785E8CCC" w:rsidR="008F4850" w:rsidRDefault="008F4850" w:rsidP="007C177A">
            <w:pPr>
              <w:pStyle w:val="ListParagraph"/>
              <w:numPr>
                <w:ilvl w:val="0"/>
                <w:numId w:val="4"/>
              </w:numPr>
              <w:outlineLvl w:val="0"/>
              <w:rPr>
                <w:rFonts w:ascii="Arial" w:hAnsi="Arial" w:cs="Arial"/>
                <w:sz w:val="24"/>
                <w:szCs w:val="24"/>
              </w:rPr>
            </w:pPr>
            <w:r w:rsidRPr="003620CE">
              <w:rPr>
                <w:rFonts w:ascii="Arial" w:hAnsi="Arial" w:cs="Arial"/>
                <w:sz w:val="24"/>
                <w:szCs w:val="24"/>
              </w:rPr>
              <w:t>Complete fields in charting form as required. Also show Not Given and select reason</w:t>
            </w:r>
            <w:ins w:id="18" w:author="Gray Alistair (ELHT) Pharmacy" w:date="2022-07-07T08:45:00Z">
              <w:r w:rsidRPr="003620CE">
                <w:rPr>
                  <w:rFonts w:ascii="Arial" w:hAnsi="Arial" w:cs="Arial"/>
                  <w:sz w:val="24"/>
                  <w:szCs w:val="24"/>
                </w:rPr>
                <w:t xml:space="preserve"> (</w:t>
              </w:r>
            </w:ins>
            <w:ins w:id="19" w:author="Gray Alistair (ELHT) Pharmacy" w:date="2022-07-07T08:46:00Z">
              <w:r w:rsidRPr="003620CE">
                <w:rPr>
                  <w:rFonts w:ascii="Arial" w:hAnsi="Arial" w:cs="Arial"/>
                  <w:sz w:val="24"/>
                  <w:szCs w:val="24"/>
                </w:rPr>
                <w:t xml:space="preserve">add </w:t>
              </w:r>
            </w:ins>
            <w:ins w:id="20" w:author="Gray Alistair (ELHT) Pharmacy" w:date="2022-07-07T12:50:00Z">
              <w:r w:rsidRPr="003620CE">
                <w:rPr>
                  <w:rFonts w:ascii="Arial" w:hAnsi="Arial" w:cs="Arial"/>
                  <w:sz w:val="24"/>
                  <w:szCs w:val="24"/>
                </w:rPr>
                <w:t>‘</w:t>
              </w:r>
            </w:ins>
            <w:ins w:id="21" w:author="Gray Alistair (ELHT) Pharmacy" w:date="2022-07-07T08:45:00Z">
              <w:r w:rsidRPr="003620CE">
                <w:rPr>
                  <w:rFonts w:ascii="Arial" w:hAnsi="Arial" w:cs="Arial"/>
                  <w:sz w:val="24"/>
                  <w:szCs w:val="24"/>
                </w:rPr>
                <w:t>comment</w:t>
              </w:r>
            </w:ins>
            <w:ins w:id="22" w:author="Gray Alistair (ELHT) Pharmacy" w:date="2022-07-07T12:50:00Z">
              <w:r w:rsidRPr="003620CE">
                <w:rPr>
                  <w:rFonts w:ascii="Arial" w:hAnsi="Arial" w:cs="Arial"/>
                  <w:sz w:val="24"/>
                  <w:szCs w:val="24"/>
                </w:rPr>
                <w:t>’</w:t>
              </w:r>
            </w:ins>
            <w:ins w:id="23" w:author="Gray Alistair (ELHT) Pharmacy" w:date="2022-07-07T08:45:00Z">
              <w:r w:rsidRPr="003620CE">
                <w:rPr>
                  <w:rFonts w:ascii="Arial" w:hAnsi="Arial" w:cs="Arial"/>
                  <w:sz w:val="24"/>
                  <w:szCs w:val="24"/>
                </w:rPr>
                <w:t xml:space="preserve"> if selected reas</w:t>
              </w:r>
            </w:ins>
            <w:ins w:id="24" w:author="Gray Alistair (ELHT) Pharmacy" w:date="2022-07-07T08:46:00Z">
              <w:r w:rsidRPr="003620CE">
                <w:rPr>
                  <w:rFonts w:ascii="Arial" w:hAnsi="Arial" w:cs="Arial"/>
                  <w:sz w:val="24"/>
                  <w:szCs w:val="24"/>
                </w:rPr>
                <w:t>on does not provide enough information in itself)</w:t>
              </w:r>
            </w:ins>
          </w:p>
          <w:p w14:paraId="31738FF3" w14:textId="6B58BC3C" w:rsidR="007C177A" w:rsidRPr="007C177A" w:rsidRDefault="007C177A" w:rsidP="007C177A">
            <w:pPr>
              <w:pStyle w:val="ListParagraph"/>
              <w:numPr>
                <w:ilvl w:val="0"/>
                <w:numId w:val="4"/>
              </w:numPr>
              <w:spacing w:after="200" w:line="276" w:lineRule="auto"/>
              <w:outlineLvl w:val="0"/>
              <w:rPr>
                <w:rFonts w:ascii="Arial" w:hAnsi="Arial" w:cs="Arial"/>
                <w:sz w:val="24"/>
                <w:szCs w:val="24"/>
              </w:rPr>
            </w:pPr>
            <w:r w:rsidRPr="007C177A">
              <w:rPr>
                <w:rFonts w:ascii="Arial" w:hAnsi="Arial" w:cs="Arial"/>
                <w:sz w:val="24"/>
                <w:szCs w:val="24"/>
              </w:rPr>
              <w:t>Witnessed by – Search for</w:t>
            </w:r>
            <w:r w:rsidRPr="007C177A">
              <w:rPr>
                <w:rFonts w:ascii="Arial" w:hAnsi="Arial" w:cs="Arial"/>
                <w:b/>
                <w:bCs/>
                <w:sz w:val="24"/>
                <w:szCs w:val="24"/>
              </w:rPr>
              <w:t xml:space="preserve"> Surname Training </w:t>
            </w:r>
            <w:r w:rsidRPr="007C177A">
              <w:rPr>
                <w:rFonts w:ascii="Arial" w:hAnsi="Arial" w:cs="Arial"/>
                <w:sz w:val="24"/>
                <w:szCs w:val="24"/>
              </w:rPr>
              <w:t>Forename</w:t>
            </w:r>
            <w:r w:rsidRPr="007C177A">
              <w:rPr>
                <w:rFonts w:ascii="Arial" w:hAnsi="Arial" w:cs="Arial"/>
                <w:b/>
                <w:bCs/>
                <w:sz w:val="24"/>
                <w:szCs w:val="24"/>
              </w:rPr>
              <w:t xml:space="preserve"> </w:t>
            </w:r>
            <w:proofErr w:type="spellStart"/>
            <w:r w:rsidRPr="007C177A">
              <w:rPr>
                <w:rFonts w:ascii="Arial" w:hAnsi="Arial" w:cs="Arial"/>
                <w:b/>
                <w:bCs/>
                <w:sz w:val="24"/>
                <w:szCs w:val="24"/>
              </w:rPr>
              <w:t>ED</w:t>
            </w:r>
            <w:r>
              <w:rPr>
                <w:rFonts w:ascii="Arial" w:hAnsi="Arial" w:cs="Arial"/>
                <w:b/>
                <w:bCs/>
                <w:sz w:val="24"/>
                <w:szCs w:val="24"/>
              </w:rPr>
              <w:t>Doctor</w:t>
            </w:r>
            <w:proofErr w:type="spellEnd"/>
          </w:p>
          <w:p w14:paraId="219AD081" w14:textId="440A5AAF" w:rsidR="008F4850" w:rsidRPr="003620CE" w:rsidRDefault="007C177A">
            <w:pPr>
              <w:pStyle w:val="ListParagraph"/>
              <w:numPr>
                <w:ilvl w:val="0"/>
                <w:numId w:val="4"/>
              </w:numPr>
              <w:outlineLvl w:val="0"/>
              <w:rPr>
                <w:ins w:id="25" w:author="Safia Lorgat" w:date="2022-06-29T15:02:00Z"/>
                <w:rFonts w:ascii="Arial" w:hAnsi="Arial" w:cs="Arial"/>
                <w:sz w:val="24"/>
                <w:szCs w:val="24"/>
              </w:rPr>
              <w:pPrChange w:id="26" w:author="Daniel Felipes" w:date="2022-07-13T15:04:00Z">
                <w:pPr>
                  <w:pStyle w:val="ListParagraph"/>
                  <w:numPr>
                    <w:numId w:val="5"/>
                  </w:numPr>
                  <w:ind w:left="1080" w:hanging="360"/>
                  <w:outlineLvl w:val="0"/>
                </w:pPr>
              </w:pPrChange>
            </w:pPr>
            <w:r>
              <w:rPr>
                <w:rFonts w:ascii="Arial" w:hAnsi="Arial" w:cs="Arial"/>
                <w:sz w:val="24"/>
                <w:szCs w:val="24"/>
              </w:rPr>
              <w:t>OK</w:t>
            </w:r>
            <w:r w:rsidR="008F4850" w:rsidRPr="003620CE">
              <w:rPr>
                <w:rFonts w:ascii="Arial" w:hAnsi="Arial" w:cs="Arial"/>
                <w:sz w:val="24"/>
                <w:szCs w:val="24"/>
              </w:rPr>
              <w:t xml:space="preserve"> to complete</w:t>
            </w:r>
          </w:p>
          <w:p w14:paraId="69DB8148" w14:textId="7A02C3EB" w:rsidR="008F4850" w:rsidRDefault="008F4850" w:rsidP="007C177A">
            <w:pPr>
              <w:pStyle w:val="ListParagraph"/>
              <w:numPr>
                <w:ilvl w:val="0"/>
                <w:numId w:val="4"/>
              </w:numPr>
              <w:outlineLvl w:val="0"/>
              <w:rPr>
                <w:rFonts w:ascii="Arial" w:hAnsi="Arial" w:cs="Arial"/>
                <w:sz w:val="24"/>
                <w:szCs w:val="24"/>
              </w:rPr>
            </w:pPr>
            <w:commentRangeStart w:id="27"/>
            <w:r w:rsidRPr="003620CE">
              <w:rPr>
                <w:rFonts w:ascii="Arial" w:hAnsi="Arial" w:cs="Arial"/>
                <w:sz w:val="24"/>
                <w:szCs w:val="24"/>
              </w:rPr>
              <w:t>Witnessing</w:t>
            </w:r>
            <w:commentRangeStart w:id="28"/>
            <w:ins w:id="29" w:author="Safia Lorgat" w:date="2022-06-29T15:02:00Z">
              <w:r w:rsidRPr="003620CE">
                <w:rPr>
                  <w:rFonts w:ascii="Arial" w:hAnsi="Arial" w:cs="Arial"/>
                  <w:sz w:val="24"/>
                  <w:szCs w:val="24"/>
                </w:rPr>
                <w:t xml:space="preserve"> </w:t>
              </w:r>
            </w:ins>
            <w:commentRangeEnd w:id="28"/>
            <w:r w:rsidRPr="003620CE">
              <w:rPr>
                <w:rStyle w:val="CommentReference"/>
                <w:rFonts w:ascii="Arial" w:hAnsi="Arial" w:cs="Arial"/>
                <w:sz w:val="24"/>
                <w:szCs w:val="24"/>
              </w:rPr>
              <w:commentReference w:id="28"/>
            </w:r>
            <w:ins w:id="30" w:author="Safia Lorgat" w:date="2022-06-29T15:02:00Z">
              <w:r w:rsidRPr="003620CE">
                <w:rPr>
                  <w:rFonts w:ascii="Arial" w:hAnsi="Arial" w:cs="Arial"/>
                  <w:sz w:val="24"/>
                  <w:szCs w:val="24"/>
                </w:rPr>
                <w:t xml:space="preserve">meds – second checker </w:t>
              </w:r>
            </w:ins>
            <w:ins w:id="31" w:author="Safia Lorgat" w:date="2022-06-29T15:03:00Z">
              <w:r w:rsidRPr="003620CE">
                <w:rPr>
                  <w:rFonts w:ascii="Arial" w:hAnsi="Arial" w:cs="Arial"/>
                  <w:sz w:val="24"/>
                  <w:szCs w:val="24"/>
                </w:rPr>
                <w:t xml:space="preserve">will require the other clinician to sign </w:t>
              </w:r>
            </w:ins>
            <w:ins w:id="32" w:author="Gray Alistair (ELHT) Pharmacy" w:date="2022-07-07T08:32:00Z">
              <w:r w:rsidRPr="003620CE">
                <w:rPr>
                  <w:rFonts w:ascii="Arial" w:hAnsi="Arial" w:cs="Arial"/>
                  <w:sz w:val="24"/>
                  <w:szCs w:val="24"/>
                </w:rPr>
                <w:t>(use an insulin or IV medicine to trigger a second signatory)</w:t>
              </w:r>
            </w:ins>
            <w:commentRangeEnd w:id="27"/>
            <w:r w:rsidRPr="003620CE">
              <w:rPr>
                <w:rStyle w:val="CommentReference"/>
                <w:rFonts w:ascii="Arial" w:hAnsi="Arial" w:cs="Arial"/>
                <w:sz w:val="24"/>
                <w:szCs w:val="24"/>
              </w:rPr>
              <w:commentReference w:id="27"/>
            </w:r>
            <w:r w:rsidRPr="003620CE">
              <w:rPr>
                <w:rFonts w:ascii="Arial" w:hAnsi="Arial" w:cs="Arial"/>
                <w:sz w:val="24"/>
                <w:szCs w:val="24"/>
              </w:rPr>
              <w:t xml:space="preserve"> this will also the triggered on Controlled drugs.</w:t>
            </w:r>
          </w:p>
          <w:p w14:paraId="75AB3DE4" w14:textId="77777777" w:rsidR="00121F98" w:rsidRPr="003620CE" w:rsidRDefault="00121F98" w:rsidP="00121F98">
            <w:pPr>
              <w:pStyle w:val="ListParagraph"/>
              <w:numPr>
                <w:ilvl w:val="0"/>
                <w:numId w:val="4"/>
              </w:numPr>
              <w:outlineLvl w:val="0"/>
              <w:rPr>
                <w:rFonts w:ascii="Arial" w:eastAsia="Times New Roman" w:hAnsi="Arial" w:cs="Arial"/>
                <w:b/>
                <w:bCs/>
                <w:sz w:val="24"/>
                <w:szCs w:val="24"/>
                <w:lang w:eastAsia="en-GB"/>
              </w:rPr>
            </w:pPr>
            <w:r w:rsidRPr="003620CE">
              <w:rPr>
                <w:rFonts w:ascii="Arial" w:hAnsi="Arial" w:cs="Arial"/>
                <w:sz w:val="24"/>
                <w:szCs w:val="24"/>
              </w:rPr>
              <w:t>Close Patient record and Demo that their actions create task for the nurses and show how they are displayed on LaunchPoint.</w:t>
            </w:r>
          </w:p>
          <w:p w14:paraId="57230608" w14:textId="77777777" w:rsidR="00121F98" w:rsidRPr="003620CE" w:rsidRDefault="00121F98" w:rsidP="00121F98">
            <w:pPr>
              <w:pStyle w:val="ListParagraph"/>
              <w:outlineLvl w:val="0"/>
              <w:rPr>
                <w:rFonts w:ascii="Arial" w:hAnsi="Arial" w:cs="Arial"/>
                <w:sz w:val="24"/>
                <w:szCs w:val="24"/>
              </w:rPr>
            </w:pPr>
          </w:p>
          <w:p w14:paraId="58995E8D" w14:textId="77777777" w:rsidR="006575AF" w:rsidRPr="003620CE" w:rsidRDefault="006575AF" w:rsidP="006575AF">
            <w:pPr>
              <w:outlineLvl w:val="0"/>
              <w:rPr>
                <w:rFonts w:ascii="Arial" w:hAnsi="Arial" w:cs="Arial"/>
                <w:sz w:val="24"/>
                <w:szCs w:val="24"/>
              </w:rPr>
            </w:pPr>
          </w:p>
          <w:p w14:paraId="6F20D693" w14:textId="105B4889" w:rsidR="008F4850" w:rsidRPr="003620CE" w:rsidRDefault="00B8109A" w:rsidP="008F4850">
            <w:pPr>
              <w:ind w:left="360"/>
              <w:outlineLvl w:val="0"/>
              <w:rPr>
                <w:rFonts w:ascii="Arial" w:eastAsia="Times New Roman" w:hAnsi="Arial" w:cs="Arial"/>
                <w:b/>
                <w:bCs/>
                <w:sz w:val="24"/>
                <w:szCs w:val="24"/>
                <w:lang w:eastAsia="en-GB"/>
              </w:rPr>
            </w:pPr>
            <w:r w:rsidRPr="003620CE">
              <w:rPr>
                <w:rFonts w:ascii="Arial" w:eastAsia="Times New Roman" w:hAnsi="Arial" w:cs="Arial"/>
                <w:b/>
                <w:bCs/>
                <w:sz w:val="24"/>
                <w:szCs w:val="24"/>
                <w:lang w:eastAsia="en-GB"/>
              </w:rPr>
              <w:t>User Practical</w:t>
            </w:r>
            <w:r w:rsidR="006259A7" w:rsidRPr="003620CE">
              <w:rPr>
                <w:rFonts w:ascii="Arial" w:eastAsia="Times New Roman" w:hAnsi="Arial" w:cs="Arial"/>
                <w:b/>
                <w:bCs/>
                <w:sz w:val="24"/>
                <w:szCs w:val="24"/>
                <w:lang w:eastAsia="en-GB"/>
              </w:rPr>
              <w:t xml:space="preserve"> to Prescribe</w:t>
            </w:r>
            <w:r w:rsidRPr="003620CE">
              <w:rPr>
                <w:rFonts w:ascii="Arial" w:eastAsia="Times New Roman" w:hAnsi="Arial" w:cs="Arial"/>
                <w:b/>
                <w:bCs/>
                <w:sz w:val="24"/>
                <w:szCs w:val="24"/>
                <w:lang w:eastAsia="en-GB"/>
              </w:rPr>
              <w:t xml:space="preserve"> </w:t>
            </w:r>
            <w:r w:rsidR="007C177A">
              <w:rPr>
                <w:rFonts w:ascii="Arial" w:eastAsia="Times New Roman" w:hAnsi="Arial" w:cs="Arial"/>
                <w:b/>
                <w:bCs/>
                <w:sz w:val="24"/>
                <w:szCs w:val="24"/>
                <w:lang w:eastAsia="en-GB"/>
              </w:rPr>
              <w:t xml:space="preserve">and Administer using Patient 1 </w:t>
            </w:r>
            <w:r w:rsidRPr="003620CE">
              <w:rPr>
                <w:rFonts w:ascii="Arial" w:eastAsia="Times New Roman" w:hAnsi="Arial" w:cs="Arial"/>
                <w:b/>
                <w:bCs/>
                <w:sz w:val="24"/>
                <w:szCs w:val="24"/>
                <w:lang w:eastAsia="en-GB"/>
              </w:rPr>
              <w:t>– Data Sheet</w:t>
            </w:r>
          </w:p>
        </w:tc>
      </w:tr>
      <w:tr w:rsidR="00BB2143" w:rsidRPr="003620CE" w14:paraId="0FC923A5" w14:textId="77777777" w:rsidTr="002D0AEF">
        <w:tc>
          <w:tcPr>
            <w:tcW w:w="988" w:type="dxa"/>
          </w:tcPr>
          <w:p w14:paraId="1AFA9580" w14:textId="77777777" w:rsidR="00BB2143" w:rsidRPr="003620CE" w:rsidRDefault="00BB2143" w:rsidP="000477F1">
            <w:pPr>
              <w:rPr>
                <w:rFonts w:ascii="Arial" w:hAnsi="Arial" w:cs="Arial"/>
                <w:sz w:val="24"/>
                <w:szCs w:val="24"/>
              </w:rPr>
            </w:pPr>
          </w:p>
        </w:tc>
        <w:tc>
          <w:tcPr>
            <w:tcW w:w="1842" w:type="dxa"/>
          </w:tcPr>
          <w:p w14:paraId="1D167455" w14:textId="77777777" w:rsidR="00BB2143" w:rsidRPr="003620CE" w:rsidRDefault="00BB2143" w:rsidP="000477F1">
            <w:pPr>
              <w:spacing w:after="100"/>
              <w:contextualSpacing/>
              <w:rPr>
                <w:rFonts w:ascii="Arial" w:hAnsi="Arial" w:cs="Arial"/>
                <w:b/>
                <w:bCs/>
                <w:sz w:val="24"/>
                <w:szCs w:val="24"/>
              </w:rPr>
            </w:pPr>
            <w:r w:rsidRPr="003620CE">
              <w:rPr>
                <w:rFonts w:ascii="Arial" w:hAnsi="Arial" w:cs="Arial"/>
                <w:b/>
                <w:bCs/>
                <w:sz w:val="24"/>
                <w:szCs w:val="24"/>
              </w:rPr>
              <w:t>Care Plans</w:t>
            </w:r>
          </w:p>
          <w:p w14:paraId="1A461736" w14:textId="43A29586" w:rsidR="009D4599" w:rsidRPr="003620CE" w:rsidRDefault="009D4599" w:rsidP="000477F1">
            <w:pPr>
              <w:spacing w:after="100"/>
              <w:contextualSpacing/>
              <w:rPr>
                <w:rFonts w:ascii="Arial" w:hAnsi="Arial" w:cs="Arial"/>
                <w:b/>
                <w:bCs/>
                <w:sz w:val="24"/>
                <w:szCs w:val="24"/>
              </w:rPr>
            </w:pPr>
            <w:r w:rsidRPr="003620CE">
              <w:rPr>
                <w:rFonts w:ascii="Arial" w:hAnsi="Arial" w:cs="Arial"/>
                <w:b/>
                <w:bCs/>
                <w:sz w:val="24"/>
                <w:szCs w:val="24"/>
              </w:rPr>
              <w:t>Bundles</w:t>
            </w:r>
          </w:p>
        </w:tc>
        <w:tc>
          <w:tcPr>
            <w:tcW w:w="11344" w:type="dxa"/>
          </w:tcPr>
          <w:p w14:paraId="3269313B" w14:textId="77777777" w:rsidR="00BB2143" w:rsidRPr="003620CE" w:rsidRDefault="00BB2143" w:rsidP="00BB2143">
            <w:pPr>
              <w:spacing w:before="100" w:beforeAutospacing="1" w:after="100" w:afterAutospacing="1"/>
              <w:rPr>
                <w:rFonts w:ascii="Arial" w:hAnsi="Arial" w:cs="Arial"/>
                <w:sz w:val="24"/>
                <w:szCs w:val="24"/>
              </w:rPr>
            </w:pPr>
            <w:r w:rsidRPr="003620CE">
              <w:rPr>
                <w:rFonts w:ascii="Arial" w:hAnsi="Arial" w:cs="Arial"/>
                <w:sz w:val="24"/>
                <w:szCs w:val="24"/>
              </w:rPr>
              <w:t>Give an overview of Care Plans: these are groups of orders such as assessments, diagnostics, medications, referrals, and other items, and are structured to guide and measure progress toward a goal related to a problem or condition. Plans can also be designed to support a procedure or process. The components of a Care Plan will vary depending on its design and type of plan used.</w:t>
            </w:r>
          </w:p>
          <w:p w14:paraId="0892786F" w14:textId="77777777" w:rsidR="00BB2143" w:rsidRPr="003620CE" w:rsidRDefault="00BB2143" w:rsidP="00BB2143">
            <w:pPr>
              <w:spacing w:before="100" w:beforeAutospacing="1" w:after="100" w:afterAutospacing="1"/>
              <w:rPr>
                <w:rFonts w:ascii="Arial" w:hAnsi="Arial" w:cs="Arial"/>
                <w:sz w:val="24"/>
                <w:szCs w:val="24"/>
              </w:rPr>
            </w:pPr>
            <w:r w:rsidRPr="003620CE">
              <w:rPr>
                <w:rFonts w:ascii="Arial" w:hAnsi="Arial" w:cs="Arial"/>
                <w:sz w:val="24"/>
                <w:szCs w:val="24"/>
              </w:rPr>
              <w:lastRenderedPageBreak/>
              <w:t>Care Plans can go through several phases. Typically, a plan or phase will move from Planned →Initiated → Discontinued or Planned → Initiated → Completed.</w:t>
            </w:r>
          </w:p>
          <w:p w14:paraId="7622DF30" w14:textId="30DB2EB5" w:rsidR="00BB2143" w:rsidRPr="003620CE" w:rsidRDefault="00BB2143" w:rsidP="00BB2143">
            <w:pPr>
              <w:pStyle w:val="ListParagraph"/>
              <w:numPr>
                <w:ilvl w:val="0"/>
                <w:numId w:val="15"/>
              </w:numPr>
              <w:spacing w:before="100" w:beforeAutospacing="1" w:after="100" w:afterAutospacing="1"/>
              <w:rPr>
                <w:rFonts w:ascii="Arial" w:hAnsi="Arial" w:cs="Arial"/>
                <w:sz w:val="24"/>
                <w:szCs w:val="24"/>
              </w:rPr>
            </w:pPr>
            <w:r w:rsidRPr="003620CE">
              <w:rPr>
                <w:rFonts w:ascii="Arial" w:hAnsi="Arial" w:cs="Arial"/>
                <w:sz w:val="24"/>
                <w:szCs w:val="24"/>
              </w:rPr>
              <w:t xml:space="preserve">From </w:t>
            </w:r>
            <w:r w:rsidRPr="003620CE">
              <w:rPr>
                <w:rFonts w:ascii="Arial" w:hAnsi="Arial" w:cs="Arial"/>
                <w:b/>
                <w:bCs/>
                <w:sz w:val="24"/>
                <w:szCs w:val="24"/>
              </w:rPr>
              <w:t>New Order Entry</w:t>
            </w:r>
            <w:r w:rsidRPr="003620CE">
              <w:rPr>
                <w:rFonts w:ascii="Arial" w:hAnsi="Arial" w:cs="Arial"/>
                <w:sz w:val="24"/>
                <w:szCs w:val="24"/>
              </w:rPr>
              <w:t xml:space="preserve"> component search for </w:t>
            </w:r>
            <w:r w:rsidR="006E3D0F" w:rsidRPr="003620CE">
              <w:rPr>
                <w:rFonts w:ascii="Arial" w:hAnsi="Arial" w:cs="Arial"/>
                <w:b/>
                <w:bCs/>
                <w:sz w:val="24"/>
                <w:szCs w:val="24"/>
              </w:rPr>
              <w:t>Gentamicin Care Plan (Adult/</w:t>
            </w:r>
            <w:proofErr w:type="spellStart"/>
            <w:r w:rsidR="006E3D0F" w:rsidRPr="003620CE">
              <w:rPr>
                <w:rFonts w:ascii="Arial" w:hAnsi="Arial" w:cs="Arial"/>
                <w:b/>
                <w:bCs/>
                <w:sz w:val="24"/>
                <w:szCs w:val="24"/>
              </w:rPr>
              <w:t>Paed</w:t>
            </w:r>
            <w:proofErr w:type="spellEnd"/>
            <w:r w:rsidR="006E3D0F" w:rsidRPr="003620CE">
              <w:rPr>
                <w:rFonts w:ascii="Arial" w:hAnsi="Arial" w:cs="Arial"/>
                <w:b/>
                <w:bCs/>
                <w:sz w:val="24"/>
                <w:szCs w:val="24"/>
              </w:rPr>
              <w:t>) and Select</w:t>
            </w:r>
          </w:p>
          <w:p w14:paraId="32D91C5D" w14:textId="77777777" w:rsidR="00BB2143" w:rsidRPr="003620CE" w:rsidRDefault="00BB2143" w:rsidP="00BB2143">
            <w:pPr>
              <w:pStyle w:val="ListParagraph"/>
              <w:numPr>
                <w:ilvl w:val="0"/>
                <w:numId w:val="15"/>
              </w:numPr>
              <w:spacing w:before="100" w:beforeAutospacing="1" w:after="100" w:afterAutospacing="1"/>
              <w:rPr>
                <w:rFonts w:ascii="Arial" w:hAnsi="Arial" w:cs="Arial"/>
                <w:sz w:val="24"/>
                <w:szCs w:val="24"/>
              </w:rPr>
            </w:pPr>
            <w:r w:rsidRPr="003620CE">
              <w:rPr>
                <w:rFonts w:ascii="Arial" w:hAnsi="Arial" w:cs="Arial"/>
                <w:sz w:val="24"/>
                <w:szCs w:val="24"/>
              </w:rPr>
              <w:t>Click on Orders for Signature and sign</w:t>
            </w:r>
          </w:p>
          <w:p w14:paraId="4E21F33A" w14:textId="77777777" w:rsidR="00BB2143" w:rsidRPr="003620CE" w:rsidRDefault="00BB2143" w:rsidP="00BB2143">
            <w:pPr>
              <w:pStyle w:val="ListParagraph"/>
              <w:numPr>
                <w:ilvl w:val="0"/>
                <w:numId w:val="4"/>
              </w:numPr>
              <w:spacing w:before="100" w:beforeAutospacing="1" w:after="100" w:afterAutospacing="1"/>
              <w:rPr>
                <w:rFonts w:ascii="Arial" w:hAnsi="Arial" w:cs="Arial"/>
                <w:sz w:val="24"/>
                <w:szCs w:val="24"/>
              </w:rPr>
            </w:pPr>
            <w:r w:rsidRPr="003620CE">
              <w:rPr>
                <w:rFonts w:ascii="Arial" w:hAnsi="Arial" w:cs="Arial"/>
                <w:sz w:val="24"/>
                <w:szCs w:val="24"/>
              </w:rPr>
              <w:t>Tick or untick recommendations as required</w:t>
            </w:r>
          </w:p>
          <w:p w14:paraId="077CD0F0" w14:textId="77777777" w:rsidR="00BB2143" w:rsidRPr="003620CE" w:rsidRDefault="00BB2143" w:rsidP="00BB2143">
            <w:pPr>
              <w:pStyle w:val="ListParagraph"/>
              <w:numPr>
                <w:ilvl w:val="0"/>
                <w:numId w:val="4"/>
              </w:numPr>
              <w:spacing w:before="100" w:beforeAutospacing="1" w:after="100" w:afterAutospacing="1"/>
              <w:rPr>
                <w:rFonts w:ascii="Arial" w:hAnsi="Arial" w:cs="Arial"/>
                <w:sz w:val="24"/>
                <w:szCs w:val="24"/>
              </w:rPr>
            </w:pPr>
            <w:r w:rsidRPr="003620CE">
              <w:rPr>
                <w:rFonts w:ascii="Arial" w:hAnsi="Arial" w:cs="Arial"/>
                <w:sz w:val="24"/>
                <w:szCs w:val="24"/>
              </w:rPr>
              <w:t xml:space="preserve">Click </w:t>
            </w:r>
            <w:r w:rsidRPr="003620CE">
              <w:rPr>
                <w:rFonts w:ascii="Arial" w:hAnsi="Arial" w:cs="Arial"/>
                <w:b/>
                <w:bCs/>
                <w:sz w:val="24"/>
                <w:szCs w:val="24"/>
              </w:rPr>
              <w:t>Initiate Now</w:t>
            </w:r>
          </w:p>
          <w:p w14:paraId="5A684AFF" w14:textId="77777777" w:rsidR="00BB2143" w:rsidRPr="003620CE" w:rsidRDefault="00BB2143" w:rsidP="00BB2143">
            <w:pPr>
              <w:pStyle w:val="ListParagraph"/>
              <w:numPr>
                <w:ilvl w:val="0"/>
                <w:numId w:val="4"/>
              </w:numPr>
              <w:spacing w:before="100" w:beforeAutospacing="1" w:after="100" w:afterAutospacing="1"/>
              <w:rPr>
                <w:rFonts w:ascii="Arial" w:hAnsi="Arial" w:cs="Arial"/>
                <w:sz w:val="24"/>
                <w:szCs w:val="24"/>
              </w:rPr>
            </w:pPr>
            <w:r w:rsidRPr="003620CE">
              <w:rPr>
                <w:rFonts w:ascii="Arial" w:hAnsi="Arial" w:cs="Arial"/>
                <w:sz w:val="24"/>
                <w:szCs w:val="24"/>
              </w:rPr>
              <w:t xml:space="preserve">Click </w:t>
            </w:r>
            <w:r w:rsidRPr="003620CE">
              <w:rPr>
                <w:rFonts w:ascii="Arial" w:hAnsi="Arial" w:cs="Arial"/>
                <w:b/>
                <w:bCs/>
                <w:sz w:val="24"/>
                <w:szCs w:val="24"/>
              </w:rPr>
              <w:t>Orders for signatures</w:t>
            </w:r>
          </w:p>
          <w:p w14:paraId="6E12013C" w14:textId="45723DA0" w:rsidR="00BB2143" w:rsidRDefault="00BB2143" w:rsidP="00BB2143">
            <w:pPr>
              <w:pStyle w:val="ListParagraph"/>
              <w:numPr>
                <w:ilvl w:val="0"/>
                <w:numId w:val="4"/>
              </w:numPr>
              <w:spacing w:before="100" w:beforeAutospacing="1" w:after="100" w:afterAutospacing="1"/>
              <w:rPr>
                <w:rFonts w:ascii="Arial" w:hAnsi="Arial" w:cs="Arial"/>
                <w:sz w:val="24"/>
                <w:szCs w:val="24"/>
              </w:rPr>
            </w:pPr>
            <w:r w:rsidRPr="003620CE">
              <w:rPr>
                <w:rFonts w:ascii="Arial" w:hAnsi="Arial" w:cs="Arial"/>
                <w:sz w:val="24"/>
                <w:szCs w:val="24"/>
              </w:rPr>
              <w:t>Orders will display</w:t>
            </w:r>
          </w:p>
          <w:p w14:paraId="4AB30F3F" w14:textId="4DF1FE5A" w:rsidR="00121F98" w:rsidRPr="003620CE" w:rsidRDefault="00121F98" w:rsidP="00BB2143">
            <w:pPr>
              <w:pStyle w:val="ListParagraph"/>
              <w:numPr>
                <w:ilvl w:val="0"/>
                <w:numId w:val="4"/>
              </w:numPr>
              <w:spacing w:before="100" w:beforeAutospacing="1" w:after="100" w:afterAutospacing="1"/>
              <w:rPr>
                <w:rFonts w:ascii="Arial" w:hAnsi="Arial" w:cs="Arial"/>
                <w:sz w:val="24"/>
                <w:szCs w:val="24"/>
              </w:rPr>
            </w:pPr>
            <w:r>
              <w:rPr>
                <w:rFonts w:ascii="Arial" w:hAnsi="Arial" w:cs="Arial"/>
                <w:sz w:val="24"/>
                <w:szCs w:val="24"/>
              </w:rPr>
              <w:t>Complete mandatory fields as required</w:t>
            </w:r>
          </w:p>
          <w:p w14:paraId="43C64A84" w14:textId="77777777" w:rsidR="00BB2143" w:rsidRPr="003620CE" w:rsidRDefault="00BB2143" w:rsidP="00BB2143">
            <w:pPr>
              <w:pStyle w:val="ListParagraph"/>
              <w:numPr>
                <w:ilvl w:val="0"/>
                <w:numId w:val="4"/>
              </w:numPr>
              <w:spacing w:before="100" w:beforeAutospacing="1" w:after="100" w:afterAutospacing="1"/>
              <w:rPr>
                <w:rFonts w:ascii="Arial" w:hAnsi="Arial" w:cs="Arial"/>
                <w:sz w:val="24"/>
                <w:szCs w:val="24"/>
              </w:rPr>
            </w:pPr>
            <w:r w:rsidRPr="003620CE">
              <w:rPr>
                <w:rFonts w:ascii="Arial" w:hAnsi="Arial" w:cs="Arial"/>
                <w:b/>
                <w:bCs/>
                <w:sz w:val="24"/>
                <w:szCs w:val="24"/>
              </w:rPr>
              <w:t>Sign</w:t>
            </w:r>
          </w:p>
          <w:p w14:paraId="0DF51F94" w14:textId="29257D33" w:rsidR="00BB2143" w:rsidRPr="003620CE" w:rsidRDefault="00BB2143" w:rsidP="00BB2143">
            <w:pPr>
              <w:pStyle w:val="ListParagraph"/>
              <w:numPr>
                <w:ilvl w:val="0"/>
                <w:numId w:val="4"/>
              </w:numPr>
              <w:outlineLvl w:val="0"/>
              <w:rPr>
                <w:rFonts w:ascii="Arial" w:hAnsi="Arial" w:cs="Arial"/>
                <w:sz w:val="24"/>
                <w:szCs w:val="24"/>
              </w:rPr>
            </w:pPr>
            <w:r w:rsidRPr="003620CE">
              <w:rPr>
                <w:rFonts w:ascii="Arial" w:hAnsi="Arial" w:cs="Arial"/>
                <w:sz w:val="24"/>
                <w:szCs w:val="24"/>
              </w:rPr>
              <w:t>Order will now be displayed in Order profile and relevant tasks will be initiated</w:t>
            </w:r>
          </w:p>
        </w:tc>
      </w:tr>
      <w:tr w:rsidR="00EB34DA" w:rsidRPr="003620CE" w14:paraId="1852F768" w14:textId="77777777" w:rsidTr="002D0AEF">
        <w:tc>
          <w:tcPr>
            <w:tcW w:w="988" w:type="dxa"/>
          </w:tcPr>
          <w:p w14:paraId="2ABBC492" w14:textId="77777777" w:rsidR="00EB34DA" w:rsidRPr="003620CE" w:rsidRDefault="00EB34DA" w:rsidP="000477F1">
            <w:pPr>
              <w:rPr>
                <w:rFonts w:ascii="Arial" w:hAnsi="Arial" w:cs="Arial"/>
                <w:sz w:val="24"/>
                <w:szCs w:val="24"/>
              </w:rPr>
            </w:pPr>
          </w:p>
        </w:tc>
        <w:tc>
          <w:tcPr>
            <w:tcW w:w="1842" w:type="dxa"/>
          </w:tcPr>
          <w:p w14:paraId="0070E4B1" w14:textId="229DF19D" w:rsidR="00EB34DA" w:rsidRPr="003620CE" w:rsidRDefault="00EB34DA" w:rsidP="000477F1">
            <w:pPr>
              <w:spacing w:after="100"/>
              <w:contextualSpacing/>
              <w:rPr>
                <w:rFonts w:ascii="Arial" w:hAnsi="Arial" w:cs="Arial"/>
                <w:b/>
                <w:bCs/>
                <w:sz w:val="24"/>
                <w:szCs w:val="24"/>
              </w:rPr>
            </w:pPr>
            <w:r w:rsidRPr="003620CE">
              <w:rPr>
                <w:rFonts w:ascii="Arial" w:hAnsi="Arial" w:cs="Arial"/>
                <w:b/>
                <w:bCs/>
                <w:sz w:val="24"/>
                <w:szCs w:val="24"/>
              </w:rPr>
              <w:t>Referrals</w:t>
            </w:r>
          </w:p>
        </w:tc>
        <w:tc>
          <w:tcPr>
            <w:tcW w:w="11344" w:type="dxa"/>
          </w:tcPr>
          <w:p w14:paraId="047A5A1F" w14:textId="5B6D5A82"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From </w:t>
            </w:r>
            <w:r w:rsidR="003757D7" w:rsidRPr="003620CE">
              <w:rPr>
                <w:rFonts w:ascii="Arial" w:hAnsi="Arial" w:cs="Arial"/>
                <w:sz w:val="24"/>
                <w:szCs w:val="24"/>
              </w:rPr>
              <w:t>LaunchPoint</w:t>
            </w:r>
            <w:r w:rsidRPr="003620CE">
              <w:rPr>
                <w:rFonts w:ascii="Arial" w:hAnsi="Arial" w:cs="Arial"/>
                <w:sz w:val="24"/>
                <w:szCs w:val="24"/>
              </w:rPr>
              <w:t>, right click on the patient and select ED Referrals form to open the ED referral form.</w:t>
            </w:r>
          </w:p>
          <w:p w14:paraId="036D364D" w14:textId="77777777"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 Explain you can refer to multiple teams from here. </w:t>
            </w:r>
          </w:p>
          <w:p w14:paraId="39428AFB" w14:textId="23A71A61"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For this example, we are going to select the Acute Care Team</w:t>
            </w:r>
          </w:p>
          <w:p w14:paraId="5CABB7DB" w14:textId="22DE6454"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Tick box </w:t>
            </w:r>
            <w:r w:rsidRPr="007C177A">
              <w:rPr>
                <w:rFonts w:ascii="Arial" w:hAnsi="Arial" w:cs="Arial"/>
                <w:b/>
                <w:bCs/>
                <w:sz w:val="24"/>
                <w:szCs w:val="24"/>
              </w:rPr>
              <w:t>Acute Care Team</w:t>
            </w:r>
          </w:p>
          <w:p w14:paraId="7B12A442" w14:textId="77777777"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Select </w:t>
            </w:r>
            <w:r w:rsidRPr="007C177A">
              <w:rPr>
                <w:rFonts w:ascii="Arial" w:hAnsi="Arial" w:cs="Arial"/>
                <w:b/>
                <w:bCs/>
                <w:sz w:val="24"/>
                <w:szCs w:val="24"/>
              </w:rPr>
              <w:t>Medical</w:t>
            </w:r>
            <w:r w:rsidRPr="003620CE">
              <w:rPr>
                <w:rFonts w:ascii="Arial" w:hAnsi="Arial" w:cs="Arial"/>
                <w:sz w:val="24"/>
                <w:szCs w:val="24"/>
              </w:rPr>
              <w:t xml:space="preserve"> Speciality</w:t>
            </w:r>
          </w:p>
          <w:p w14:paraId="38B03603" w14:textId="77777777"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And Add Reason Free text and bleep number</w:t>
            </w:r>
          </w:p>
          <w:p w14:paraId="5ADB29BD" w14:textId="77777777" w:rsidR="00EB34DA" w:rsidRPr="003620CE"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Click green tick to save and submit</w:t>
            </w:r>
          </w:p>
          <w:p w14:paraId="602CFCA3" w14:textId="3DF637D6" w:rsidR="00EB34DA" w:rsidRDefault="00EB34DA"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This will alert the relevant teams</w:t>
            </w:r>
          </w:p>
          <w:p w14:paraId="29C8D3DA" w14:textId="2C722885" w:rsidR="007C177A" w:rsidRPr="007C177A" w:rsidRDefault="007C177A" w:rsidP="007C177A">
            <w:pPr>
              <w:ind w:left="360"/>
              <w:outlineLvl w:val="0"/>
              <w:rPr>
                <w:rFonts w:ascii="Arial" w:hAnsi="Arial" w:cs="Arial"/>
                <w:sz w:val="24"/>
                <w:szCs w:val="24"/>
              </w:rPr>
            </w:pPr>
            <w:r>
              <w:rPr>
                <w:rFonts w:ascii="Arial" w:hAnsi="Arial" w:cs="Arial"/>
                <w:sz w:val="24"/>
                <w:szCs w:val="24"/>
              </w:rPr>
              <w:t>Show telephone Icon</w:t>
            </w:r>
          </w:p>
          <w:p w14:paraId="509CE9A3" w14:textId="77777777" w:rsidR="007C177A" w:rsidRPr="007C177A" w:rsidRDefault="007C177A" w:rsidP="007C177A">
            <w:pPr>
              <w:ind w:left="360"/>
              <w:outlineLvl w:val="0"/>
              <w:rPr>
                <w:rFonts w:ascii="Arial" w:hAnsi="Arial" w:cs="Arial"/>
                <w:sz w:val="24"/>
                <w:szCs w:val="24"/>
              </w:rPr>
            </w:pPr>
          </w:p>
          <w:p w14:paraId="2867D3A1" w14:textId="77777777" w:rsidR="00946651" w:rsidRPr="003620CE" w:rsidRDefault="00946651" w:rsidP="00946651">
            <w:pPr>
              <w:outlineLvl w:val="0"/>
              <w:rPr>
                <w:rFonts w:ascii="Arial" w:hAnsi="Arial" w:cs="Arial"/>
                <w:b/>
                <w:bCs/>
                <w:sz w:val="24"/>
                <w:szCs w:val="24"/>
              </w:rPr>
            </w:pPr>
            <w:r w:rsidRPr="003620CE">
              <w:rPr>
                <w:rFonts w:ascii="Arial" w:hAnsi="Arial" w:cs="Arial"/>
                <w:b/>
                <w:bCs/>
                <w:sz w:val="24"/>
                <w:szCs w:val="24"/>
              </w:rPr>
              <w:t>User practical to add a referral</w:t>
            </w:r>
          </w:p>
          <w:p w14:paraId="06021101" w14:textId="4F4F1866" w:rsidR="009D4599" w:rsidRPr="003620CE" w:rsidRDefault="009D4599" w:rsidP="00946651">
            <w:pPr>
              <w:outlineLvl w:val="0"/>
              <w:rPr>
                <w:rFonts w:ascii="Arial" w:hAnsi="Arial" w:cs="Arial"/>
                <w:b/>
                <w:bCs/>
                <w:sz w:val="24"/>
                <w:szCs w:val="24"/>
              </w:rPr>
            </w:pPr>
          </w:p>
        </w:tc>
      </w:tr>
      <w:tr w:rsidR="009D4599" w:rsidRPr="003620CE" w14:paraId="659147A6" w14:textId="77777777" w:rsidTr="002D0AEF">
        <w:tc>
          <w:tcPr>
            <w:tcW w:w="988" w:type="dxa"/>
          </w:tcPr>
          <w:p w14:paraId="2A5E8BDD" w14:textId="77777777" w:rsidR="009D4599" w:rsidRPr="003620CE" w:rsidRDefault="009D4599" w:rsidP="000477F1">
            <w:pPr>
              <w:rPr>
                <w:rFonts w:ascii="Arial" w:hAnsi="Arial" w:cs="Arial"/>
                <w:sz w:val="24"/>
                <w:szCs w:val="24"/>
              </w:rPr>
            </w:pPr>
          </w:p>
        </w:tc>
        <w:tc>
          <w:tcPr>
            <w:tcW w:w="1842" w:type="dxa"/>
          </w:tcPr>
          <w:p w14:paraId="08286D16" w14:textId="71D92562" w:rsidR="009D4599" w:rsidRPr="003620CE" w:rsidRDefault="009D4599" w:rsidP="000477F1">
            <w:pPr>
              <w:spacing w:after="100"/>
              <w:contextualSpacing/>
              <w:rPr>
                <w:rFonts w:ascii="Arial" w:hAnsi="Arial" w:cs="Arial"/>
                <w:b/>
                <w:bCs/>
                <w:sz w:val="24"/>
                <w:szCs w:val="24"/>
              </w:rPr>
            </w:pPr>
            <w:r w:rsidRPr="003620CE">
              <w:rPr>
                <w:rFonts w:ascii="Arial" w:hAnsi="Arial" w:cs="Arial"/>
                <w:b/>
                <w:bCs/>
                <w:sz w:val="24"/>
                <w:szCs w:val="24"/>
              </w:rPr>
              <w:t>Message Centre</w:t>
            </w:r>
          </w:p>
        </w:tc>
        <w:tc>
          <w:tcPr>
            <w:tcW w:w="11344" w:type="dxa"/>
          </w:tcPr>
          <w:p w14:paraId="3B79A5C0" w14:textId="77777777" w:rsidR="009D4599" w:rsidRPr="003620CE" w:rsidRDefault="009D4599" w:rsidP="009D4599">
            <w:pPr>
              <w:pStyle w:val="ListParagraph"/>
              <w:numPr>
                <w:ilvl w:val="0"/>
                <w:numId w:val="8"/>
              </w:numPr>
              <w:spacing w:before="100" w:beforeAutospacing="1" w:after="100" w:afterAutospacing="1"/>
              <w:rPr>
                <w:rFonts w:ascii="Arial" w:hAnsi="Arial" w:cs="Arial"/>
                <w:bCs/>
                <w:sz w:val="24"/>
                <w:szCs w:val="24"/>
              </w:rPr>
            </w:pPr>
            <w:r w:rsidRPr="003620CE">
              <w:rPr>
                <w:rFonts w:ascii="Arial" w:hAnsi="Arial" w:cs="Arial"/>
                <w:bCs/>
                <w:sz w:val="24"/>
                <w:szCs w:val="24"/>
              </w:rPr>
              <w:t xml:space="preserve">Click on </w:t>
            </w:r>
            <w:ins w:id="33" w:author="Grimble Aaron (ELHT) System Support Team" w:date="2022-10-18T08:37:00Z">
              <w:r w:rsidRPr="003620CE">
                <w:rPr>
                  <w:rFonts w:ascii="Arial" w:hAnsi="Arial" w:cs="Arial"/>
                  <w:bCs/>
                  <w:sz w:val="24"/>
                  <w:szCs w:val="24"/>
                </w:rPr>
                <w:t xml:space="preserve">the </w:t>
              </w:r>
            </w:ins>
            <w:r w:rsidRPr="003620CE">
              <w:rPr>
                <w:rFonts w:ascii="Arial" w:hAnsi="Arial" w:cs="Arial"/>
                <w:bCs/>
                <w:sz w:val="24"/>
                <w:szCs w:val="24"/>
              </w:rPr>
              <w:t>Message centre button</w:t>
            </w:r>
            <w:ins w:id="34" w:author="Grimble Aaron (ELHT) System Support Team" w:date="2022-10-18T08:37:00Z">
              <w:r w:rsidRPr="003620CE">
                <w:rPr>
                  <w:rFonts w:ascii="Arial" w:hAnsi="Arial" w:cs="Arial"/>
                  <w:bCs/>
                  <w:sz w:val="24"/>
                  <w:szCs w:val="24"/>
                </w:rPr>
                <w:t xml:space="preserve"> in the toolbar</w:t>
              </w:r>
            </w:ins>
          </w:p>
          <w:p w14:paraId="44D87C82" w14:textId="77777777" w:rsidR="009D4599" w:rsidRPr="003620CE" w:rsidDel="0042482E" w:rsidRDefault="009D4599" w:rsidP="009D4599">
            <w:pPr>
              <w:pStyle w:val="ListParagraph"/>
              <w:numPr>
                <w:ilvl w:val="0"/>
                <w:numId w:val="8"/>
              </w:numPr>
              <w:spacing w:before="100" w:beforeAutospacing="1" w:after="100" w:afterAutospacing="1"/>
              <w:rPr>
                <w:del w:id="35" w:author="Grimble Aaron (ELHT) System Support Team" w:date="2022-10-18T08:41:00Z"/>
                <w:rFonts w:ascii="Arial" w:hAnsi="Arial" w:cs="Arial"/>
                <w:bCs/>
                <w:sz w:val="24"/>
                <w:szCs w:val="24"/>
              </w:rPr>
            </w:pPr>
            <w:del w:id="36" w:author="Grimble Aaron (ELHT) System Support Team" w:date="2022-10-18T08:41:00Z">
              <w:r w:rsidRPr="003620CE" w:rsidDel="0042482E">
                <w:rPr>
                  <w:rFonts w:ascii="Arial" w:hAnsi="Arial" w:cs="Arial"/>
                  <w:bCs/>
                  <w:sz w:val="24"/>
                  <w:szCs w:val="24"/>
                </w:rPr>
                <w:delText xml:space="preserve">Show how to do a basic message, search for </w:delText>
              </w:r>
              <w:commentRangeStart w:id="37"/>
              <w:r w:rsidRPr="003620CE" w:rsidDel="0042482E">
                <w:rPr>
                  <w:rFonts w:ascii="Arial" w:hAnsi="Arial" w:cs="Arial"/>
                  <w:bCs/>
                  <w:sz w:val="24"/>
                  <w:szCs w:val="24"/>
                </w:rPr>
                <w:delText>patient</w:delText>
              </w:r>
              <w:commentRangeEnd w:id="37"/>
              <w:r w:rsidRPr="003620CE" w:rsidDel="0042482E">
                <w:rPr>
                  <w:rStyle w:val="CommentReference"/>
                  <w:rFonts w:ascii="Arial" w:hAnsi="Arial" w:cs="Arial"/>
                  <w:sz w:val="24"/>
                  <w:szCs w:val="24"/>
                </w:rPr>
                <w:commentReference w:id="37"/>
              </w:r>
              <w:r w:rsidRPr="003620CE" w:rsidDel="0042482E">
                <w:rPr>
                  <w:rFonts w:ascii="Arial" w:hAnsi="Arial" w:cs="Arial"/>
                  <w:bCs/>
                  <w:sz w:val="24"/>
                  <w:szCs w:val="24"/>
                </w:rPr>
                <w:delText xml:space="preserve"> and all patient information will be included in the message</w:delText>
              </w:r>
            </w:del>
          </w:p>
          <w:p w14:paraId="402D6530" w14:textId="77777777" w:rsidR="009D4599" w:rsidRPr="003620CE" w:rsidDel="0042482E" w:rsidRDefault="009D4599" w:rsidP="009D4599">
            <w:pPr>
              <w:pStyle w:val="ListParagraph"/>
              <w:numPr>
                <w:ilvl w:val="0"/>
                <w:numId w:val="8"/>
              </w:numPr>
              <w:spacing w:before="100" w:beforeAutospacing="1" w:after="100" w:afterAutospacing="1"/>
              <w:rPr>
                <w:del w:id="38" w:author="Grimble Aaron (ELHT) System Support Team" w:date="2022-10-18T08:41:00Z"/>
                <w:rFonts w:ascii="Arial" w:hAnsi="Arial" w:cs="Arial"/>
                <w:bCs/>
                <w:sz w:val="24"/>
                <w:szCs w:val="24"/>
              </w:rPr>
            </w:pPr>
            <w:commentRangeStart w:id="39"/>
            <w:del w:id="40" w:author="Grimble Aaron (ELHT) System Support Team" w:date="2022-10-18T08:41:00Z">
              <w:r w:rsidRPr="003620CE" w:rsidDel="0042482E">
                <w:rPr>
                  <w:rFonts w:ascii="Arial" w:hAnsi="Arial" w:cs="Arial"/>
                  <w:bCs/>
                  <w:sz w:val="24"/>
                  <w:szCs w:val="24"/>
                </w:rPr>
                <w:delText>Show</w:delText>
              </w:r>
              <w:commentRangeEnd w:id="39"/>
              <w:r w:rsidRPr="003620CE" w:rsidDel="0042482E">
                <w:rPr>
                  <w:rStyle w:val="CommentReference"/>
                  <w:rFonts w:ascii="Arial" w:hAnsi="Arial" w:cs="Arial"/>
                  <w:sz w:val="24"/>
                  <w:szCs w:val="24"/>
                </w:rPr>
                <w:commentReference w:id="39"/>
              </w:r>
              <w:r w:rsidRPr="003620CE" w:rsidDel="0042482E">
                <w:rPr>
                  <w:rFonts w:ascii="Arial" w:hAnsi="Arial" w:cs="Arial"/>
                  <w:bCs/>
                  <w:sz w:val="24"/>
                  <w:szCs w:val="24"/>
                </w:rPr>
                <w:delText xml:space="preserve"> Inbox, proxies and pools – click manage to set these up Check with WSL re: pools etc</w:delText>
              </w:r>
            </w:del>
          </w:p>
          <w:p w14:paraId="288FB3BD" w14:textId="77777777" w:rsidR="009D4599" w:rsidRPr="003620CE" w:rsidDel="0042482E" w:rsidRDefault="009D4599" w:rsidP="009D4599">
            <w:pPr>
              <w:pStyle w:val="ListParagraph"/>
              <w:numPr>
                <w:ilvl w:val="0"/>
                <w:numId w:val="8"/>
              </w:numPr>
              <w:spacing w:before="100" w:beforeAutospacing="1" w:after="100" w:afterAutospacing="1"/>
              <w:rPr>
                <w:del w:id="41" w:author="Grimble Aaron (ELHT) System Support Team" w:date="2022-10-18T08:34:00Z"/>
                <w:rFonts w:ascii="Arial" w:hAnsi="Arial" w:cs="Arial"/>
                <w:bCs/>
                <w:sz w:val="24"/>
                <w:szCs w:val="24"/>
              </w:rPr>
            </w:pPr>
            <w:del w:id="42" w:author="Grimble Aaron (ELHT) System Support Team" w:date="2022-10-18T08:34:00Z">
              <w:r w:rsidRPr="003620CE" w:rsidDel="0042482E">
                <w:rPr>
                  <w:rFonts w:ascii="Arial" w:hAnsi="Arial" w:cs="Arial"/>
                  <w:bCs/>
                  <w:sz w:val="24"/>
                  <w:szCs w:val="24"/>
                </w:rPr>
                <w:delText>Kate will check the results function</w:delText>
              </w:r>
            </w:del>
          </w:p>
          <w:p w14:paraId="2BEF1036" w14:textId="77777777" w:rsidR="009D4599" w:rsidRPr="003620CE" w:rsidRDefault="009D4599" w:rsidP="009D4599">
            <w:pPr>
              <w:pStyle w:val="ListParagraph"/>
              <w:numPr>
                <w:ilvl w:val="0"/>
                <w:numId w:val="8"/>
              </w:numPr>
              <w:outlineLvl w:val="0"/>
              <w:rPr>
                <w:ins w:id="43" w:author="Grimble Aaron (ELHT) System Support Team" w:date="2022-10-18T08:41:00Z"/>
                <w:rFonts w:ascii="Arial" w:eastAsia="Times New Roman" w:hAnsi="Arial" w:cs="Arial"/>
                <w:sz w:val="24"/>
                <w:szCs w:val="24"/>
                <w:lang w:eastAsia="en-GB"/>
              </w:rPr>
            </w:pPr>
            <w:del w:id="44" w:author="Grimble Aaron (ELHT) System Support Team" w:date="2022-10-18T08:41:00Z">
              <w:r w:rsidRPr="003620CE" w:rsidDel="0042482E">
                <w:rPr>
                  <w:rFonts w:ascii="Arial" w:hAnsi="Arial" w:cs="Arial"/>
                  <w:bCs/>
                  <w:sz w:val="24"/>
                  <w:szCs w:val="24"/>
                </w:rPr>
                <w:delText>Get users to partner up to practice</w:delText>
              </w:r>
            </w:del>
            <w:ins w:id="45" w:author="Grimble Aaron (ELHT) System Support Team" w:date="2022-10-18T08:41:00Z">
              <w:r w:rsidRPr="003620CE">
                <w:rPr>
                  <w:rFonts w:ascii="Arial" w:eastAsia="Times New Roman" w:hAnsi="Arial" w:cs="Arial"/>
                  <w:sz w:val="24"/>
                  <w:szCs w:val="24"/>
                  <w:lang w:eastAsia="en-GB"/>
                </w:rPr>
                <w:t>Message Centre Tabs:</w:t>
              </w:r>
            </w:ins>
          </w:p>
          <w:p w14:paraId="0D4DA416" w14:textId="77777777" w:rsidR="009D4599" w:rsidRPr="003620CE" w:rsidRDefault="009D4599" w:rsidP="009D4599">
            <w:pPr>
              <w:pStyle w:val="ListParagraph"/>
              <w:numPr>
                <w:ilvl w:val="0"/>
                <w:numId w:val="8"/>
              </w:numPr>
              <w:outlineLvl w:val="0"/>
              <w:rPr>
                <w:ins w:id="46" w:author="Grimble Aaron (ELHT) System Support Team" w:date="2022-10-18T08:41:00Z"/>
                <w:rFonts w:ascii="Arial" w:eastAsia="Times New Roman" w:hAnsi="Arial" w:cs="Arial"/>
                <w:sz w:val="24"/>
                <w:szCs w:val="24"/>
                <w:lang w:eastAsia="en-GB"/>
              </w:rPr>
            </w:pPr>
            <w:ins w:id="47" w:author="Grimble Aaron (ELHT) System Support Team" w:date="2022-10-18T08:41:00Z">
              <w:r w:rsidRPr="003620CE">
                <w:rPr>
                  <w:rFonts w:ascii="Arial" w:eastAsia="Times New Roman" w:hAnsi="Arial" w:cs="Arial"/>
                  <w:b/>
                  <w:bCs/>
                  <w:sz w:val="24"/>
                  <w:szCs w:val="24"/>
                  <w:lang w:eastAsia="en-GB"/>
                  <w:rPrChange w:id="48" w:author="Grimble Aaron (ELHT) System Support Team" w:date="2022-10-18T08:42:00Z">
                    <w:rPr>
                      <w:rFonts w:ascii="Arial" w:eastAsia="Times New Roman" w:hAnsi="Arial" w:cs="Arial"/>
                      <w:lang w:eastAsia="en-GB"/>
                    </w:rPr>
                  </w:rPrChange>
                </w:rPr>
                <w:lastRenderedPageBreak/>
                <w:t>Inbox Tab</w:t>
              </w:r>
              <w:r w:rsidRPr="003620CE">
                <w:rPr>
                  <w:rFonts w:ascii="Arial" w:eastAsia="Times New Roman" w:hAnsi="Arial" w:cs="Arial"/>
                  <w:sz w:val="24"/>
                  <w:szCs w:val="24"/>
                  <w:lang w:eastAsia="en-GB"/>
                </w:rPr>
                <w:t xml:space="preserve">: The Inbox tab is built to be used by many disciplines. You will use this tab to send and receive messages or to sign or review documents from students and other clinicians. Those clinicians who use Dynamic Documentation will be able to see their saved documents under the Inbox tab.  </w:t>
              </w:r>
            </w:ins>
          </w:p>
          <w:p w14:paraId="769CA9DE" w14:textId="77777777" w:rsidR="009D4599" w:rsidRPr="003620CE" w:rsidRDefault="009D4599" w:rsidP="009D4599">
            <w:pPr>
              <w:pStyle w:val="ListParagraph"/>
              <w:numPr>
                <w:ilvl w:val="0"/>
                <w:numId w:val="8"/>
              </w:numPr>
              <w:outlineLvl w:val="0"/>
              <w:rPr>
                <w:ins w:id="49" w:author="Grimble Aaron (ELHT) System Support Team" w:date="2022-10-18T08:41:00Z"/>
                <w:rFonts w:ascii="Arial" w:eastAsia="Times New Roman" w:hAnsi="Arial" w:cs="Arial"/>
                <w:sz w:val="24"/>
                <w:szCs w:val="24"/>
                <w:lang w:eastAsia="en-GB"/>
              </w:rPr>
            </w:pPr>
            <w:ins w:id="50" w:author="Grimble Aaron (ELHT) System Support Team" w:date="2022-10-18T08:41:00Z">
              <w:r w:rsidRPr="003620CE">
                <w:rPr>
                  <w:rFonts w:ascii="Arial" w:eastAsia="Times New Roman" w:hAnsi="Arial" w:cs="Arial"/>
                  <w:b/>
                  <w:bCs/>
                  <w:sz w:val="24"/>
                  <w:szCs w:val="24"/>
                  <w:lang w:eastAsia="en-GB"/>
                  <w:rPrChange w:id="51" w:author="Grimble Aaron (ELHT) System Support Team" w:date="2022-10-18T08:42:00Z">
                    <w:rPr>
                      <w:rFonts w:ascii="Arial" w:eastAsia="Times New Roman" w:hAnsi="Arial" w:cs="Arial"/>
                      <w:lang w:eastAsia="en-GB"/>
                    </w:rPr>
                  </w:rPrChange>
                </w:rPr>
                <w:t>Proxies Tab</w:t>
              </w:r>
              <w:r w:rsidRPr="003620CE">
                <w:rPr>
                  <w:rFonts w:ascii="Arial" w:eastAsia="Times New Roman" w:hAnsi="Arial" w:cs="Arial"/>
                  <w:sz w:val="24"/>
                  <w:szCs w:val="24"/>
                  <w:lang w:eastAsia="en-GB"/>
                </w:rPr>
                <w:t xml:space="preserve">: You will likely not use this tab unless you receive a great deal of documents and/or messages and want someone to manage your Inbox while you’re away.  If you wish you can choose to put an Out of Office Message on your Message Centre while you’re away. </w:t>
              </w:r>
            </w:ins>
          </w:p>
          <w:p w14:paraId="732DAD98" w14:textId="77777777" w:rsidR="009D4599" w:rsidRPr="003620CE" w:rsidRDefault="009D4599" w:rsidP="009D4599">
            <w:pPr>
              <w:pStyle w:val="ListParagraph"/>
              <w:numPr>
                <w:ilvl w:val="0"/>
                <w:numId w:val="8"/>
              </w:numPr>
              <w:outlineLvl w:val="0"/>
              <w:rPr>
                <w:ins w:id="52" w:author="Grimble Aaron (ELHT) System Support Team" w:date="2022-10-18T08:42:00Z"/>
                <w:rFonts w:ascii="Arial" w:eastAsia="Times New Roman" w:hAnsi="Arial" w:cs="Arial"/>
                <w:sz w:val="24"/>
                <w:szCs w:val="24"/>
                <w:lang w:eastAsia="en-GB"/>
              </w:rPr>
            </w:pPr>
            <w:ins w:id="53" w:author="Grimble Aaron (ELHT) System Support Team" w:date="2022-10-18T08:41:00Z">
              <w:r w:rsidRPr="003620CE">
                <w:rPr>
                  <w:rFonts w:ascii="Arial" w:eastAsia="Times New Roman" w:hAnsi="Arial" w:cs="Arial"/>
                  <w:b/>
                  <w:bCs/>
                  <w:sz w:val="24"/>
                  <w:szCs w:val="24"/>
                  <w:lang w:eastAsia="en-GB"/>
                  <w:rPrChange w:id="54" w:author="Grimble Aaron (ELHT) System Support Team" w:date="2022-10-18T08:42:00Z">
                    <w:rPr>
                      <w:rFonts w:ascii="Arial" w:eastAsia="Times New Roman" w:hAnsi="Arial" w:cs="Arial"/>
                      <w:lang w:eastAsia="en-GB"/>
                    </w:rPr>
                  </w:rPrChange>
                </w:rPr>
                <w:t>Pools Tab</w:t>
              </w:r>
              <w:r w:rsidRPr="003620CE">
                <w:rPr>
                  <w:rFonts w:ascii="Arial" w:eastAsia="Times New Roman" w:hAnsi="Arial" w:cs="Arial"/>
                  <w:sz w:val="24"/>
                  <w:szCs w:val="24"/>
                  <w:lang w:eastAsia="en-GB"/>
                </w:rPr>
                <w:t>: A pool is an identifiable group of people who share a common Inbox. You can add yourself to a pool from the Pools tab. You can also access the shared Inbox from the same tab.</w:t>
              </w:r>
            </w:ins>
            <w:r w:rsidRPr="003620CE">
              <w:rPr>
                <w:rFonts w:ascii="Arial" w:eastAsia="Times New Roman" w:hAnsi="Arial" w:cs="Arial"/>
                <w:sz w:val="24"/>
                <w:szCs w:val="24"/>
                <w:lang w:eastAsia="en-GB"/>
              </w:rPr>
              <w:t xml:space="preserve"> If a referral is done to a Specialty nurse team or specialty consultation via </w:t>
            </w:r>
            <w:proofErr w:type="gramStart"/>
            <w:r w:rsidRPr="003620CE">
              <w:rPr>
                <w:rFonts w:ascii="Arial" w:eastAsia="Times New Roman" w:hAnsi="Arial" w:cs="Arial"/>
                <w:sz w:val="24"/>
                <w:szCs w:val="24"/>
                <w:lang w:eastAsia="en-GB"/>
              </w:rPr>
              <w:t>New</w:t>
            </w:r>
            <w:proofErr w:type="gramEnd"/>
            <w:r w:rsidRPr="003620CE">
              <w:rPr>
                <w:rFonts w:ascii="Arial" w:eastAsia="Times New Roman" w:hAnsi="Arial" w:cs="Arial"/>
                <w:sz w:val="24"/>
                <w:szCs w:val="24"/>
                <w:lang w:eastAsia="en-GB"/>
              </w:rPr>
              <w:t xml:space="preserve"> order entry. The user will reply via message centre straight into the shared inbox with accepted or rejected. If you are the accepting or rejecting on behalf of the specialty consultant</w:t>
            </w:r>
            <w:ins w:id="55" w:author="Grimble Aaron (ELHT) System Support Team" w:date="2022-10-18T08:41:00Z">
              <w:r w:rsidRPr="003620CE">
                <w:rPr>
                  <w:rFonts w:ascii="Arial" w:eastAsia="Times New Roman" w:hAnsi="Arial" w:cs="Arial"/>
                  <w:sz w:val="24"/>
                  <w:szCs w:val="24"/>
                  <w:lang w:eastAsia="en-GB"/>
                </w:rPr>
                <w:t xml:space="preserve"> </w:t>
              </w:r>
            </w:ins>
            <w:r w:rsidRPr="003620CE">
              <w:rPr>
                <w:rFonts w:ascii="Arial" w:eastAsia="Times New Roman" w:hAnsi="Arial" w:cs="Arial"/>
                <w:sz w:val="24"/>
                <w:szCs w:val="24"/>
                <w:lang w:eastAsia="en-GB"/>
              </w:rPr>
              <w:t>team (Pool), you can also reply via the shared inbox to accept or reject the referral. You will then need to select the request/care plans in the blue menu, find the request, right click and mark as completed.</w:t>
            </w:r>
          </w:p>
          <w:p w14:paraId="3A699B7A" w14:textId="77777777" w:rsidR="009D4599" w:rsidRPr="003620CE" w:rsidRDefault="009D4599">
            <w:pPr>
              <w:pStyle w:val="ListParagraph"/>
              <w:outlineLvl w:val="0"/>
              <w:rPr>
                <w:ins w:id="56" w:author="Grimble Aaron (ELHT) System Support Team" w:date="2022-10-18T08:41:00Z"/>
                <w:rFonts w:ascii="Arial" w:eastAsia="Times New Roman" w:hAnsi="Arial" w:cs="Arial"/>
                <w:b/>
                <w:bCs/>
                <w:sz w:val="24"/>
                <w:szCs w:val="24"/>
                <w:lang w:eastAsia="en-GB"/>
                <w:rPrChange w:id="57" w:author="Grimble Aaron (ELHT) System Support Team" w:date="2022-10-26T13:04:00Z">
                  <w:rPr>
                    <w:ins w:id="58" w:author="Grimble Aaron (ELHT) System Support Team" w:date="2022-10-18T08:41:00Z"/>
                    <w:rFonts w:ascii="Arial" w:eastAsia="Times New Roman" w:hAnsi="Arial" w:cs="Arial"/>
                    <w:lang w:eastAsia="en-GB"/>
                  </w:rPr>
                </w:rPrChange>
              </w:rPr>
              <w:pPrChange w:id="59" w:author="Grimble Aaron (ELHT) System Support Team" w:date="2022-10-18T08:42:00Z">
                <w:pPr>
                  <w:pStyle w:val="ListParagraph"/>
                  <w:numPr>
                    <w:numId w:val="25"/>
                  </w:numPr>
                  <w:tabs>
                    <w:tab w:val="num" w:pos="360"/>
                    <w:tab w:val="num" w:pos="720"/>
                  </w:tabs>
                  <w:ind w:hanging="720"/>
                  <w:outlineLvl w:val="0"/>
                </w:pPr>
              </w:pPrChange>
            </w:pPr>
          </w:p>
          <w:p w14:paraId="007E6985" w14:textId="77777777" w:rsidR="009D4599" w:rsidRPr="003620CE" w:rsidRDefault="009D4599" w:rsidP="009D4599">
            <w:pPr>
              <w:pStyle w:val="ListParagraph"/>
              <w:numPr>
                <w:ilvl w:val="0"/>
                <w:numId w:val="8"/>
              </w:numPr>
              <w:outlineLvl w:val="0"/>
              <w:rPr>
                <w:ins w:id="60" w:author="Grimble Aaron (ELHT) System Support Team" w:date="2022-10-18T08:41:00Z"/>
                <w:rFonts w:ascii="Arial" w:eastAsia="Times New Roman" w:hAnsi="Arial" w:cs="Arial"/>
                <w:b/>
                <w:bCs/>
                <w:sz w:val="24"/>
                <w:szCs w:val="24"/>
                <w:lang w:eastAsia="en-GB"/>
                <w:rPrChange w:id="61" w:author="Grimble Aaron (ELHT) System Support Team" w:date="2022-10-26T13:04:00Z">
                  <w:rPr>
                    <w:ins w:id="62" w:author="Grimble Aaron (ELHT) System Support Team" w:date="2022-10-18T08:41:00Z"/>
                    <w:rFonts w:ascii="Arial" w:eastAsia="Times New Roman" w:hAnsi="Arial" w:cs="Arial"/>
                    <w:lang w:eastAsia="en-GB"/>
                  </w:rPr>
                </w:rPrChange>
              </w:rPr>
            </w:pPr>
            <w:ins w:id="63" w:author="Grimble Aaron (ELHT) System Support Team" w:date="2022-10-18T08:41:00Z">
              <w:r w:rsidRPr="003620CE">
                <w:rPr>
                  <w:rFonts w:ascii="Arial" w:eastAsia="Times New Roman" w:hAnsi="Arial" w:cs="Arial"/>
                  <w:b/>
                  <w:bCs/>
                  <w:sz w:val="24"/>
                  <w:szCs w:val="24"/>
                  <w:lang w:eastAsia="en-GB"/>
                  <w:rPrChange w:id="64" w:author="Grimble Aaron (ELHT) System Support Team" w:date="2022-10-26T13:04:00Z">
                    <w:rPr>
                      <w:rFonts w:ascii="Arial" w:eastAsia="Times New Roman" w:hAnsi="Arial" w:cs="Arial"/>
                      <w:lang w:eastAsia="en-GB"/>
                    </w:rPr>
                  </w:rPrChange>
                </w:rPr>
                <w:t>Sending a Message from Message Centre</w:t>
              </w:r>
            </w:ins>
            <w:ins w:id="65" w:author="Grimble Aaron (ELHT) System Support Team" w:date="2022-10-26T13:04:00Z">
              <w:r w:rsidRPr="003620CE">
                <w:rPr>
                  <w:rFonts w:ascii="Arial" w:eastAsia="Times New Roman" w:hAnsi="Arial" w:cs="Arial"/>
                  <w:b/>
                  <w:bCs/>
                  <w:sz w:val="24"/>
                  <w:szCs w:val="24"/>
                  <w:lang w:eastAsia="en-GB"/>
                </w:rPr>
                <w:t>:</w:t>
              </w:r>
            </w:ins>
          </w:p>
          <w:p w14:paraId="0CA2D0C3" w14:textId="77777777" w:rsidR="009D4599" w:rsidRPr="003620CE" w:rsidRDefault="009D4599" w:rsidP="009D4599">
            <w:pPr>
              <w:pStyle w:val="ListParagraph"/>
              <w:numPr>
                <w:ilvl w:val="0"/>
                <w:numId w:val="8"/>
              </w:numPr>
              <w:outlineLvl w:val="0"/>
              <w:rPr>
                <w:ins w:id="66" w:author="Grimble Aaron (ELHT) System Support Team" w:date="2022-10-18T08:41:00Z"/>
                <w:rFonts w:ascii="Arial" w:eastAsia="Times New Roman" w:hAnsi="Arial" w:cs="Arial"/>
                <w:sz w:val="24"/>
                <w:szCs w:val="24"/>
                <w:lang w:eastAsia="en-GB"/>
              </w:rPr>
            </w:pPr>
            <w:ins w:id="67" w:author="Grimble Aaron (ELHT) System Support Team" w:date="2022-10-18T08:41:00Z">
              <w:r w:rsidRPr="003620CE">
                <w:rPr>
                  <w:rFonts w:ascii="Arial" w:eastAsia="Times New Roman" w:hAnsi="Arial" w:cs="Arial"/>
                  <w:sz w:val="24"/>
                  <w:szCs w:val="24"/>
                  <w:lang w:eastAsia="en-GB"/>
                </w:rPr>
                <w:t xml:space="preserve">Click on the word Messages in the Inbox. Click the Communicate button to the right.   </w:t>
              </w:r>
            </w:ins>
          </w:p>
          <w:p w14:paraId="5D2F7A38" w14:textId="77777777" w:rsidR="009D4599" w:rsidRPr="003620CE" w:rsidRDefault="009D4599" w:rsidP="009D4599">
            <w:pPr>
              <w:pStyle w:val="ListParagraph"/>
              <w:numPr>
                <w:ilvl w:val="0"/>
                <w:numId w:val="8"/>
              </w:numPr>
              <w:outlineLvl w:val="0"/>
              <w:rPr>
                <w:ins w:id="68" w:author="Grimble Aaron (ELHT) System Support Team" w:date="2022-10-18T08:41:00Z"/>
                <w:rFonts w:ascii="Arial" w:eastAsia="Times New Roman" w:hAnsi="Arial" w:cs="Arial"/>
                <w:sz w:val="24"/>
                <w:szCs w:val="24"/>
                <w:lang w:eastAsia="en-GB"/>
              </w:rPr>
            </w:pPr>
            <w:ins w:id="69" w:author="Grimble Aaron (ELHT) System Support Team" w:date="2022-10-18T08:41:00Z">
              <w:r w:rsidRPr="003620CE">
                <w:rPr>
                  <w:rFonts w:ascii="Arial" w:eastAsia="Times New Roman" w:hAnsi="Arial" w:cs="Arial"/>
                  <w:sz w:val="24"/>
                  <w:szCs w:val="24"/>
                  <w:lang w:eastAsia="en-GB"/>
                </w:rPr>
                <w:t xml:space="preserve">A New Message window appears. </w:t>
              </w:r>
            </w:ins>
          </w:p>
          <w:p w14:paraId="01709039" w14:textId="57D38BA9" w:rsidR="009D4599" w:rsidRPr="007C177A" w:rsidRDefault="009D4599" w:rsidP="007C177A">
            <w:pPr>
              <w:ind w:left="360"/>
              <w:outlineLvl w:val="0"/>
              <w:rPr>
                <w:ins w:id="70" w:author="Grimble Aaron (ELHT) System Support Team" w:date="2022-10-18T08:41:00Z"/>
                <w:rFonts w:ascii="Arial" w:eastAsia="Times New Roman" w:hAnsi="Arial" w:cs="Arial"/>
                <w:b/>
                <w:bCs/>
                <w:sz w:val="24"/>
                <w:szCs w:val="24"/>
                <w:lang w:eastAsia="en-GB"/>
              </w:rPr>
            </w:pPr>
            <w:ins w:id="71" w:author="Grimble Aaron (ELHT) System Support Team" w:date="2022-10-18T08:41:00Z">
              <w:r w:rsidRPr="007C177A">
                <w:rPr>
                  <w:rFonts w:ascii="Arial" w:eastAsia="Times New Roman" w:hAnsi="Arial" w:cs="Arial"/>
                  <w:sz w:val="24"/>
                  <w:szCs w:val="24"/>
                  <w:lang w:eastAsia="en-GB"/>
                </w:rPr>
                <w:t>Note: You can use the binoculars after the Patient field to fill in the Patient. You will need to choose the correct patient and encounter. The easiest way to fill in this field is to ‘</w:t>
              </w:r>
              <w:r w:rsidRPr="007C177A">
                <w:rPr>
                  <w:rFonts w:ascii="Arial" w:eastAsia="Times New Roman" w:hAnsi="Arial" w:cs="Arial"/>
                  <w:b/>
                  <w:bCs/>
                  <w:sz w:val="24"/>
                  <w:szCs w:val="24"/>
                  <w:lang w:eastAsia="en-GB"/>
                </w:rPr>
                <w:t>Send a Message While in the Patient’s Chart.’</w:t>
              </w:r>
            </w:ins>
            <w:r w:rsidR="007C177A">
              <w:rPr>
                <w:rFonts w:ascii="Arial" w:eastAsia="Times New Roman" w:hAnsi="Arial" w:cs="Arial"/>
                <w:b/>
                <w:bCs/>
                <w:sz w:val="24"/>
                <w:szCs w:val="24"/>
                <w:lang w:eastAsia="en-GB"/>
              </w:rPr>
              <w:t xml:space="preserve"> </w:t>
            </w:r>
            <w:r w:rsidR="007C177A" w:rsidRPr="007C177A">
              <w:rPr>
                <w:rFonts w:ascii="Arial" w:eastAsia="Times New Roman" w:hAnsi="Arial" w:cs="Arial"/>
                <w:sz w:val="24"/>
                <w:szCs w:val="24"/>
                <w:lang w:eastAsia="en-GB"/>
              </w:rPr>
              <w:t xml:space="preserve">Enter </w:t>
            </w:r>
            <w:r w:rsidR="007C177A" w:rsidRPr="007C177A">
              <w:rPr>
                <w:rFonts w:ascii="Arial" w:eastAsia="Times New Roman" w:hAnsi="Arial" w:cs="Arial"/>
                <w:b/>
                <w:bCs/>
                <w:sz w:val="24"/>
                <w:szCs w:val="24"/>
                <w:lang w:eastAsia="en-GB"/>
              </w:rPr>
              <w:t>Patient 1s</w:t>
            </w:r>
            <w:r w:rsidR="007C177A">
              <w:rPr>
                <w:rFonts w:ascii="Arial" w:eastAsia="Times New Roman" w:hAnsi="Arial" w:cs="Arial"/>
                <w:b/>
                <w:bCs/>
                <w:sz w:val="24"/>
                <w:szCs w:val="24"/>
                <w:lang w:eastAsia="en-GB"/>
              </w:rPr>
              <w:t xml:space="preserve"> MRN</w:t>
            </w:r>
          </w:p>
          <w:p w14:paraId="56599CA5" w14:textId="5A22E56D" w:rsidR="009D4599" w:rsidRPr="003620CE" w:rsidRDefault="009D4599" w:rsidP="009D4599">
            <w:pPr>
              <w:pStyle w:val="ListParagraph"/>
              <w:numPr>
                <w:ilvl w:val="0"/>
                <w:numId w:val="8"/>
              </w:numPr>
              <w:outlineLvl w:val="0"/>
              <w:rPr>
                <w:rFonts w:ascii="Arial" w:eastAsia="Times New Roman" w:hAnsi="Arial" w:cs="Arial"/>
                <w:sz w:val="24"/>
                <w:szCs w:val="24"/>
                <w:lang w:eastAsia="en-GB"/>
              </w:rPr>
            </w:pPr>
            <w:ins w:id="72" w:author="Grimble Aaron (ELHT) System Support Team" w:date="2022-10-18T08:41:00Z">
              <w:r w:rsidRPr="003620CE">
                <w:rPr>
                  <w:rFonts w:ascii="Arial" w:eastAsia="Times New Roman" w:hAnsi="Arial" w:cs="Arial"/>
                  <w:sz w:val="24"/>
                  <w:szCs w:val="24"/>
                  <w:lang w:eastAsia="en-GB"/>
                </w:rPr>
                <w:t>In the To field enter the last name of the clinician to whom you wish to send a message.</w:t>
              </w:r>
            </w:ins>
            <w:r w:rsidR="007C177A">
              <w:rPr>
                <w:rFonts w:ascii="Arial" w:eastAsia="Times New Roman" w:hAnsi="Arial" w:cs="Arial"/>
                <w:sz w:val="24"/>
                <w:szCs w:val="24"/>
                <w:lang w:eastAsia="en-GB"/>
              </w:rPr>
              <w:t xml:space="preserve"> Use Training AHP</w:t>
            </w:r>
          </w:p>
          <w:p w14:paraId="46DB39CA" w14:textId="77777777" w:rsidR="009D4599" w:rsidRPr="003620CE" w:rsidRDefault="009D4599" w:rsidP="009D4599">
            <w:pPr>
              <w:pStyle w:val="ListParagraph"/>
              <w:numPr>
                <w:ilvl w:val="0"/>
                <w:numId w:val="8"/>
              </w:numPr>
              <w:outlineLvl w:val="0"/>
              <w:rPr>
                <w:ins w:id="73" w:author="Grimble Aaron (ELHT) System Support Team" w:date="2022-10-18T08:41:00Z"/>
                <w:rFonts w:ascii="Arial" w:eastAsia="Times New Roman" w:hAnsi="Arial" w:cs="Arial"/>
                <w:sz w:val="24"/>
                <w:szCs w:val="24"/>
                <w:lang w:eastAsia="en-GB"/>
              </w:rPr>
            </w:pPr>
            <w:r w:rsidRPr="003620CE">
              <w:rPr>
                <w:rFonts w:ascii="Arial" w:eastAsia="Times New Roman" w:hAnsi="Arial" w:cs="Arial"/>
                <w:sz w:val="24"/>
                <w:szCs w:val="24"/>
                <w:lang w:eastAsia="en-GB"/>
              </w:rPr>
              <w:t>P</w:t>
            </w:r>
            <w:ins w:id="74" w:author="Grimble Aaron (ELHT) System Support Team" w:date="2022-10-18T08:41:00Z">
              <w:r w:rsidRPr="003620CE">
                <w:rPr>
                  <w:rFonts w:ascii="Arial" w:eastAsia="Times New Roman" w:hAnsi="Arial" w:cs="Arial"/>
                  <w:sz w:val="24"/>
                  <w:szCs w:val="24"/>
                  <w:lang w:eastAsia="en-GB"/>
                </w:rPr>
                <w:t xml:space="preserve">ress </w:t>
              </w:r>
              <w:r w:rsidRPr="003620CE">
                <w:rPr>
                  <w:rFonts w:ascii="Arial" w:eastAsia="Times New Roman" w:hAnsi="Arial" w:cs="Arial"/>
                  <w:b/>
                  <w:bCs/>
                  <w:sz w:val="24"/>
                  <w:szCs w:val="24"/>
                  <w:lang w:eastAsia="en-GB"/>
                </w:rPr>
                <w:t>Enter</w:t>
              </w:r>
              <w:r w:rsidRPr="003620CE">
                <w:rPr>
                  <w:rFonts w:ascii="Arial" w:eastAsia="Times New Roman" w:hAnsi="Arial" w:cs="Arial"/>
                  <w:sz w:val="24"/>
                  <w:szCs w:val="24"/>
                  <w:lang w:eastAsia="en-GB"/>
                </w:rPr>
                <w:t xml:space="preserve"> (or the binocular button at the end of the field). </w:t>
              </w:r>
            </w:ins>
          </w:p>
          <w:p w14:paraId="6344C323" w14:textId="77777777" w:rsidR="009D4599" w:rsidRPr="003620CE" w:rsidRDefault="009D4599" w:rsidP="009D4599">
            <w:pPr>
              <w:pStyle w:val="ListParagraph"/>
              <w:numPr>
                <w:ilvl w:val="0"/>
                <w:numId w:val="8"/>
              </w:numPr>
              <w:outlineLvl w:val="0"/>
              <w:rPr>
                <w:ins w:id="75" w:author="Grimble Aaron (ELHT) System Support Team" w:date="2022-10-18T08:41:00Z"/>
                <w:rFonts w:ascii="Arial" w:eastAsia="Times New Roman" w:hAnsi="Arial" w:cs="Arial"/>
                <w:sz w:val="24"/>
                <w:szCs w:val="24"/>
                <w:lang w:eastAsia="en-GB"/>
              </w:rPr>
            </w:pPr>
            <w:ins w:id="76" w:author="Grimble Aaron (ELHT) System Support Team" w:date="2022-10-18T08:41:00Z">
              <w:r w:rsidRPr="003620CE">
                <w:rPr>
                  <w:rFonts w:ascii="Arial" w:eastAsia="Times New Roman" w:hAnsi="Arial" w:cs="Arial"/>
                  <w:sz w:val="24"/>
                  <w:szCs w:val="24"/>
                  <w:lang w:eastAsia="en-GB"/>
                </w:rPr>
                <w:t xml:space="preserve">The </w:t>
              </w:r>
              <w:r w:rsidRPr="003620CE">
                <w:rPr>
                  <w:rFonts w:ascii="Arial" w:eastAsia="Times New Roman" w:hAnsi="Arial" w:cs="Arial"/>
                  <w:b/>
                  <w:bCs/>
                  <w:sz w:val="24"/>
                  <w:szCs w:val="24"/>
                  <w:lang w:eastAsia="en-GB"/>
                </w:rPr>
                <w:t>Address</w:t>
              </w:r>
              <w:r w:rsidRPr="003620CE">
                <w:rPr>
                  <w:rFonts w:ascii="Arial" w:eastAsia="Times New Roman" w:hAnsi="Arial" w:cs="Arial"/>
                  <w:sz w:val="24"/>
                  <w:szCs w:val="24"/>
                  <w:lang w:eastAsia="en-GB"/>
                </w:rPr>
                <w:t xml:space="preserve"> </w:t>
              </w:r>
              <w:r w:rsidRPr="003620CE">
                <w:rPr>
                  <w:rFonts w:ascii="Arial" w:eastAsia="Times New Roman" w:hAnsi="Arial" w:cs="Arial"/>
                  <w:b/>
                  <w:bCs/>
                  <w:sz w:val="24"/>
                  <w:szCs w:val="24"/>
                  <w:lang w:eastAsia="en-GB"/>
                </w:rPr>
                <w:t>Book</w:t>
              </w:r>
              <w:r w:rsidRPr="003620CE">
                <w:rPr>
                  <w:rFonts w:ascii="Arial" w:eastAsia="Times New Roman" w:hAnsi="Arial" w:cs="Arial"/>
                  <w:sz w:val="24"/>
                  <w:szCs w:val="24"/>
                  <w:lang w:eastAsia="en-GB"/>
                </w:rPr>
                <w:t xml:space="preserve"> opens and shows potential matches. Double click on the correct match. </w:t>
              </w:r>
            </w:ins>
          </w:p>
          <w:p w14:paraId="5FFEFDDD" w14:textId="77777777" w:rsidR="009D4599" w:rsidRPr="003620CE" w:rsidRDefault="009D4599" w:rsidP="009D4599">
            <w:pPr>
              <w:pStyle w:val="ListParagraph"/>
              <w:numPr>
                <w:ilvl w:val="0"/>
                <w:numId w:val="8"/>
              </w:numPr>
              <w:outlineLvl w:val="0"/>
              <w:rPr>
                <w:ins w:id="77" w:author="Grimble Aaron (ELHT) System Support Team" w:date="2022-10-18T08:41:00Z"/>
                <w:rFonts w:ascii="Arial" w:eastAsia="Times New Roman" w:hAnsi="Arial" w:cs="Arial"/>
                <w:sz w:val="24"/>
                <w:szCs w:val="24"/>
                <w:lang w:eastAsia="en-GB"/>
              </w:rPr>
            </w:pPr>
            <w:ins w:id="78" w:author="Grimble Aaron (ELHT) System Support Team" w:date="2022-10-18T08:41:00Z">
              <w:r w:rsidRPr="003620CE">
                <w:rPr>
                  <w:rFonts w:ascii="Arial" w:eastAsia="Times New Roman" w:hAnsi="Arial" w:cs="Arial"/>
                  <w:sz w:val="24"/>
                  <w:szCs w:val="24"/>
                  <w:lang w:eastAsia="en-GB"/>
                </w:rPr>
                <w:t xml:space="preserve">The correct match moves to the Send to window on the right.  Press </w:t>
              </w:r>
              <w:r w:rsidRPr="003620CE">
                <w:rPr>
                  <w:rFonts w:ascii="Arial" w:eastAsia="Times New Roman" w:hAnsi="Arial" w:cs="Arial"/>
                  <w:b/>
                  <w:bCs/>
                  <w:sz w:val="24"/>
                  <w:szCs w:val="24"/>
                  <w:lang w:eastAsia="en-GB"/>
                </w:rPr>
                <w:t>OK</w:t>
              </w:r>
              <w:r w:rsidRPr="003620CE">
                <w:rPr>
                  <w:rFonts w:ascii="Arial" w:eastAsia="Times New Roman" w:hAnsi="Arial" w:cs="Arial"/>
                  <w:sz w:val="24"/>
                  <w:szCs w:val="24"/>
                  <w:lang w:eastAsia="en-GB"/>
                </w:rPr>
                <w:t xml:space="preserve">.   </w:t>
              </w:r>
            </w:ins>
          </w:p>
          <w:p w14:paraId="545DF38E" w14:textId="77777777" w:rsidR="009D4599" w:rsidRPr="003620CE" w:rsidRDefault="009D4599" w:rsidP="009D4599">
            <w:pPr>
              <w:pStyle w:val="ListParagraph"/>
              <w:numPr>
                <w:ilvl w:val="0"/>
                <w:numId w:val="8"/>
              </w:numPr>
              <w:outlineLvl w:val="0"/>
              <w:rPr>
                <w:ins w:id="79" w:author="Grimble Aaron (ELHT) System Support Team" w:date="2022-10-18T08:43:00Z"/>
                <w:rFonts w:ascii="Arial" w:eastAsia="Times New Roman" w:hAnsi="Arial" w:cs="Arial"/>
                <w:sz w:val="24"/>
                <w:szCs w:val="24"/>
                <w:lang w:eastAsia="en-GB"/>
              </w:rPr>
            </w:pPr>
            <w:ins w:id="80" w:author="Grimble Aaron (ELHT) System Support Team" w:date="2022-10-18T08:41:00Z">
              <w:r w:rsidRPr="003620CE">
                <w:rPr>
                  <w:rFonts w:ascii="Arial" w:eastAsia="Times New Roman" w:hAnsi="Arial" w:cs="Arial"/>
                  <w:sz w:val="24"/>
                  <w:szCs w:val="24"/>
                  <w:lang w:eastAsia="en-GB"/>
                </w:rPr>
                <w:t xml:space="preserve">The name will appear in the </w:t>
              </w:r>
              <w:r w:rsidRPr="003620CE">
                <w:rPr>
                  <w:rFonts w:ascii="Arial" w:eastAsia="Times New Roman" w:hAnsi="Arial" w:cs="Arial"/>
                  <w:b/>
                  <w:bCs/>
                  <w:sz w:val="24"/>
                  <w:szCs w:val="24"/>
                  <w:lang w:eastAsia="en-GB"/>
                </w:rPr>
                <w:t>To</w:t>
              </w:r>
              <w:r w:rsidRPr="003620CE">
                <w:rPr>
                  <w:rFonts w:ascii="Arial" w:eastAsia="Times New Roman" w:hAnsi="Arial" w:cs="Arial"/>
                  <w:sz w:val="24"/>
                  <w:szCs w:val="24"/>
                  <w:lang w:eastAsia="en-GB"/>
                </w:rPr>
                <w:t xml:space="preserve"> field. Other fields on the upper half of the screen </w:t>
              </w:r>
              <w:proofErr w:type="gramStart"/>
              <w:r w:rsidRPr="003620CE">
                <w:rPr>
                  <w:rFonts w:ascii="Arial" w:eastAsia="Times New Roman" w:hAnsi="Arial" w:cs="Arial"/>
                  <w:sz w:val="24"/>
                  <w:szCs w:val="24"/>
                  <w:lang w:eastAsia="en-GB"/>
                </w:rPr>
                <w:t>include:</w:t>
              </w:r>
              <w:proofErr w:type="gramEnd"/>
              <w:r w:rsidRPr="003620CE">
                <w:rPr>
                  <w:rFonts w:ascii="Arial" w:eastAsia="Times New Roman" w:hAnsi="Arial" w:cs="Arial"/>
                  <w:sz w:val="24"/>
                  <w:szCs w:val="24"/>
                  <w:lang w:eastAsia="en-GB"/>
                </w:rPr>
                <w:t xml:space="preserve">  CC field: Use if you want to cc others on the email.</w:t>
              </w:r>
            </w:ins>
          </w:p>
          <w:p w14:paraId="33557A7C" w14:textId="77777777" w:rsidR="009D4599" w:rsidRPr="003620CE" w:rsidRDefault="009D4599" w:rsidP="009D4599">
            <w:pPr>
              <w:pStyle w:val="ListParagraph"/>
              <w:numPr>
                <w:ilvl w:val="0"/>
                <w:numId w:val="8"/>
              </w:numPr>
              <w:outlineLvl w:val="0"/>
              <w:rPr>
                <w:ins w:id="81" w:author="Grimble Aaron (ELHT) System Support Team" w:date="2022-10-18T08:43:00Z"/>
                <w:rFonts w:ascii="Arial" w:eastAsia="Times New Roman" w:hAnsi="Arial" w:cs="Arial"/>
                <w:sz w:val="24"/>
                <w:szCs w:val="24"/>
                <w:lang w:eastAsia="en-GB"/>
              </w:rPr>
            </w:pPr>
            <w:ins w:id="82" w:author="Grimble Aaron (ELHT) System Support Team" w:date="2022-10-18T08:41:00Z">
              <w:r w:rsidRPr="003620CE">
                <w:rPr>
                  <w:rFonts w:ascii="Arial" w:eastAsia="Times New Roman" w:hAnsi="Arial" w:cs="Arial"/>
                  <w:sz w:val="24"/>
                  <w:szCs w:val="24"/>
                  <w:lang w:eastAsia="en-GB"/>
                </w:rPr>
                <w:t xml:space="preserve">Include Me checkbox: Use if you want to send the message to yourself as well.  </w:t>
              </w:r>
            </w:ins>
          </w:p>
          <w:p w14:paraId="7148B019" w14:textId="77777777" w:rsidR="009D4599" w:rsidRPr="003620CE" w:rsidRDefault="009D4599" w:rsidP="009D4599">
            <w:pPr>
              <w:pStyle w:val="ListParagraph"/>
              <w:numPr>
                <w:ilvl w:val="0"/>
                <w:numId w:val="8"/>
              </w:numPr>
              <w:outlineLvl w:val="0"/>
              <w:rPr>
                <w:ins w:id="83" w:author="Grimble Aaron (ELHT) System Support Team" w:date="2022-10-18T08:41:00Z"/>
                <w:rFonts w:ascii="Arial" w:eastAsia="Times New Roman" w:hAnsi="Arial" w:cs="Arial"/>
                <w:sz w:val="24"/>
                <w:szCs w:val="24"/>
                <w:lang w:eastAsia="en-GB"/>
              </w:rPr>
            </w:pPr>
            <w:ins w:id="84" w:author="Grimble Aaron (ELHT) System Support Team" w:date="2022-10-18T08:41:00Z">
              <w:r w:rsidRPr="003620CE">
                <w:rPr>
                  <w:rFonts w:ascii="Arial" w:eastAsia="Times New Roman" w:hAnsi="Arial" w:cs="Arial"/>
                  <w:sz w:val="24"/>
                  <w:szCs w:val="24"/>
                  <w:lang w:eastAsia="en-GB"/>
                </w:rPr>
                <w:t xml:space="preserve">Subject field: Either enter your own subject or use one of the templates in the </w:t>
              </w:r>
              <w:proofErr w:type="gramStart"/>
              <w:r w:rsidRPr="003620CE">
                <w:rPr>
                  <w:rFonts w:ascii="Arial" w:eastAsia="Times New Roman" w:hAnsi="Arial" w:cs="Arial"/>
                  <w:sz w:val="24"/>
                  <w:szCs w:val="24"/>
                  <w:lang w:eastAsia="en-GB"/>
                </w:rPr>
                <w:t>drop down</w:t>
              </w:r>
              <w:proofErr w:type="gramEnd"/>
              <w:r w:rsidRPr="003620CE">
                <w:rPr>
                  <w:rFonts w:ascii="Arial" w:eastAsia="Times New Roman" w:hAnsi="Arial" w:cs="Arial"/>
                  <w:sz w:val="24"/>
                  <w:szCs w:val="24"/>
                  <w:lang w:eastAsia="en-GB"/>
                </w:rPr>
                <w:t xml:space="preserve"> arrow. </w:t>
              </w:r>
            </w:ins>
          </w:p>
          <w:p w14:paraId="0C98B31C" w14:textId="77777777" w:rsidR="009D4599" w:rsidRPr="003620CE" w:rsidRDefault="009D4599" w:rsidP="009D4599">
            <w:pPr>
              <w:pStyle w:val="ListParagraph"/>
              <w:numPr>
                <w:ilvl w:val="0"/>
                <w:numId w:val="8"/>
              </w:numPr>
              <w:outlineLvl w:val="0"/>
              <w:rPr>
                <w:ins w:id="85" w:author="Grimble Aaron (ELHT) System Support Team" w:date="2022-10-18T08:41:00Z"/>
                <w:rFonts w:ascii="Arial" w:eastAsia="Times New Roman" w:hAnsi="Arial" w:cs="Arial"/>
                <w:sz w:val="24"/>
                <w:szCs w:val="24"/>
                <w:lang w:eastAsia="en-GB"/>
              </w:rPr>
            </w:pPr>
            <w:ins w:id="86" w:author="Grimble Aaron (ELHT) System Support Team" w:date="2022-10-18T08:41:00Z">
              <w:r w:rsidRPr="003620CE">
                <w:rPr>
                  <w:rFonts w:ascii="Arial" w:eastAsia="Times New Roman" w:hAnsi="Arial" w:cs="Arial"/>
                  <w:sz w:val="24"/>
                  <w:szCs w:val="24"/>
                  <w:lang w:eastAsia="en-GB"/>
                </w:rPr>
                <w:t xml:space="preserve">At the bottom of the </w:t>
              </w:r>
              <w:proofErr w:type="gramStart"/>
              <w:r w:rsidRPr="003620CE">
                <w:rPr>
                  <w:rFonts w:ascii="Arial" w:eastAsia="Times New Roman" w:hAnsi="Arial" w:cs="Arial"/>
                  <w:sz w:val="24"/>
                  <w:szCs w:val="24"/>
                  <w:lang w:eastAsia="en-GB"/>
                </w:rPr>
                <w:t>screen</w:t>
              </w:r>
              <w:proofErr w:type="gramEnd"/>
              <w:r w:rsidRPr="003620CE">
                <w:rPr>
                  <w:rFonts w:ascii="Arial" w:eastAsia="Times New Roman" w:hAnsi="Arial" w:cs="Arial"/>
                  <w:sz w:val="24"/>
                  <w:szCs w:val="24"/>
                  <w:lang w:eastAsia="en-GB"/>
                </w:rPr>
                <w:t xml:space="preserve"> you should also note the following the Actions section which you can use if you wish and the Remind section which you can use if you want to remind yourself or others when an item needs to be completed. </w:t>
              </w:r>
            </w:ins>
          </w:p>
          <w:p w14:paraId="591BEEBF" w14:textId="77777777" w:rsidR="009D4599" w:rsidRPr="003620CE" w:rsidRDefault="009D4599" w:rsidP="009D4599">
            <w:pPr>
              <w:pStyle w:val="ListParagraph"/>
              <w:numPr>
                <w:ilvl w:val="0"/>
                <w:numId w:val="8"/>
              </w:numPr>
              <w:outlineLvl w:val="0"/>
              <w:rPr>
                <w:ins w:id="87" w:author="Grimble Aaron (ELHT) System Support Team" w:date="2022-10-18T08:41:00Z"/>
                <w:rFonts w:ascii="Arial" w:eastAsia="Times New Roman" w:hAnsi="Arial" w:cs="Arial"/>
                <w:sz w:val="24"/>
                <w:szCs w:val="24"/>
                <w:lang w:eastAsia="en-GB"/>
              </w:rPr>
            </w:pPr>
            <w:ins w:id="88" w:author="Grimble Aaron (ELHT) System Support Team" w:date="2022-10-18T08:41:00Z">
              <w:r w:rsidRPr="003620CE">
                <w:rPr>
                  <w:rFonts w:ascii="Arial" w:eastAsia="Times New Roman" w:hAnsi="Arial" w:cs="Arial"/>
                  <w:sz w:val="24"/>
                  <w:szCs w:val="24"/>
                  <w:lang w:eastAsia="en-GB"/>
                </w:rPr>
                <w:lastRenderedPageBreak/>
                <w:t>Click Send to send the message.</w:t>
              </w:r>
            </w:ins>
          </w:p>
          <w:p w14:paraId="11EDA9A1" w14:textId="77777777" w:rsidR="009D4599" w:rsidRPr="003620CE" w:rsidRDefault="009D4599" w:rsidP="009D4599">
            <w:pPr>
              <w:pStyle w:val="ListParagraph"/>
              <w:outlineLvl w:val="0"/>
              <w:rPr>
                <w:rFonts w:ascii="Arial" w:hAnsi="Arial" w:cs="Arial"/>
                <w:sz w:val="24"/>
                <w:szCs w:val="24"/>
              </w:rPr>
            </w:pPr>
          </w:p>
        </w:tc>
      </w:tr>
      <w:tr w:rsidR="000477F1" w:rsidRPr="003620CE" w14:paraId="5D50F737" w14:textId="77777777" w:rsidTr="002D0AEF">
        <w:tc>
          <w:tcPr>
            <w:tcW w:w="988" w:type="dxa"/>
          </w:tcPr>
          <w:p w14:paraId="3FDA5EC8" w14:textId="6FABAA6E" w:rsidR="000477F1" w:rsidRPr="003620CE" w:rsidRDefault="000477F1" w:rsidP="000477F1">
            <w:pPr>
              <w:rPr>
                <w:rFonts w:ascii="Arial" w:hAnsi="Arial" w:cs="Arial"/>
                <w:sz w:val="24"/>
                <w:szCs w:val="24"/>
              </w:rPr>
            </w:pPr>
          </w:p>
        </w:tc>
        <w:tc>
          <w:tcPr>
            <w:tcW w:w="1842" w:type="dxa"/>
          </w:tcPr>
          <w:p w14:paraId="3772FB7E" w14:textId="29DB2926" w:rsidR="000477F1" w:rsidRPr="003620CE" w:rsidRDefault="000C066E" w:rsidP="000477F1">
            <w:pPr>
              <w:spacing w:after="100"/>
              <w:contextualSpacing/>
              <w:rPr>
                <w:rFonts w:ascii="Arial" w:hAnsi="Arial" w:cs="Arial"/>
                <w:b/>
                <w:bCs/>
                <w:sz w:val="24"/>
                <w:szCs w:val="24"/>
              </w:rPr>
            </w:pPr>
            <w:r w:rsidRPr="003620CE">
              <w:rPr>
                <w:rFonts w:ascii="Arial" w:hAnsi="Arial" w:cs="Arial"/>
                <w:b/>
                <w:bCs/>
                <w:sz w:val="24"/>
                <w:szCs w:val="24"/>
              </w:rPr>
              <w:t>D</w:t>
            </w:r>
            <w:r w:rsidR="000477F1" w:rsidRPr="003620CE">
              <w:rPr>
                <w:rFonts w:ascii="Arial" w:hAnsi="Arial" w:cs="Arial"/>
                <w:b/>
                <w:bCs/>
                <w:sz w:val="24"/>
                <w:szCs w:val="24"/>
              </w:rPr>
              <w:t>iscern</w:t>
            </w:r>
            <w:r w:rsidR="00237FB8" w:rsidRPr="003620CE">
              <w:rPr>
                <w:rFonts w:ascii="Arial" w:hAnsi="Arial" w:cs="Arial"/>
                <w:b/>
                <w:bCs/>
                <w:sz w:val="24"/>
                <w:szCs w:val="24"/>
              </w:rPr>
              <w:t xml:space="preserve"> Notice</w:t>
            </w:r>
          </w:p>
        </w:tc>
        <w:tc>
          <w:tcPr>
            <w:tcW w:w="11344" w:type="dxa"/>
          </w:tcPr>
          <w:p w14:paraId="5126ECA3" w14:textId="1AE2EB29" w:rsidR="000477F1" w:rsidRPr="003620CE" w:rsidRDefault="000477F1" w:rsidP="000F44D3">
            <w:pPr>
              <w:pStyle w:val="ListParagraph"/>
              <w:numPr>
                <w:ilvl w:val="0"/>
                <w:numId w:val="8"/>
              </w:numPr>
              <w:outlineLvl w:val="0"/>
              <w:rPr>
                <w:rFonts w:ascii="Arial" w:hAnsi="Arial" w:cs="Arial"/>
                <w:sz w:val="24"/>
                <w:szCs w:val="24"/>
              </w:rPr>
            </w:pPr>
            <w:r w:rsidRPr="003620CE">
              <w:rPr>
                <w:rFonts w:ascii="Arial" w:hAnsi="Arial" w:cs="Arial"/>
                <w:sz w:val="24"/>
                <w:szCs w:val="24"/>
              </w:rPr>
              <w:t>View alerts and discuss patient care plans as appropriate – explain the importance of the discern and how it is audited, they should be acting on the advice given</w:t>
            </w:r>
          </w:p>
        </w:tc>
      </w:tr>
      <w:tr w:rsidR="00121F98" w:rsidRPr="003620CE" w14:paraId="4595A122" w14:textId="77777777" w:rsidTr="002D0AEF">
        <w:tc>
          <w:tcPr>
            <w:tcW w:w="988" w:type="dxa"/>
          </w:tcPr>
          <w:p w14:paraId="5267146C" w14:textId="27B63BEB" w:rsidR="00121F98" w:rsidRPr="003620CE" w:rsidRDefault="00121F98" w:rsidP="000477F1">
            <w:pPr>
              <w:rPr>
                <w:rFonts w:ascii="Arial" w:hAnsi="Arial" w:cs="Arial"/>
                <w:sz w:val="24"/>
                <w:szCs w:val="24"/>
              </w:rPr>
            </w:pPr>
          </w:p>
        </w:tc>
        <w:tc>
          <w:tcPr>
            <w:tcW w:w="1842" w:type="dxa"/>
          </w:tcPr>
          <w:p w14:paraId="578743EE" w14:textId="10DDB26D" w:rsidR="00121F98" w:rsidRPr="003620CE" w:rsidRDefault="00121F98" w:rsidP="000477F1">
            <w:pPr>
              <w:spacing w:after="100"/>
              <w:contextualSpacing/>
              <w:rPr>
                <w:rFonts w:ascii="Arial" w:hAnsi="Arial" w:cs="Arial"/>
                <w:b/>
                <w:bCs/>
                <w:sz w:val="24"/>
                <w:szCs w:val="24"/>
              </w:rPr>
            </w:pPr>
            <w:r w:rsidRPr="003620CE">
              <w:rPr>
                <w:rFonts w:ascii="Arial" w:eastAsia="Times New Roman" w:hAnsi="Arial" w:cs="Arial"/>
                <w:b/>
                <w:bCs/>
                <w:sz w:val="24"/>
                <w:szCs w:val="24"/>
                <w:lang w:eastAsia="en-GB"/>
              </w:rPr>
              <w:t>ED / UTC forms component</w:t>
            </w:r>
          </w:p>
        </w:tc>
        <w:tc>
          <w:tcPr>
            <w:tcW w:w="11344" w:type="dxa"/>
          </w:tcPr>
          <w:p w14:paraId="2412B2A0"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eastAsia="Times New Roman" w:hAnsi="Arial" w:cs="Arial"/>
                <w:sz w:val="24"/>
                <w:szCs w:val="24"/>
                <w:lang w:eastAsia="en-GB"/>
              </w:rPr>
              <w:t xml:space="preserve">Departmental forms are available from here </w:t>
            </w:r>
          </w:p>
          <w:p w14:paraId="7C5B7259" w14:textId="77777777" w:rsidR="00121F98" w:rsidRDefault="00121F98" w:rsidP="00237FB8">
            <w:pPr>
              <w:pStyle w:val="ListParagraph"/>
              <w:numPr>
                <w:ilvl w:val="0"/>
                <w:numId w:val="4"/>
              </w:numPr>
              <w:outlineLvl w:val="0"/>
              <w:rPr>
                <w:rFonts w:ascii="Arial" w:hAnsi="Arial" w:cs="Arial"/>
                <w:b/>
                <w:bCs/>
                <w:sz w:val="24"/>
                <w:szCs w:val="24"/>
              </w:rPr>
            </w:pPr>
            <w:r w:rsidRPr="003620CE">
              <w:rPr>
                <w:rFonts w:ascii="Arial" w:hAnsi="Arial" w:cs="Arial"/>
                <w:sz w:val="24"/>
                <w:szCs w:val="24"/>
              </w:rPr>
              <w:t xml:space="preserve">Demo </w:t>
            </w:r>
            <w:r w:rsidRPr="007C177A">
              <w:rPr>
                <w:rFonts w:ascii="Arial" w:hAnsi="Arial" w:cs="Arial"/>
                <w:b/>
                <w:bCs/>
                <w:sz w:val="24"/>
                <w:szCs w:val="24"/>
              </w:rPr>
              <w:t>Resus Status Change</w:t>
            </w:r>
            <w:r w:rsidRPr="003620CE">
              <w:rPr>
                <w:rFonts w:ascii="Arial" w:hAnsi="Arial" w:cs="Arial"/>
                <w:sz w:val="24"/>
                <w:szCs w:val="24"/>
              </w:rPr>
              <w:t xml:space="preserve"> </w:t>
            </w:r>
            <w:r>
              <w:rPr>
                <w:rFonts w:ascii="Arial" w:hAnsi="Arial" w:cs="Arial"/>
                <w:sz w:val="24"/>
                <w:szCs w:val="24"/>
              </w:rPr>
              <w:t>-</w:t>
            </w:r>
            <w:r w:rsidRPr="003620CE">
              <w:rPr>
                <w:rFonts w:ascii="Arial" w:hAnsi="Arial" w:cs="Arial"/>
                <w:sz w:val="24"/>
                <w:szCs w:val="24"/>
              </w:rPr>
              <w:t xml:space="preserve"> </w:t>
            </w:r>
            <w:r w:rsidRPr="007C177A">
              <w:rPr>
                <w:rFonts w:ascii="Arial" w:hAnsi="Arial" w:cs="Arial"/>
                <w:b/>
                <w:bCs/>
                <w:sz w:val="24"/>
                <w:szCs w:val="24"/>
              </w:rPr>
              <w:t>Immediate Change Necessary</w:t>
            </w:r>
            <w:r w:rsidRPr="003620CE">
              <w:rPr>
                <w:rFonts w:ascii="Arial" w:hAnsi="Arial" w:cs="Arial"/>
                <w:sz w:val="24"/>
                <w:szCs w:val="24"/>
              </w:rPr>
              <w:t xml:space="preserve"> and </w:t>
            </w:r>
            <w:r w:rsidRPr="007C177A">
              <w:rPr>
                <w:rFonts w:ascii="Arial" w:hAnsi="Arial" w:cs="Arial"/>
                <w:b/>
                <w:bCs/>
                <w:sz w:val="24"/>
                <w:szCs w:val="24"/>
              </w:rPr>
              <w:t>CPR Attempts NOT Recommended</w:t>
            </w:r>
          </w:p>
          <w:p w14:paraId="5B3EB272" w14:textId="77777777" w:rsidR="00121F98" w:rsidRPr="007C177A" w:rsidRDefault="00121F98" w:rsidP="00237FB8">
            <w:pPr>
              <w:pStyle w:val="ListParagraph"/>
              <w:numPr>
                <w:ilvl w:val="0"/>
                <w:numId w:val="4"/>
              </w:numPr>
              <w:outlineLvl w:val="0"/>
              <w:rPr>
                <w:rFonts w:ascii="Arial" w:hAnsi="Arial" w:cs="Arial"/>
                <w:b/>
                <w:bCs/>
                <w:sz w:val="24"/>
                <w:szCs w:val="24"/>
              </w:rPr>
            </w:pPr>
            <w:r>
              <w:rPr>
                <w:rFonts w:ascii="Arial" w:hAnsi="Arial" w:cs="Arial"/>
                <w:sz w:val="24"/>
                <w:szCs w:val="24"/>
              </w:rPr>
              <w:t>Green Tick to save and close</w:t>
            </w:r>
          </w:p>
          <w:p w14:paraId="0F50B1D5" w14:textId="77777777" w:rsidR="00121F98" w:rsidRPr="007C177A" w:rsidRDefault="00121F98" w:rsidP="00237FB8">
            <w:pPr>
              <w:pStyle w:val="ListParagraph"/>
              <w:numPr>
                <w:ilvl w:val="0"/>
                <w:numId w:val="4"/>
              </w:numPr>
              <w:outlineLvl w:val="0"/>
              <w:rPr>
                <w:rFonts w:ascii="Arial" w:hAnsi="Arial" w:cs="Arial"/>
                <w:b/>
                <w:bCs/>
                <w:sz w:val="24"/>
                <w:szCs w:val="24"/>
              </w:rPr>
            </w:pPr>
            <w:r>
              <w:rPr>
                <w:rFonts w:ascii="Arial" w:hAnsi="Arial" w:cs="Arial"/>
                <w:sz w:val="24"/>
                <w:szCs w:val="24"/>
              </w:rPr>
              <w:t>Resus Status is now updated in Patient Banner</w:t>
            </w:r>
          </w:p>
          <w:p w14:paraId="25C2F9DE" w14:textId="77777777" w:rsidR="00121F98" w:rsidRPr="003620CE" w:rsidRDefault="00121F98" w:rsidP="000477F1">
            <w:pPr>
              <w:pStyle w:val="ListParagraph"/>
              <w:numPr>
                <w:ilvl w:val="0"/>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Any forms saved will NOT be available for other users to view until they are signed. These will then be available for all users to see in the Documents component. Users will go to Menu, Form Browser to sign forms in progress</w:t>
            </w:r>
          </w:p>
          <w:p w14:paraId="7B45F359" w14:textId="57B7920B" w:rsidR="00121F98" w:rsidRPr="003620CE" w:rsidRDefault="00121F98" w:rsidP="000F44D3">
            <w:pPr>
              <w:pStyle w:val="ListParagraph"/>
              <w:numPr>
                <w:ilvl w:val="0"/>
                <w:numId w:val="4"/>
              </w:numPr>
              <w:outlineLvl w:val="0"/>
              <w:rPr>
                <w:rFonts w:ascii="Arial" w:hAnsi="Arial" w:cs="Arial"/>
                <w:sz w:val="24"/>
                <w:szCs w:val="24"/>
              </w:rPr>
            </w:pPr>
          </w:p>
        </w:tc>
      </w:tr>
      <w:tr w:rsidR="00121F98" w:rsidRPr="003620CE" w14:paraId="4C8C7C1E" w14:textId="77777777" w:rsidTr="002D0AEF">
        <w:tc>
          <w:tcPr>
            <w:tcW w:w="988" w:type="dxa"/>
          </w:tcPr>
          <w:p w14:paraId="491F5D39" w14:textId="56E8D500" w:rsidR="00121F98" w:rsidRPr="003620CE" w:rsidRDefault="00121F98" w:rsidP="000477F1">
            <w:pPr>
              <w:rPr>
                <w:rFonts w:ascii="Arial" w:hAnsi="Arial" w:cs="Arial"/>
                <w:sz w:val="24"/>
                <w:szCs w:val="24"/>
              </w:rPr>
            </w:pPr>
          </w:p>
        </w:tc>
        <w:tc>
          <w:tcPr>
            <w:tcW w:w="1842" w:type="dxa"/>
          </w:tcPr>
          <w:p w14:paraId="30D4C461" w14:textId="77777777" w:rsidR="00121F98" w:rsidRPr="003620CE" w:rsidRDefault="00121F98" w:rsidP="000477F1">
            <w:pPr>
              <w:spacing w:after="100"/>
              <w:contextualSpacing/>
              <w:rPr>
                <w:rFonts w:ascii="Arial" w:eastAsia="Times New Roman" w:hAnsi="Arial" w:cs="Arial"/>
                <w:b/>
                <w:bCs/>
                <w:sz w:val="24"/>
                <w:szCs w:val="24"/>
                <w:lang w:eastAsia="en-GB"/>
              </w:rPr>
            </w:pPr>
            <w:r w:rsidRPr="003620CE">
              <w:rPr>
                <w:rFonts w:ascii="Arial" w:eastAsia="Times New Roman" w:hAnsi="Arial" w:cs="Arial"/>
                <w:b/>
                <w:bCs/>
                <w:sz w:val="24"/>
                <w:szCs w:val="24"/>
                <w:lang w:eastAsia="en-GB"/>
              </w:rPr>
              <w:t>ED Clinical Note</w:t>
            </w:r>
          </w:p>
          <w:p w14:paraId="6D7E84CB" w14:textId="77777777" w:rsidR="00121F98" w:rsidRPr="003620CE" w:rsidRDefault="00121F98" w:rsidP="00411585">
            <w:pPr>
              <w:outlineLvl w:val="0"/>
              <w:rPr>
                <w:rFonts w:ascii="Arial" w:eastAsia="Times New Roman" w:hAnsi="Arial" w:cs="Arial"/>
                <w:b/>
                <w:bCs/>
                <w:sz w:val="24"/>
                <w:szCs w:val="24"/>
                <w:lang w:eastAsia="en-GB"/>
              </w:rPr>
            </w:pPr>
          </w:p>
          <w:p w14:paraId="29B94B7F" w14:textId="77777777" w:rsidR="00121F98" w:rsidRPr="003620CE" w:rsidRDefault="00121F98" w:rsidP="00411585">
            <w:pPr>
              <w:outlineLvl w:val="0"/>
              <w:rPr>
                <w:rFonts w:ascii="Arial" w:eastAsia="Times New Roman" w:hAnsi="Arial" w:cs="Arial"/>
                <w:b/>
                <w:bCs/>
                <w:sz w:val="24"/>
                <w:szCs w:val="24"/>
                <w:lang w:eastAsia="en-GB"/>
              </w:rPr>
            </w:pPr>
          </w:p>
          <w:p w14:paraId="534823BB" w14:textId="43F88A0C" w:rsidR="00121F98" w:rsidRPr="003620CE" w:rsidRDefault="00121F98" w:rsidP="000477F1">
            <w:pPr>
              <w:spacing w:after="100"/>
              <w:contextualSpacing/>
              <w:rPr>
                <w:rFonts w:ascii="Arial" w:hAnsi="Arial" w:cs="Arial"/>
                <w:b/>
                <w:bCs/>
                <w:sz w:val="24"/>
                <w:szCs w:val="24"/>
              </w:rPr>
            </w:pPr>
          </w:p>
        </w:tc>
        <w:tc>
          <w:tcPr>
            <w:tcW w:w="11344" w:type="dxa"/>
          </w:tcPr>
          <w:p w14:paraId="44920268" w14:textId="77777777" w:rsidR="00121F98" w:rsidRPr="003620CE" w:rsidRDefault="00121F98" w:rsidP="009D4599">
            <w:pPr>
              <w:outlineLvl w:val="0"/>
              <w:rPr>
                <w:rFonts w:ascii="Arial" w:hAnsi="Arial" w:cs="Arial"/>
                <w:sz w:val="24"/>
                <w:szCs w:val="24"/>
              </w:rPr>
            </w:pPr>
          </w:p>
          <w:p w14:paraId="30731D42" w14:textId="77777777" w:rsidR="00121F98" w:rsidRPr="003620CE" w:rsidRDefault="00121F98" w:rsidP="00E858A4">
            <w:pPr>
              <w:pStyle w:val="CommentText"/>
              <w:numPr>
                <w:ilvl w:val="0"/>
                <w:numId w:val="4"/>
              </w:numPr>
              <w:rPr>
                <w:rFonts w:ascii="Arial" w:hAnsi="Arial" w:cs="Arial"/>
                <w:sz w:val="24"/>
                <w:szCs w:val="24"/>
              </w:rPr>
            </w:pPr>
            <w:r w:rsidRPr="003620CE">
              <w:rPr>
                <w:rFonts w:ascii="Arial" w:eastAsia="Times New Roman" w:hAnsi="Arial" w:cs="Arial"/>
                <w:sz w:val="24"/>
                <w:szCs w:val="24"/>
                <w:lang w:eastAsia="en-GB"/>
              </w:rPr>
              <w:t xml:space="preserve">This is known as a ‘dynamic document’, where other completed forms are published into a dynamic doc. </w:t>
            </w:r>
            <w:r w:rsidRPr="003620CE">
              <w:rPr>
                <w:rFonts w:ascii="Arial" w:hAnsi="Arial" w:cs="Arial"/>
                <w:sz w:val="24"/>
                <w:szCs w:val="24"/>
              </w:rPr>
              <w:t xml:space="preserve">The dynamic document pulls through data from the Components completed and some information that may have been documented in other forms. The doctor </w:t>
            </w:r>
            <w:r w:rsidRPr="003620CE">
              <w:rPr>
                <w:rFonts w:ascii="Arial" w:hAnsi="Arial" w:cs="Arial"/>
                <w:b/>
                <w:bCs/>
                <w:sz w:val="24"/>
                <w:szCs w:val="24"/>
              </w:rPr>
              <w:t>must</w:t>
            </w:r>
            <w:r w:rsidRPr="003620CE">
              <w:rPr>
                <w:rFonts w:ascii="Arial" w:hAnsi="Arial" w:cs="Arial"/>
                <w:sz w:val="24"/>
                <w:szCs w:val="24"/>
              </w:rPr>
              <w:t xml:space="preserve"> complete and sign an </w:t>
            </w:r>
            <w:r w:rsidRPr="003620CE">
              <w:rPr>
                <w:rFonts w:ascii="Arial" w:hAnsi="Arial" w:cs="Arial"/>
                <w:b/>
                <w:bCs/>
                <w:sz w:val="24"/>
                <w:szCs w:val="24"/>
              </w:rPr>
              <w:t>ED Clinical Note</w:t>
            </w:r>
            <w:r w:rsidRPr="003620CE">
              <w:rPr>
                <w:rFonts w:ascii="Arial" w:hAnsi="Arial" w:cs="Arial"/>
                <w:sz w:val="24"/>
                <w:szCs w:val="24"/>
              </w:rPr>
              <w:t xml:space="preserve"> for each patient.</w:t>
            </w:r>
          </w:p>
          <w:p w14:paraId="4B363FC6" w14:textId="77777777" w:rsidR="00121F98" w:rsidRPr="003620CE" w:rsidRDefault="00121F98" w:rsidP="00E858A4">
            <w:pPr>
              <w:pStyle w:val="CommentText"/>
              <w:numPr>
                <w:ilvl w:val="0"/>
                <w:numId w:val="4"/>
              </w:numPr>
              <w:rPr>
                <w:rFonts w:ascii="Arial" w:hAnsi="Arial" w:cs="Arial"/>
                <w:sz w:val="24"/>
                <w:szCs w:val="24"/>
              </w:rPr>
            </w:pPr>
            <w:commentRangeStart w:id="89"/>
            <w:r w:rsidRPr="003620CE">
              <w:rPr>
                <w:rFonts w:ascii="Arial" w:eastAsia="Times New Roman" w:hAnsi="Arial" w:cs="Arial"/>
                <w:sz w:val="24"/>
                <w:szCs w:val="24"/>
                <w:lang w:eastAsia="en-GB"/>
              </w:rPr>
              <w:t xml:space="preserve">Review the above note, amend as required, </w:t>
            </w:r>
            <w:r w:rsidRPr="003620CE">
              <w:rPr>
                <w:rFonts w:ascii="Arial" w:hAnsi="Arial" w:cs="Arial"/>
                <w:sz w:val="24"/>
                <w:szCs w:val="24"/>
              </w:rPr>
              <w:t xml:space="preserve">once you have completed all the relevant components in ED View, scroll to the bottom of the component menu and select the blue link to </w:t>
            </w:r>
            <w:r w:rsidRPr="003620CE">
              <w:rPr>
                <w:rFonts w:ascii="Arial" w:hAnsi="Arial" w:cs="Arial"/>
                <w:b/>
                <w:bCs/>
                <w:sz w:val="24"/>
                <w:szCs w:val="24"/>
              </w:rPr>
              <w:t>ED Clinical Note</w:t>
            </w:r>
            <w:r w:rsidRPr="003620CE">
              <w:rPr>
                <w:rFonts w:ascii="Arial" w:hAnsi="Arial" w:cs="Arial"/>
                <w:sz w:val="24"/>
                <w:szCs w:val="24"/>
              </w:rPr>
              <w:t>. This will pull all your information into a final document. Explain how the document can still be added to at this stage, and some headings can be removed if needed. Empty headings with no data will automatically be removed upon signing.</w:t>
            </w:r>
          </w:p>
          <w:p w14:paraId="7B395DC0" w14:textId="77777777" w:rsidR="00121F98" w:rsidRPr="003620CE" w:rsidRDefault="00121F98" w:rsidP="00E858A4">
            <w:pPr>
              <w:pStyle w:val="ListParagraph"/>
              <w:numPr>
                <w:ilvl w:val="0"/>
                <w:numId w:val="4"/>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 xml:space="preserve">Click </w:t>
            </w:r>
            <w:r w:rsidRPr="007C177A">
              <w:rPr>
                <w:rFonts w:ascii="Arial" w:eastAsia="Times New Roman" w:hAnsi="Arial" w:cs="Arial"/>
                <w:b/>
                <w:bCs/>
                <w:sz w:val="24"/>
                <w:szCs w:val="24"/>
                <w:lang w:eastAsia="en-GB"/>
              </w:rPr>
              <w:t>Sign/submit</w:t>
            </w:r>
            <w:r w:rsidRPr="003620CE">
              <w:rPr>
                <w:rFonts w:ascii="Arial" w:eastAsia="Times New Roman" w:hAnsi="Arial" w:cs="Arial"/>
                <w:sz w:val="24"/>
                <w:szCs w:val="24"/>
                <w:lang w:eastAsia="en-GB"/>
              </w:rPr>
              <w:t xml:space="preserve"> and then click </w:t>
            </w:r>
            <w:r w:rsidRPr="003620CE">
              <w:rPr>
                <w:rFonts w:ascii="Arial" w:eastAsia="Times New Roman" w:hAnsi="Arial" w:cs="Arial"/>
                <w:b/>
                <w:bCs/>
                <w:sz w:val="24"/>
                <w:szCs w:val="24"/>
                <w:lang w:eastAsia="en-GB"/>
              </w:rPr>
              <w:t>Sign</w:t>
            </w:r>
            <w:commentRangeEnd w:id="89"/>
            <w:r w:rsidRPr="003620CE">
              <w:rPr>
                <w:rStyle w:val="CommentReference"/>
                <w:rFonts w:ascii="Arial" w:hAnsi="Arial" w:cs="Arial"/>
                <w:b/>
                <w:bCs/>
                <w:sz w:val="24"/>
                <w:szCs w:val="24"/>
              </w:rPr>
              <w:commentReference w:id="89"/>
            </w:r>
          </w:p>
          <w:p w14:paraId="62CE923F" w14:textId="77777777" w:rsidR="00121F98" w:rsidRPr="003620CE" w:rsidRDefault="00121F98" w:rsidP="00E858A4">
            <w:pPr>
              <w:pStyle w:val="ListParagraph"/>
              <w:numPr>
                <w:ilvl w:val="0"/>
                <w:numId w:val="4"/>
              </w:numPr>
              <w:outlineLvl w:val="0"/>
              <w:rPr>
                <w:rFonts w:ascii="Arial" w:eastAsia="Times New Roman" w:hAnsi="Arial" w:cs="Arial"/>
                <w:b/>
                <w:bCs/>
                <w:sz w:val="24"/>
                <w:szCs w:val="24"/>
                <w:lang w:eastAsia="en-GB"/>
              </w:rPr>
            </w:pPr>
            <w:commentRangeStart w:id="90"/>
            <w:r w:rsidRPr="003620CE">
              <w:rPr>
                <w:rFonts w:ascii="Arial" w:eastAsia="Times New Roman" w:hAnsi="Arial" w:cs="Arial"/>
                <w:sz w:val="24"/>
                <w:szCs w:val="24"/>
                <w:lang w:eastAsia="en-GB"/>
              </w:rPr>
              <w:t>Can be forwarded by searching in forward option and whether they want them to review or sign</w:t>
            </w:r>
            <w:commentRangeEnd w:id="90"/>
            <w:r w:rsidRPr="003620CE">
              <w:rPr>
                <w:rStyle w:val="CommentReference"/>
                <w:rFonts w:ascii="Arial" w:hAnsi="Arial" w:cs="Arial"/>
                <w:sz w:val="24"/>
                <w:szCs w:val="24"/>
              </w:rPr>
              <w:commentReference w:id="90"/>
            </w:r>
            <w:r w:rsidRPr="003620CE">
              <w:rPr>
                <w:rFonts w:ascii="Arial" w:eastAsia="Times New Roman" w:hAnsi="Arial" w:cs="Arial"/>
                <w:sz w:val="24"/>
                <w:szCs w:val="24"/>
                <w:lang w:eastAsia="en-GB"/>
              </w:rPr>
              <w:t xml:space="preserve">. Brief practical for user to send to their neighbour. </w:t>
            </w:r>
          </w:p>
          <w:p w14:paraId="29CD72B3" w14:textId="77777777" w:rsidR="00121F98" w:rsidRPr="003620CE" w:rsidRDefault="00121F98" w:rsidP="009D4599">
            <w:pPr>
              <w:pStyle w:val="ListParagraph"/>
              <w:numPr>
                <w:ilvl w:val="0"/>
                <w:numId w:val="4"/>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 xml:space="preserve">Refresh page, navigate to the </w:t>
            </w:r>
            <w:r w:rsidRPr="003620CE">
              <w:rPr>
                <w:rFonts w:ascii="Arial" w:eastAsia="Times New Roman" w:hAnsi="Arial" w:cs="Arial"/>
                <w:b/>
                <w:bCs/>
                <w:sz w:val="24"/>
                <w:szCs w:val="24"/>
                <w:lang w:eastAsia="en-GB"/>
              </w:rPr>
              <w:t>Documents</w:t>
            </w:r>
            <w:r w:rsidRPr="003620CE">
              <w:rPr>
                <w:rFonts w:ascii="Arial" w:eastAsia="Times New Roman" w:hAnsi="Arial" w:cs="Arial"/>
                <w:sz w:val="24"/>
                <w:szCs w:val="24"/>
                <w:lang w:eastAsia="en-GB"/>
              </w:rPr>
              <w:t xml:space="preserve"> component, show how the </w:t>
            </w:r>
            <w:r w:rsidRPr="003620CE">
              <w:rPr>
                <w:rFonts w:ascii="Arial" w:eastAsia="Times New Roman" w:hAnsi="Arial" w:cs="Arial"/>
                <w:b/>
                <w:bCs/>
                <w:sz w:val="24"/>
                <w:szCs w:val="24"/>
                <w:lang w:eastAsia="en-GB"/>
              </w:rPr>
              <w:t>ED Clinical Note</w:t>
            </w:r>
            <w:r w:rsidRPr="003620CE">
              <w:rPr>
                <w:rFonts w:ascii="Arial" w:eastAsia="Times New Roman" w:hAnsi="Arial" w:cs="Arial"/>
                <w:sz w:val="24"/>
                <w:szCs w:val="24"/>
                <w:lang w:eastAsia="en-GB"/>
              </w:rPr>
              <w:t xml:space="preserve"> is now available here</w:t>
            </w:r>
          </w:p>
          <w:p w14:paraId="49B60183" w14:textId="77777777" w:rsidR="00121F98" w:rsidRPr="003620CE" w:rsidRDefault="00121F98" w:rsidP="009D4599">
            <w:pPr>
              <w:pStyle w:val="ListParagraph"/>
              <w:numPr>
                <w:ilvl w:val="0"/>
                <w:numId w:val="4"/>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 xml:space="preserve">Also show and demo the </w:t>
            </w:r>
            <w:r w:rsidRPr="003620CE">
              <w:rPr>
                <w:rFonts w:ascii="Arial" w:eastAsia="Times New Roman" w:hAnsi="Arial" w:cs="Arial"/>
                <w:b/>
                <w:bCs/>
                <w:sz w:val="24"/>
                <w:szCs w:val="24"/>
                <w:lang w:eastAsia="en-GB"/>
              </w:rPr>
              <w:t>ED Handover note</w:t>
            </w:r>
          </w:p>
          <w:p w14:paraId="6664D92D" w14:textId="77777777" w:rsidR="00121F98" w:rsidRPr="003620CE" w:rsidRDefault="00121F98" w:rsidP="009D4599">
            <w:pPr>
              <w:pStyle w:val="ListParagraph"/>
              <w:numPr>
                <w:ilvl w:val="0"/>
                <w:numId w:val="4"/>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Show and Demo</w:t>
            </w:r>
            <w:r w:rsidRPr="003620CE">
              <w:rPr>
                <w:rFonts w:ascii="Arial" w:eastAsia="Times New Roman" w:hAnsi="Arial" w:cs="Arial"/>
                <w:b/>
                <w:bCs/>
                <w:sz w:val="24"/>
                <w:szCs w:val="24"/>
                <w:lang w:eastAsia="en-GB"/>
              </w:rPr>
              <w:t xml:space="preserve"> AD Hoc Forms</w:t>
            </w:r>
            <w:r>
              <w:rPr>
                <w:rFonts w:ascii="Arial" w:eastAsia="Times New Roman" w:hAnsi="Arial" w:cs="Arial"/>
                <w:sz w:val="24"/>
                <w:szCs w:val="24"/>
                <w:lang w:eastAsia="en-GB"/>
              </w:rPr>
              <w:t xml:space="preserve"> Show Emergency Department folder</w:t>
            </w:r>
          </w:p>
          <w:p w14:paraId="118F967A" w14:textId="08118E58" w:rsidR="00121F98" w:rsidRPr="003620CE" w:rsidRDefault="00121F98" w:rsidP="00E858A4">
            <w:pPr>
              <w:ind w:left="360"/>
              <w:outlineLvl w:val="0"/>
              <w:rPr>
                <w:rFonts w:ascii="Arial" w:eastAsia="Times New Roman" w:hAnsi="Arial" w:cs="Arial"/>
                <w:sz w:val="24"/>
                <w:szCs w:val="24"/>
                <w:lang w:eastAsia="en-GB"/>
              </w:rPr>
            </w:pPr>
          </w:p>
        </w:tc>
      </w:tr>
      <w:tr w:rsidR="00121F98" w:rsidRPr="003620CE" w14:paraId="092D82D4" w14:textId="77777777" w:rsidTr="002D0AEF">
        <w:tc>
          <w:tcPr>
            <w:tcW w:w="988" w:type="dxa"/>
          </w:tcPr>
          <w:p w14:paraId="0628D632" w14:textId="3D40463B" w:rsidR="00121F98" w:rsidRPr="003620CE" w:rsidRDefault="00121F98" w:rsidP="000477F1">
            <w:pPr>
              <w:rPr>
                <w:rFonts w:ascii="Arial" w:hAnsi="Arial" w:cs="Arial"/>
                <w:sz w:val="24"/>
                <w:szCs w:val="24"/>
              </w:rPr>
            </w:pPr>
          </w:p>
        </w:tc>
        <w:tc>
          <w:tcPr>
            <w:tcW w:w="1842" w:type="dxa"/>
          </w:tcPr>
          <w:p w14:paraId="11AD4F25" w14:textId="77777777" w:rsidR="00121F98" w:rsidRPr="003620CE" w:rsidRDefault="00121F98" w:rsidP="000477F1">
            <w:pPr>
              <w:spacing w:after="100"/>
              <w:contextualSpacing/>
              <w:rPr>
                <w:rFonts w:ascii="Arial" w:eastAsia="Times New Roman" w:hAnsi="Arial" w:cs="Arial"/>
                <w:b/>
                <w:bCs/>
                <w:sz w:val="24"/>
                <w:szCs w:val="24"/>
                <w:lang w:eastAsia="en-GB"/>
              </w:rPr>
            </w:pPr>
            <w:r w:rsidRPr="003620CE">
              <w:rPr>
                <w:rFonts w:ascii="Arial" w:eastAsia="Times New Roman" w:hAnsi="Arial" w:cs="Arial"/>
                <w:b/>
                <w:bCs/>
                <w:sz w:val="24"/>
                <w:szCs w:val="24"/>
                <w:lang w:eastAsia="en-GB"/>
              </w:rPr>
              <w:t>Decision to Admit (DTA)</w:t>
            </w:r>
          </w:p>
          <w:p w14:paraId="67ADEE24" w14:textId="252BDDBB" w:rsidR="00121F98" w:rsidRPr="003620CE" w:rsidRDefault="00121F98" w:rsidP="00411585">
            <w:pPr>
              <w:outlineLvl w:val="0"/>
              <w:rPr>
                <w:rFonts w:ascii="Arial" w:hAnsi="Arial" w:cs="Arial"/>
                <w:b/>
                <w:bCs/>
                <w:sz w:val="24"/>
                <w:szCs w:val="24"/>
              </w:rPr>
            </w:pPr>
          </w:p>
        </w:tc>
        <w:tc>
          <w:tcPr>
            <w:tcW w:w="11344" w:type="dxa"/>
          </w:tcPr>
          <w:p w14:paraId="40C1F404" w14:textId="77777777" w:rsidR="00121F98" w:rsidRPr="003620CE" w:rsidRDefault="00121F98" w:rsidP="000F44D3">
            <w:pPr>
              <w:pStyle w:val="ListParagraph"/>
              <w:numPr>
                <w:ilvl w:val="0"/>
                <w:numId w:val="4"/>
              </w:numPr>
              <w:outlineLvl w:val="0"/>
              <w:rPr>
                <w:rFonts w:ascii="Arial" w:eastAsia="Times New Roman" w:hAnsi="Arial" w:cs="Arial"/>
                <w:b/>
                <w:bCs/>
                <w:sz w:val="24"/>
                <w:szCs w:val="24"/>
                <w:lang w:eastAsia="en-GB"/>
              </w:rPr>
            </w:pPr>
            <w:r w:rsidRPr="003620CE">
              <w:rPr>
                <w:rFonts w:ascii="Arial" w:eastAsia="Times New Roman" w:hAnsi="Arial" w:cs="Arial"/>
                <w:sz w:val="24"/>
                <w:szCs w:val="24"/>
                <w:lang w:eastAsia="en-GB"/>
              </w:rPr>
              <w:t>Close patient record to return to ED LaunchPoint</w:t>
            </w:r>
          </w:p>
          <w:p w14:paraId="6BBB126B" w14:textId="77777777" w:rsidR="00121F98" w:rsidRPr="007C177A" w:rsidRDefault="00121F98" w:rsidP="007C177A">
            <w:pPr>
              <w:ind w:left="360"/>
              <w:outlineLvl w:val="0"/>
              <w:rPr>
                <w:rFonts w:ascii="Arial" w:eastAsia="Times New Roman" w:hAnsi="Arial" w:cs="Arial"/>
                <w:b/>
                <w:bCs/>
                <w:sz w:val="24"/>
                <w:szCs w:val="24"/>
                <w:lang w:eastAsia="en-GB"/>
              </w:rPr>
            </w:pPr>
          </w:p>
          <w:p w14:paraId="02BE9254" w14:textId="77777777" w:rsidR="00121F98" w:rsidRPr="007C177A" w:rsidRDefault="00121F98" w:rsidP="00CC28FB">
            <w:pPr>
              <w:ind w:left="360"/>
              <w:outlineLvl w:val="0"/>
              <w:rPr>
                <w:rFonts w:ascii="Arial" w:eastAsia="Times New Roman" w:hAnsi="Arial" w:cs="Arial"/>
                <w:b/>
                <w:bCs/>
                <w:sz w:val="24"/>
                <w:szCs w:val="24"/>
                <w:lang w:eastAsia="en-GB"/>
              </w:rPr>
            </w:pPr>
            <w:r w:rsidRPr="007C177A">
              <w:rPr>
                <w:rFonts w:ascii="Arial" w:eastAsia="Times New Roman" w:hAnsi="Arial" w:cs="Arial"/>
                <w:sz w:val="24"/>
                <w:szCs w:val="24"/>
                <w:lang w:eastAsia="en-GB"/>
              </w:rPr>
              <w:t>Demo DTA - done by Nurse</w:t>
            </w:r>
          </w:p>
          <w:p w14:paraId="640052F1" w14:textId="77777777" w:rsidR="00121F98" w:rsidRPr="007C177A" w:rsidRDefault="00121F98" w:rsidP="00CC28FB">
            <w:pPr>
              <w:outlineLvl w:val="0"/>
              <w:rPr>
                <w:rFonts w:ascii="Arial" w:eastAsia="Times New Roman" w:hAnsi="Arial" w:cs="Arial"/>
                <w:b/>
                <w:bCs/>
                <w:sz w:val="24"/>
                <w:szCs w:val="24"/>
                <w:lang w:eastAsia="en-GB"/>
              </w:rPr>
            </w:pPr>
          </w:p>
          <w:p w14:paraId="7B7ACAC1" w14:textId="77777777" w:rsidR="00121F98" w:rsidRPr="007C177A" w:rsidRDefault="00121F98" w:rsidP="000F44D3">
            <w:pPr>
              <w:pStyle w:val="ListParagraph"/>
              <w:numPr>
                <w:ilvl w:val="0"/>
                <w:numId w:val="4"/>
              </w:numPr>
              <w:outlineLvl w:val="0"/>
              <w:rPr>
                <w:rFonts w:ascii="Arial" w:eastAsia="Times New Roman" w:hAnsi="Arial" w:cs="Arial"/>
                <w:b/>
                <w:bCs/>
                <w:sz w:val="24"/>
                <w:szCs w:val="24"/>
                <w:lang w:eastAsia="en-GB"/>
              </w:rPr>
            </w:pPr>
            <w:r w:rsidRPr="007C177A">
              <w:rPr>
                <w:rFonts w:ascii="Arial" w:eastAsia="Times New Roman" w:hAnsi="Arial" w:cs="Arial"/>
                <w:sz w:val="24"/>
                <w:szCs w:val="24"/>
                <w:lang w:eastAsia="en-GB"/>
              </w:rPr>
              <w:t xml:space="preserve">Right click on patient - </w:t>
            </w:r>
            <w:r w:rsidRPr="007C177A">
              <w:rPr>
                <w:rFonts w:ascii="Arial" w:eastAsia="Times New Roman" w:hAnsi="Arial" w:cs="Arial"/>
                <w:b/>
                <w:bCs/>
                <w:sz w:val="24"/>
                <w:szCs w:val="24"/>
                <w:lang w:eastAsia="en-GB"/>
              </w:rPr>
              <w:t>Patient Management</w:t>
            </w:r>
            <w:r w:rsidRPr="007C177A">
              <w:rPr>
                <w:rFonts w:ascii="Arial" w:eastAsia="Times New Roman" w:hAnsi="Arial" w:cs="Arial"/>
                <w:sz w:val="24"/>
                <w:szCs w:val="24"/>
                <w:lang w:eastAsia="en-GB"/>
              </w:rPr>
              <w:t xml:space="preserve"> - </w:t>
            </w:r>
            <w:r w:rsidRPr="007C177A">
              <w:rPr>
                <w:rFonts w:ascii="Arial" w:eastAsia="Times New Roman" w:hAnsi="Arial" w:cs="Arial"/>
                <w:b/>
                <w:bCs/>
                <w:sz w:val="24"/>
                <w:szCs w:val="24"/>
                <w:lang w:eastAsia="en-GB"/>
              </w:rPr>
              <w:t>ED Decision to Admit</w:t>
            </w:r>
            <w:r w:rsidRPr="007C177A">
              <w:rPr>
                <w:rFonts w:ascii="Arial" w:eastAsia="Times New Roman" w:hAnsi="Arial" w:cs="Arial"/>
                <w:sz w:val="24"/>
                <w:szCs w:val="24"/>
                <w:lang w:eastAsia="en-GB"/>
              </w:rPr>
              <w:t xml:space="preserve"> – </w:t>
            </w:r>
            <w:r w:rsidRPr="007C177A">
              <w:rPr>
                <w:rFonts w:ascii="Arial" w:eastAsia="Times New Roman" w:hAnsi="Arial" w:cs="Arial"/>
                <w:b/>
                <w:bCs/>
                <w:sz w:val="24"/>
                <w:szCs w:val="24"/>
                <w:lang w:eastAsia="en-GB"/>
              </w:rPr>
              <w:t>Yes</w:t>
            </w:r>
          </w:p>
          <w:p w14:paraId="30C151D7" w14:textId="77777777" w:rsidR="00121F98" w:rsidRPr="007C177A" w:rsidRDefault="00121F98" w:rsidP="000F44D3">
            <w:pPr>
              <w:pStyle w:val="ListParagraph"/>
              <w:numPr>
                <w:ilvl w:val="0"/>
                <w:numId w:val="4"/>
              </w:numPr>
              <w:outlineLvl w:val="0"/>
              <w:rPr>
                <w:rFonts w:ascii="Arial" w:eastAsia="Times New Roman" w:hAnsi="Arial" w:cs="Arial"/>
                <w:b/>
                <w:bCs/>
                <w:sz w:val="24"/>
                <w:szCs w:val="24"/>
                <w:lang w:eastAsia="en-GB"/>
              </w:rPr>
            </w:pPr>
            <w:r w:rsidRPr="007C177A">
              <w:rPr>
                <w:rFonts w:ascii="Arial" w:eastAsia="Times New Roman" w:hAnsi="Arial" w:cs="Arial"/>
                <w:sz w:val="24"/>
                <w:szCs w:val="24"/>
                <w:lang w:eastAsia="en-GB"/>
              </w:rPr>
              <w:t xml:space="preserve">ED Decision to admit form complete as required </w:t>
            </w:r>
          </w:p>
          <w:p w14:paraId="036D652C" w14:textId="77777777" w:rsidR="00121F98" w:rsidRPr="007C177A" w:rsidRDefault="00121F98" w:rsidP="000F44D3">
            <w:pPr>
              <w:pStyle w:val="ListParagraph"/>
              <w:numPr>
                <w:ilvl w:val="1"/>
                <w:numId w:val="4"/>
              </w:numPr>
              <w:outlineLvl w:val="0"/>
              <w:rPr>
                <w:rFonts w:ascii="Arial" w:eastAsia="Times New Roman" w:hAnsi="Arial" w:cs="Arial"/>
                <w:sz w:val="24"/>
                <w:szCs w:val="24"/>
                <w:lang w:eastAsia="en-GB"/>
              </w:rPr>
            </w:pPr>
            <w:r w:rsidRPr="007C177A">
              <w:rPr>
                <w:rFonts w:ascii="Arial" w:eastAsia="Times New Roman" w:hAnsi="Arial" w:cs="Arial"/>
                <w:sz w:val="24"/>
                <w:szCs w:val="24"/>
                <w:lang w:eastAsia="en-GB"/>
              </w:rPr>
              <w:t xml:space="preserve">Decision to Admit Date and Time </w:t>
            </w:r>
            <w:r w:rsidRPr="007C177A">
              <w:rPr>
                <w:rFonts w:ascii="Arial" w:eastAsia="Times New Roman" w:hAnsi="Arial" w:cs="Arial"/>
                <w:b/>
                <w:bCs/>
                <w:sz w:val="24"/>
                <w:szCs w:val="24"/>
                <w:lang w:eastAsia="en-GB"/>
              </w:rPr>
              <w:t xml:space="preserve">T </w:t>
            </w:r>
            <w:r w:rsidRPr="007C177A">
              <w:rPr>
                <w:rFonts w:ascii="Arial" w:eastAsia="Times New Roman" w:hAnsi="Arial" w:cs="Arial"/>
                <w:sz w:val="24"/>
                <w:szCs w:val="24"/>
                <w:lang w:eastAsia="en-GB"/>
              </w:rPr>
              <w:t xml:space="preserve">and </w:t>
            </w:r>
            <w:r w:rsidRPr="007C177A">
              <w:rPr>
                <w:rFonts w:ascii="Arial" w:eastAsia="Times New Roman" w:hAnsi="Arial" w:cs="Arial"/>
                <w:b/>
                <w:bCs/>
                <w:sz w:val="24"/>
                <w:szCs w:val="24"/>
                <w:lang w:eastAsia="en-GB"/>
              </w:rPr>
              <w:t>N</w:t>
            </w:r>
          </w:p>
          <w:p w14:paraId="16CF0814" w14:textId="77777777" w:rsidR="00121F98" w:rsidRPr="007C177A" w:rsidRDefault="00121F98" w:rsidP="000F44D3">
            <w:pPr>
              <w:pStyle w:val="ListParagraph"/>
              <w:numPr>
                <w:ilvl w:val="1"/>
                <w:numId w:val="4"/>
              </w:numPr>
              <w:outlineLvl w:val="0"/>
              <w:rPr>
                <w:rFonts w:ascii="Arial" w:eastAsia="Times New Roman" w:hAnsi="Arial" w:cs="Arial"/>
                <w:b/>
                <w:bCs/>
                <w:sz w:val="24"/>
                <w:szCs w:val="24"/>
                <w:lang w:eastAsia="en-GB"/>
              </w:rPr>
            </w:pPr>
            <w:r w:rsidRPr="007C177A">
              <w:rPr>
                <w:rFonts w:ascii="Arial" w:eastAsia="Times New Roman" w:hAnsi="Arial" w:cs="Arial"/>
                <w:sz w:val="24"/>
                <w:szCs w:val="24"/>
                <w:lang w:eastAsia="en-GB"/>
              </w:rPr>
              <w:t>Source of Admission</w:t>
            </w:r>
            <w:r w:rsidRPr="007C177A">
              <w:rPr>
                <w:rFonts w:ascii="Arial" w:eastAsia="Times New Roman" w:hAnsi="Arial" w:cs="Arial"/>
                <w:b/>
                <w:bCs/>
                <w:sz w:val="24"/>
                <w:szCs w:val="24"/>
                <w:lang w:eastAsia="en-GB"/>
              </w:rPr>
              <w:t xml:space="preserve"> – Usual Place of Residence</w:t>
            </w:r>
          </w:p>
          <w:p w14:paraId="1F75987F" w14:textId="77777777" w:rsidR="00121F98" w:rsidRPr="007C177A" w:rsidRDefault="00121F98" w:rsidP="000F44D3">
            <w:pPr>
              <w:pStyle w:val="ListParagraph"/>
              <w:numPr>
                <w:ilvl w:val="1"/>
                <w:numId w:val="4"/>
              </w:numPr>
              <w:outlineLvl w:val="0"/>
              <w:rPr>
                <w:rFonts w:ascii="Arial" w:eastAsia="Times New Roman" w:hAnsi="Arial" w:cs="Arial"/>
                <w:sz w:val="24"/>
                <w:szCs w:val="24"/>
                <w:lang w:eastAsia="en-GB"/>
              </w:rPr>
            </w:pPr>
            <w:r w:rsidRPr="007C177A">
              <w:rPr>
                <w:rFonts w:ascii="Arial" w:eastAsia="Times New Roman" w:hAnsi="Arial" w:cs="Arial"/>
                <w:sz w:val="24"/>
                <w:szCs w:val="24"/>
                <w:lang w:eastAsia="en-GB"/>
              </w:rPr>
              <w:t xml:space="preserve">Lead Clinician – </w:t>
            </w:r>
            <w:r w:rsidRPr="007C177A">
              <w:rPr>
                <w:rFonts w:ascii="Arial" w:eastAsia="Times New Roman" w:hAnsi="Arial" w:cs="Arial"/>
                <w:b/>
                <w:bCs/>
                <w:sz w:val="24"/>
                <w:szCs w:val="24"/>
                <w:lang w:eastAsia="en-GB"/>
              </w:rPr>
              <w:t xml:space="preserve">Neilson, Donald </w:t>
            </w:r>
            <w:r w:rsidRPr="007C177A">
              <w:rPr>
                <w:rFonts w:ascii="Arial" w:eastAsia="Times New Roman" w:hAnsi="Arial" w:cs="Arial"/>
                <w:sz w:val="24"/>
                <w:szCs w:val="24"/>
                <w:lang w:eastAsia="en-GB"/>
              </w:rPr>
              <w:t>(if concerns arise around this field, then need to speak to Helen Turner)</w:t>
            </w:r>
          </w:p>
          <w:p w14:paraId="7D680092" w14:textId="77777777" w:rsidR="00121F98" w:rsidRPr="007C177A" w:rsidRDefault="00121F98" w:rsidP="000F44D3">
            <w:pPr>
              <w:pStyle w:val="ListParagraph"/>
              <w:numPr>
                <w:ilvl w:val="1"/>
                <w:numId w:val="4"/>
              </w:numPr>
              <w:outlineLvl w:val="0"/>
              <w:rPr>
                <w:rFonts w:ascii="Arial" w:eastAsia="Times New Roman" w:hAnsi="Arial" w:cs="Arial"/>
                <w:sz w:val="24"/>
                <w:szCs w:val="24"/>
                <w:lang w:eastAsia="en-GB"/>
              </w:rPr>
            </w:pPr>
            <w:r w:rsidRPr="007C177A">
              <w:rPr>
                <w:rFonts w:ascii="Arial" w:eastAsia="Times New Roman" w:hAnsi="Arial" w:cs="Arial"/>
                <w:b/>
                <w:bCs/>
                <w:sz w:val="24"/>
                <w:szCs w:val="24"/>
                <w:lang w:eastAsia="en-GB"/>
              </w:rPr>
              <w:t>OK</w:t>
            </w:r>
          </w:p>
          <w:p w14:paraId="19EAE956" w14:textId="77777777" w:rsidR="00121F98" w:rsidRPr="003620CE" w:rsidRDefault="00121F98" w:rsidP="000F44D3">
            <w:pPr>
              <w:pStyle w:val="ListParagraph"/>
              <w:numPr>
                <w:ilvl w:val="0"/>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 xml:space="preserve">It now says </w:t>
            </w:r>
            <w:r w:rsidRPr="003620CE">
              <w:rPr>
                <w:rFonts w:ascii="Arial" w:eastAsia="Times New Roman" w:hAnsi="Arial" w:cs="Arial"/>
                <w:b/>
                <w:bCs/>
                <w:sz w:val="24"/>
                <w:szCs w:val="24"/>
                <w:lang w:eastAsia="en-GB"/>
              </w:rPr>
              <w:t>Admission</w:t>
            </w:r>
            <w:r w:rsidRPr="003620CE">
              <w:rPr>
                <w:rFonts w:ascii="Arial" w:eastAsia="Times New Roman" w:hAnsi="Arial" w:cs="Arial"/>
                <w:sz w:val="24"/>
                <w:szCs w:val="24"/>
                <w:lang w:eastAsia="en-GB"/>
              </w:rPr>
              <w:t xml:space="preserve"> under ‘Status’</w:t>
            </w:r>
          </w:p>
          <w:p w14:paraId="64064B4D" w14:textId="77777777" w:rsidR="00121F98" w:rsidRPr="003620CE" w:rsidRDefault="00121F98" w:rsidP="000F44D3">
            <w:pPr>
              <w:pStyle w:val="ListParagraph"/>
              <w:numPr>
                <w:ilvl w:val="0"/>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On LaunchPoint complete Clinicians tasks that have flagged up from DTA</w:t>
            </w:r>
          </w:p>
          <w:p w14:paraId="6083B89D" w14:textId="77777777" w:rsidR="00121F98" w:rsidRPr="003620CE" w:rsidRDefault="00121F98" w:rsidP="000F44D3">
            <w:pPr>
              <w:pStyle w:val="ListParagraph"/>
              <w:numPr>
                <w:ilvl w:val="1"/>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 xml:space="preserve">Complete </w:t>
            </w:r>
            <w:r w:rsidRPr="007C177A">
              <w:rPr>
                <w:rFonts w:ascii="Arial" w:eastAsia="Times New Roman" w:hAnsi="Arial" w:cs="Arial"/>
                <w:b/>
                <w:bCs/>
                <w:sz w:val="24"/>
                <w:szCs w:val="24"/>
                <w:lang w:eastAsia="en-GB"/>
              </w:rPr>
              <w:t xml:space="preserve">Incomplete </w:t>
            </w:r>
            <w:proofErr w:type="spellStart"/>
            <w:r w:rsidRPr="007C177A">
              <w:rPr>
                <w:rFonts w:ascii="Arial" w:eastAsia="Times New Roman" w:hAnsi="Arial" w:cs="Arial"/>
                <w:b/>
                <w:bCs/>
                <w:sz w:val="24"/>
                <w:szCs w:val="24"/>
                <w:lang w:eastAsia="en-GB"/>
              </w:rPr>
              <w:t>Disch</w:t>
            </w:r>
            <w:proofErr w:type="spellEnd"/>
            <w:r w:rsidRPr="007C177A">
              <w:rPr>
                <w:rFonts w:ascii="Arial" w:eastAsia="Times New Roman" w:hAnsi="Arial" w:cs="Arial"/>
                <w:b/>
                <w:bCs/>
                <w:sz w:val="24"/>
                <w:szCs w:val="24"/>
                <w:lang w:eastAsia="en-GB"/>
              </w:rPr>
              <w:t xml:space="preserve"> Form</w:t>
            </w:r>
          </w:p>
          <w:p w14:paraId="2F9D505F" w14:textId="4B9D1BFF" w:rsidR="00121F98" w:rsidRPr="00121F98" w:rsidRDefault="00121F98" w:rsidP="000F44D3">
            <w:pPr>
              <w:pStyle w:val="ListParagraph"/>
              <w:numPr>
                <w:ilvl w:val="1"/>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 xml:space="preserve">Right click select </w:t>
            </w:r>
            <w:r w:rsidRPr="003620CE">
              <w:rPr>
                <w:rFonts w:ascii="Arial" w:eastAsia="Times New Roman" w:hAnsi="Arial" w:cs="Arial"/>
                <w:b/>
                <w:bCs/>
                <w:sz w:val="24"/>
                <w:szCs w:val="24"/>
                <w:lang w:eastAsia="en-GB"/>
              </w:rPr>
              <w:t>Request Event</w:t>
            </w:r>
            <w:r w:rsidRPr="003620CE">
              <w:rPr>
                <w:rFonts w:ascii="Arial" w:eastAsia="Times New Roman" w:hAnsi="Arial" w:cs="Arial"/>
                <w:sz w:val="24"/>
                <w:szCs w:val="24"/>
                <w:lang w:eastAsia="en-GB"/>
              </w:rPr>
              <w:t xml:space="preserve"> then select </w:t>
            </w:r>
            <w:r w:rsidRPr="003620CE">
              <w:rPr>
                <w:rFonts w:ascii="Arial" w:eastAsia="Times New Roman" w:hAnsi="Arial" w:cs="Arial"/>
                <w:b/>
                <w:bCs/>
                <w:sz w:val="24"/>
                <w:szCs w:val="24"/>
                <w:lang w:eastAsia="en-GB"/>
              </w:rPr>
              <w:t>Clinically Ready</w:t>
            </w:r>
          </w:p>
          <w:p w14:paraId="10D6A2B0" w14:textId="77777777" w:rsidR="00121F98" w:rsidRPr="003620CE" w:rsidRDefault="00121F98" w:rsidP="00121F98">
            <w:pPr>
              <w:pStyle w:val="ListParagraph"/>
              <w:numPr>
                <w:ilvl w:val="1"/>
                <w:numId w:val="4"/>
              </w:numPr>
              <w:outlineLvl w:val="0"/>
              <w:rPr>
                <w:rFonts w:ascii="Arial" w:eastAsia="Times New Roman" w:hAnsi="Arial" w:cs="Arial"/>
                <w:sz w:val="24"/>
                <w:szCs w:val="24"/>
                <w:lang w:eastAsia="en-GB"/>
              </w:rPr>
            </w:pPr>
            <w:r>
              <w:rPr>
                <w:rFonts w:ascii="Arial" w:eastAsia="Times New Roman" w:hAnsi="Arial" w:cs="Arial"/>
                <w:sz w:val="24"/>
                <w:szCs w:val="24"/>
                <w:lang w:eastAsia="en-GB"/>
              </w:rPr>
              <w:t>N</w:t>
            </w:r>
            <w:r w:rsidRPr="003620CE">
              <w:rPr>
                <w:rFonts w:ascii="Arial" w:eastAsia="Times New Roman" w:hAnsi="Arial" w:cs="Arial"/>
                <w:sz w:val="24"/>
                <w:szCs w:val="24"/>
                <w:lang w:eastAsia="en-GB"/>
              </w:rPr>
              <w:t>eed to show patient is clinically ready for transfer-makes purple icon appear near resus/allergy icons, this helps with 4 hr breach time, also nurse co-ordinators responsibility</w:t>
            </w:r>
          </w:p>
          <w:p w14:paraId="6547DC2D" w14:textId="77777777" w:rsidR="00121F98" w:rsidRPr="00121F98" w:rsidRDefault="00121F98" w:rsidP="00121F98">
            <w:pPr>
              <w:ind w:left="1080"/>
              <w:outlineLvl w:val="0"/>
              <w:rPr>
                <w:rFonts w:ascii="Arial" w:eastAsia="Times New Roman" w:hAnsi="Arial" w:cs="Arial"/>
                <w:sz w:val="24"/>
                <w:szCs w:val="24"/>
                <w:lang w:eastAsia="en-GB"/>
              </w:rPr>
            </w:pPr>
          </w:p>
          <w:p w14:paraId="412114AB" w14:textId="77777777" w:rsidR="00121F98" w:rsidRPr="003620CE" w:rsidRDefault="00121F98" w:rsidP="000F44D3">
            <w:pPr>
              <w:pStyle w:val="ListParagraph"/>
              <w:numPr>
                <w:ilvl w:val="0"/>
                <w:numId w:val="4"/>
              </w:numPr>
              <w:outlineLvl w:val="0"/>
              <w:rPr>
                <w:rFonts w:ascii="Arial" w:eastAsia="Times New Roman" w:hAnsi="Arial" w:cs="Arial"/>
                <w:sz w:val="24"/>
                <w:szCs w:val="24"/>
                <w:lang w:eastAsia="en-GB"/>
              </w:rPr>
            </w:pPr>
            <w:r w:rsidRPr="003620CE">
              <w:rPr>
                <w:rFonts w:ascii="Arial" w:eastAsia="Times New Roman" w:hAnsi="Arial" w:cs="Arial"/>
                <w:sz w:val="24"/>
                <w:szCs w:val="24"/>
                <w:lang w:eastAsia="en-GB"/>
              </w:rPr>
              <w:t xml:space="preserve">Follow the discharge process below accordingly to transfer needs </w:t>
            </w:r>
          </w:p>
          <w:p w14:paraId="2D22BAE4" w14:textId="77777777" w:rsidR="00121F98" w:rsidRPr="003620CE" w:rsidRDefault="00121F98" w:rsidP="000477F1">
            <w:pPr>
              <w:outlineLvl w:val="0"/>
              <w:rPr>
                <w:rFonts w:ascii="Arial" w:eastAsia="Times New Roman" w:hAnsi="Arial" w:cs="Arial"/>
                <w:sz w:val="24"/>
                <w:szCs w:val="24"/>
                <w:lang w:eastAsia="en-GB"/>
              </w:rPr>
            </w:pPr>
          </w:p>
          <w:p w14:paraId="1695BAD7" w14:textId="28687D58" w:rsidR="00121F98" w:rsidRPr="003620CE" w:rsidRDefault="00121F98" w:rsidP="000477F1">
            <w:pPr>
              <w:rPr>
                <w:rFonts w:ascii="Arial" w:hAnsi="Arial" w:cs="Arial"/>
                <w:sz w:val="24"/>
                <w:szCs w:val="24"/>
              </w:rPr>
            </w:pPr>
            <w:r w:rsidRPr="003620CE">
              <w:rPr>
                <w:rFonts w:ascii="Arial" w:eastAsia="Times New Roman" w:hAnsi="Arial" w:cs="Arial"/>
                <w:b/>
                <w:bCs/>
                <w:sz w:val="24"/>
                <w:szCs w:val="24"/>
                <w:lang w:eastAsia="en-GB"/>
              </w:rPr>
              <w:t xml:space="preserve">Explain that the ED nurse in charge will right-click required patient from list, scroll down to Patient Administration, click ED Decision to Admit. Doctors and nurses in charge will need to the know process. </w:t>
            </w:r>
          </w:p>
        </w:tc>
      </w:tr>
      <w:tr w:rsidR="00121F98" w:rsidRPr="003620CE" w14:paraId="0DB4BB82" w14:textId="77777777" w:rsidTr="00237FB8">
        <w:trPr>
          <w:trHeight w:val="983"/>
        </w:trPr>
        <w:tc>
          <w:tcPr>
            <w:tcW w:w="988" w:type="dxa"/>
          </w:tcPr>
          <w:p w14:paraId="0D9936D6" w14:textId="65D3081E" w:rsidR="00121F98" w:rsidRPr="003620CE" w:rsidRDefault="00121F98" w:rsidP="000477F1">
            <w:pPr>
              <w:rPr>
                <w:rFonts w:ascii="Arial" w:hAnsi="Arial" w:cs="Arial"/>
                <w:sz w:val="24"/>
                <w:szCs w:val="24"/>
              </w:rPr>
            </w:pPr>
          </w:p>
        </w:tc>
        <w:tc>
          <w:tcPr>
            <w:tcW w:w="1842" w:type="dxa"/>
          </w:tcPr>
          <w:p w14:paraId="49D97128" w14:textId="4B9D5B81" w:rsidR="00121F98" w:rsidRPr="003620CE" w:rsidRDefault="00121F98" w:rsidP="000477F1">
            <w:pPr>
              <w:spacing w:after="100"/>
              <w:contextualSpacing/>
              <w:rPr>
                <w:rFonts w:ascii="Arial" w:hAnsi="Arial" w:cs="Arial"/>
                <w:b/>
                <w:bCs/>
                <w:sz w:val="24"/>
                <w:szCs w:val="24"/>
              </w:rPr>
            </w:pPr>
            <w:r w:rsidRPr="003620CE">
              <w:rPr>
                <w:rFonts w:ascii="Arial" w:hAnsi="Arial" w:cs="Arial"/>
                <w:b/>
                <w:bCs/>
                <w:sz w:val="24"/>
                <w:szCs w:val="24"/>
              </w:rPr>
              <w:t>Discharge patient</w:t>
            </w:r>
          </w:p>
        </w:tc>
        <w:tc>
          <w:tcPr>
            <w:tcW w:w="11344" w:type="dxa"/>
          </w:tcPr>
          <w:p w14:paraId="2E1CE068"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Click patient from LaunchPoint to enter Powerchart </w:t>
            </w:r>
          </w:p>
          <w:p w14:paraId="24D9C2BC"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Select </w:t>
            </w:r>
            <w:r w:rsidRPr="003620CE">
              <w:rPr>
                <w:rFonts w:ascii="Arial" w:hAnsi="Arial" w:cs="Arial"/>
                <w:b/>
                <w:bCs/>
                <w:sz w:val="24"/>
                <w:szCs w:val="24"/>
              </w:rPr>
              <w:t>ED Discharge Workflow</w:t>
            </w:r>
            <w:r w:rsidRPr="003620CE">
              <w:rPr>
                <w:rFonts w:ascii="Arial" w:hAnsi="Arial" w:cs="Arial"/>
                <w:sz w:val="24"/>
                <w:szCs w:val="24"/>
              </w:rPr>
              <w:t xml:space="preserve"> tab</w:t>
            </w:r>
          </w:p>
          <w:p w14:paraId="51106EAD"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Working from the components list, complete the red asterisk mandatory forms (NB – the ED Treatment form and ED Discharge form were previously recorded as ECDS) </w:t>
            </w:r>
          </w:p>
          <w:p w14:paraId="7E72CE84" w14:textId="5473042B" w:rsidR="00121F98" w:rsidRPr="00121F98" w:rsidRDefault="00121F98" w:rsidP="000F44D3">
            <w:pPr>
              <w:pStyle w:val="ListParagraph"/>
              <w:numPr>
                <w:ilvl w:val="1"/>
                <w:numId w:val="4"/>
              </w:numPr>
              <w:outlineLvl w:val="0"/>
              <w:rPr>
                <w:rFonts w:ascii="Arial" w:hAnsi="Arial" w:cs="Arial"/>
                <w:sz w:val="24"/>
                <w:szCs w:val="24"/>
              </w:rPr>
            </w:pPr>
            <w:r w:rsidRPr="003620CE">
              <w:rPr>
                <w:rFonts w:ascii="Arial" w:hAnsi="Arial" w:cs="Arial"/>
                <w:sz w:val="24"/>
                <w:szCs w:val="24"/>
              </w:rPr>
              <w:t>ED Discharge Information Form – Click the dropdown arrow, Discharge Status -</w:t>
            </w:r>
            <w:r w:rsidRPr="003620CE">
              <w:rPr>
                <w:rFonts w:ascii="Arial" w:hAnsi="Arial" w:cs="Arial"/>
                <w:b/>
                <w:bCs/>
                <w:sz w:val="24"/>
                <w:szCs w:val="24"/>
              </w:rPr>
              <w:t xml:space="preserve">Treatment Complete, </w:t>
            </w:r>
            <w:r w:rsidRPr="003620CE">
              <w:rPr>
                <w:rFonts w:ascii="Arial" w:hAnsi="Arial" w:cs="Arial"/>
                <w:sz w:val="24"/>
                <w:szCs w:val="24"/>
              </w:rPr>
              <w:t>Discharge destination</w:t>
            </w:r>
            <w:r w:rsidRPr="003620CE">
              <w:rPr>
                <w:rFonts w:ascii="Arial" w:hAnsi="Arial" w:cs="Arial"/>
                <w:b/>
                <w:bCs/>
                <w:sz w:val="24"/>
                <w:szCs w:val="24"/>
              </w:rPr>
              <w:t xml:space="preserve"> – Ward Physical ward outside ED, </w:t>
            </w:r>
            <w:r w:rsidRPr="003620CE">
              <w:rPr>
                <w:rFonts w:ascii="Arial" w:hAnsi="Arial" w:cs="Arial"/>
                <w:sz w:val="24"/>
                <w:szCs w:val="24"/>
              </w:rPr>
              <w:t xml:space="preserve">Discharge Follow Up – </w:t>
            </w:r>
            <w:r w:rsidRPr="003620CE">
              <w:rPr>
                <w:rFonts w:ascii="Arial" w:hAnsi="Arial" w:cs="Arial"/>
                <w:b/>
                <w:bCs/>
                <w:sz w:val="24"/>
                <w:szCs w:val="24"/>
              </w:rPr>
              <w:t xml:space="preserve">GP, </w:t>
            </w:r>
            <w:r w:rsidRPr="003620CE">
              <w:rPr>
                <w:rFonts w:ascii="Arial" w:hAnsi="Arial" w:cs="Arial"/>
                <w:sz w:val="24"/>
                <w:szCs w:val="24"/>
              </w:rPr>
              <w:t xml:space="preserve">Will patient be provided with Discharge letter – </w:t>
            </w:r>
            <w:r w:rsidRPr="003620CE">
              <w:rPr>
                <w:rFonts w:ascii="Arial" w:hAnsi="Arial" w:cs="Arial"/>
                <w:b/>
                <w:bCs/>
                <w:sz w:val="24"/>
                <w:szCs w:val="24"/>
              </w:rPr>
              <w:t>Not Provided</w:t>
            </w:r>
            <w:r>
              <w:rPr>
                <w:rFonts w:ascii="Arial" w:hAnsi="Arial" w:cs="Arial"/>
                <w:b/>
                <w:bCs/>
                <w:sz w:val="24"/>
                <w:szCs w:val="24"/>
              </w:rPr>
              <w:t xml:space="preserve"> </w:t>
            </w:r>
            <w:r w:rsidRPr="00121F98">
              <w:rPr>
                <w:rFonts w:ascii="Arial" w:hAnsi="Arial" w:cs="Arial"/>
                <w:sz w:val="24"/>
                <w:szCs w:val="24"/>
              </w:rPr>
              <w:t>Add breach reason</w:t>
            </w:r>
          </w:p>
          <w:p w14:paraId="15699ED5"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Click </w:t>
            </w:r>
            <w:r w:rsidRPr="003620CE">
              <w:rPr>
                <w:rFonts w:ascii="Arial" w:hAnsi="Arial" w:cs="Arial"/>
                <w:b/>
                <w:bCs/>
                <w:sz w:val="24"/>
                <w:szCs w:val="24"/>
              </w:rPr>
              <w:t>green</w:t>
            </w:r>
            <w:r w:rsidRPr="003620CE">
              <w:rPr>
                <w:rFonts w:ascii="Arial" w:hAnsi="Arial" w:cs="Arial"/>
                <w:sz w:val="24"/>
                <w:szCs w:val="24"/>
              </w:rPr>
              <w:t xml:space="preserve"> </w:t>
            </w:r>
            <w:r w:rsidRPr="003620CE">
              <w:rPr>
                <w:rFonts w:ascii="Arial" w:hAnsi="Arial" w:cs="Arial"/>
                <w:b/>
                <w:bCs/>
                <w:sz w:val="24"/>
                <w:szCs w:val="24"/>
              </w:rPr>
              <w:t>tick</w:t>
            </w:r>
            <w:r w:rsidRPr="003620CE">
              <w:rPr>
                <w:rFonts w:ascii="Arial" w:hAnsi="Arial" w:cs="Arial"/>
                <w:sz w:val="24"/>
                <w:szCs w:val="24"/>
              </w:rPr>
              <w:t xml:space="preserve"> to complete and close</w:t>
            </w:r>
          </w:p>
          <w:p w14:paraId="0FFF150B" w14:textId="77777777" w:rsidR="00121F98" w:rsidRPr="003620CE" w:rsidRDefault="00121F98" w:rsidP="000F44D3">
            <w:pPr>
              <w:pStyle w:val="ListParagraph"/>
              <w:numPr>
                <w:ilvl w:val="0"/>
                <w:numId w:val="4"/>
              </w:numPr>
              <w:outlineLvl w:val="0"/>
              <w:rPr>
                <w:rFonts w:ascii="Arial" w:hAnsi="Arial" w:cs="Arial"/>
                <w:b/>
                <w:bCs/>
                <w:sz w:val="24"/>
                <w:szCs w:val="24"/>
              </w:rPr>
            </w:pPr>
            <w:r w:rsidRPr="003620CE">
              <w:rPr>
                <w:rFonts w:ascii="Arial" w:hAnsi="Arial" w:cs="Arial"/>
                <w:sz w:val="24"/>
                <w:szCs w:val="24"/>
              </w:rPr>
              <w:t xml:space="preserve">Discharge Medications – Click on </w:t>
            </w:r>
            <w:r w:rsidRPr="003620CE">
              <w:rPr>
                <w:rFonts w:ascii="Arial" w:hAnsi="Arial" w:cs="Arial"/>
                <w:b/>
                <w:bCs/>
                <w:sz w:val="24"/>
                <w:szCs w:val="24"/>
              </w:rPr>
              <w:t xml:space="preserve">Discharge (Cross Encounter Transfer) </w:t>
            </w:r>
            <w:r w:rsidRPr="003620CE">
              <w:rPr>
                <w:rFonts w:ascii="Arial" w:hAnsi="Arial" w:cs="Arial"/>
                <w:sz w:val="24"/>
                <w:szCs w:val="24"/>
              </w:rPr>
              <w:t xml:space="preserve">and select </w:t>
            </w:r>
            <w:r w:rsidRPr="003620CE">
              <w:rPr>
                <w:rFonts w:ascii="Arial" w:hAnsi="Arial" w:cs="Arial"/>
                <w:b/>
                <w:bCs/>
                <w:sz w:val="24"/>
                <w:szCs w:val="24"/>
              </w:rPr>
              <w:t>green</w:t>
            </w:r>
            <w:r w:rsidRPr="003620CE">
              <w:rPr>
                <w:rFonts w:ascii="Arial" w:hAnsi="Arial" w:cs="Arial"/>
                <w:sz w:val="24"/>
                <w:szCs w:val="24"/>
              </w:rPr>
              <w:t xml:space="preserve"> </w:t>
            </w:r>
            <w:r w:rsidRPr="003620CE">
              <w:rPr>
                <w:rFonts w:ascii="Arial" w:hAnsi="Arial" w:cs="Arial"/>
                <w:b/>
                <w:bCs/>
                <w:sz w:val="24"/>
                <w:szCs w:val="24"/>
              </w:rPr>
              <w:t>arrow</w:t>
            </w:r>
            <w:r w:rsidRPr="003620CE">
              <w:rPr>
                <w:rFonts w:ascii="Arial" w:hAnsi="Arial" w:cs="Arial"/>
                <w:sz w:val="24"/>
                <w:szCs w:val="24"/>
              </w:rPr>
              <w:t xml:space="preserve"> – continue after discharge – complete mandatory fields then </w:t>
            </w:r>
            <w:r w:rsidRPr="003620CE">
              <w:rPr>
                <w:rFonts w:ascii="Arial" w:hAnsi="Arial" w:cs="Arial"/>
                <w:b/>
                <w:bCs/>
                <w:sz w:val="24"/>
                <w:szCs w:val="24"/>
              </w:rPr>
              <w:t>Sign</w:t>
            </w:r>
          </w:p>
          <w:p w14:paraId="47D6FB4C"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lastRenderedPageBreak/>
              <w:t>Person completing record – click drop down arrow and select PowerForm, complete as required green tick to close and sign</w:t>
            </w:r>
          </w:p>
          <w:p w14:paraId="1D736435"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Access </w:t>
            </w:r>
            <w:r w:rsidRPr="003620CE">
              <w:rPr>
                <w:rFonts w:ascii="Arial" w:hAnsi="Arial" w:cs="Arial"/>
                <w:b/>
                <w:bCs/>
                <w:sz w:val="24"/>
                <w:szCs w:val="24"/>
              </w:rPr>
              <w:t>ED Discharge Summary</w:t>
            </w:r>
            <w:r w:rsidRPr="003620CE">
              <w:rPr>
                <w:rFonts w:ascii="Arial" w:hAnsi="Arial" w:cs="Arial"/>
                <w:sz w:val="24"/>
                <w:szCs w:val="24"/>
              </w:rPr>
              <w:t xml:space="preserve"> to view the discharge letter</w:t>
            </w:r>
          </w:p>
          <w:p w14:paraId="6ED817AC"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Demo the </w:t>
            </w:r>
            <w:r w:rsidRPr="003620CE">
              <w:rPr>
                <w:rFonts w:ascii="Arial" w:hAnsi="Arial" w:cs="Arial"/>
                <w:b/>
                <w:bCs/>
                <w:sz w:val="24"/>
                <w:szCs w:val="24"/>
              </w:rPr>
              <w:t>Discharge Summary &amp; TTO</w:t>
            </w:r>
            <w:r w:rsidRPr="003620CE">
              <w:rPr>
                <w:rFonts w:ascii="Arial" w:hAnsi="Arial" w:cs="Arial"/>
                <w:sz w:val="24"/>
                <w:szCs w:val="24"/>
              </w:rPr>
              <w:t xml:space="preserve"> form so all elements are covered</w:t>
            </w:r>
          </w:p>
          <w:p w14:paraId="73111A31"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 xml:space="preserve">With both forms, </w:t>
            </w:r>
            <w:r w:rsidRPr="003620CE">
              <w:rPr>
                <w:rFonts w:ascii="Arial" w:hAnsi="Arial" w:cs="Arial"/>
                <w:b/>
                <w:bCs/>
                <w:sz w:val="24"/>
                <w:szCs w:val="24"/>
              </w:rPr>
              <w:t>Sign/Submit</w:t>
            </w:r>
            <w:r w:rsidRPr="003620CE">
              <w:rPr>
                <w:rFonts w:ascii="Arial" w:hAnsi="Arial" w:cs="Arial"/>
                <w:sz w:val="24"/>
                <w:szCs w:val="24"/>
              </w:rPr>
              <w:t xml:space="preserve"> and then </w:t>
            </w:r>
            <w:r w:rsidRPr="003620CE">
              <w:rPr>
                <w:rFonts w:ascii="Arial" w:hAnsi="Arial" w:cs="Arial"/>
                <w:b/>
                <w:bCs/>
                <w:sz w:val="24"/>
                <w:szCs w:val="24"/>
              </w:rPr>
              <w:t xml:space="preserve">Sign </w:t>
            </w:r>
            <w:r w:rsidRPr="003620CE">
              <w:rPr>
                <w:rFonts w:ascii="Arial" w:hAnsi="Arial" w:cs="Arial"/>
                <w:sz w:val="24"/>
                <w:szCs w:val="24"/>
              </w:rPr>
              <w:t>again</w:t>
            </w:r>
          </w:p>
          <w:p w14:paraId="7226BB9D" w14:textId="77777777" w:rsidR="00121F98" w:rsidRPr="003620CE" w:rsidRDefault="00121F98" w:rsidP="000F44D3">
            <w:pPr>
              <w:pStyle w:val="ListParagraph"/>
              <w:numPr>
                <w:ilvl w:val="0"/>
                <w:numId w:val="4"/>
              </w:numPr>
              <w:outlineLvl w:val="0"/>
              <w:rPr>
                <w:rFonts w:ascii="Arial" w:hAnsi="Arial" w:cs="Arial"/>
                <w:sz w:val="24"/>
                <w:szCs w:val="24"/>
              </w:rPr>
            </w:pPr>
            <w:r w:rsidRPr="003620CE">
              <w:rPr>
                <w:rFonts w:ascii="Arial" w:hAnsi="Arial" w:cs="Arial"/>
                <w:sz w:val="24"/>
                <w:szCs w:val="24"/>
              </w:rPr>
              <w:t>User is returned to m-page</w:t>
            </w:r>
          </w:p>
          <w:p w14:paraId="52F872F1" w14:textId="77777777" w:rsidR="00121F98" w:rsidRPr="003620CE" w:rsidRDefault="00121F98" w:rsidP="000F44D3">
            <w:pPr>
              <w:pStyle w:val="ListParagraph"/>
              <w:numPr>
                <w:ilvl w:val="0"/>
                <w:numId w:val="4"/>
              </w:numPr>
              <w:outlineLvl w:val="0"/>
              <w:rPr>
                <w:rFonts w:ascii="Arial" w:eastAsia="Times New Roman" w:hAnsi="Arial" w:cs="Arial"/>
                <w:sz w:val="24"/>
                <w:szCs w:val="24"/>
                <w:lang w:eastAsia="en-GB"/>
              </w:rPr>
            </w:pPr>
            <w:r w:rsidRPr="003620CE">
              <w:rPr>
                <w:rFonts w:ascii="Arial" w:hAnsi="Arial" w:cs="Arial"/>
                <w:sz w:val="24"/>
                <w:szCs w:val="24"/>
              </w:rPr>
              <w:t xml:space="preserve">Select the </w:t>
            </w:r>
            <w:r w:rsidRPr="003620CE">
              <w:rPr>
                <w:rFonts w:ascii="Arial" w:hAnsi="Arial" w:cs="Arial"/>
                <w:b/>
                <w:bCs/>
                <w:sz w:val="24"/>
                <w:szCs w:val="24"/>
              </w:rPr>
              <w:t>Patient Leaving ED to be Admitted</w:t>
            </w:r>
            <w:r w:rsidRPr="003620CE">
              <w:rPr>
                <w:rFonts w:ascii="Arial" w:hAnsi="Arial" w:cs="Arial"/>
                <w:sz w:val="24"/>
                <w:szCs w:val="24"/>
              </w:rPr>
              <w:t xml:space="preserve"> conversation and complete</w:t>
            </w:r>
          </w:p>
          <w:p w14:paraId="205E5999" w14:textId="77777777" w:rsidR="00121F98" w:rsidRPr="003620CE" w:rsidRDefault="00121F98" w:rsidP="000F44D3">
            <w:pPr>
              <w:pStyle w:val="ListParagraph"/>
              <w:numPr>
                <w:ilvl w:val="1"/>
                <w:numId w:val="4"/>
              </w:numPr>
              <w:outlineLvl w:val="0"/>
              <w:rPr>
                <w:rFonts w:ascii="Arial" w:eastAsia="Times New Roman" w:hAnsi="Arial" w:cs="Arial"/>
                <w:sz w:val="24"/>
                <w:szCs w:val="24"/>
                <w:lang w:eastAsia="en-GB"/>
              </w:rPr>
            </w:pPr>
            <w:r w:rsidRPr="003620CE">
              <w:rPr>
                <w:rFonts w:ascii="Arial" w:hAnsi="Arial" w:cs="Arial"/>
                <w:sz w:val="24"/>
                <w:szCs w:val="24"/>
              </w:rPr>
              <w:t xml:space="preserve">Select </w:t>
            </w:r>
            <w:r w:rsidRPr="003620CE">
              <w:rPr>
                <w:rFonts w:ascii="Arial" w:hAnsi="Arial" w:cs="Arial"/>
                <w:b/>
                <w:bCs/>
                <w:sz w:val="24"/>
                <w:szCs w:val="24"/>
              </w:rPr>
              <w:t>Transfer</w:t>
            </w:r>
          </w:p>
          <w:p w14:paraId="5EA01873" w14:textId="77777777" w:rsidR="00121F98" w:rsidRPr="003620CE" w:rsidRDefault="00121F98" w:rsidP="000F44D3">
            <w:pPr>
              <w:pStyle w:val="ListParagraph"/>
              <w:numPr>
                <w:ilvl w:val="1"/>
                <w:numId w:val="4"/>
              </w:numPr>
              <w:outlineLvl w:val="0"/>
              <w:rPr>
                <w:rFonts w:ascii="Arial" w:eastAsia="Times New Roman" w:hAnsi="Arial" w:cs="Arial"/>
                <w:sz w:val="24"/>
                <w:szCs w:val="24"/>
                <w:lang w:eastAsia="en-GB"/>
              </w:rPr>
            </w:pPr>
            <w:r w:rsidRPr="003620CE">
              <w:rPr>
                <w:rFonts w:ascii="Arial" w:hAnsi="Arial" w:cs="Arial"/>
                <w:b/>
                <w:bCs/>
                <w:sz w:val="24"/>
                <w:szCs w:val="24"/>
              </w:rPr>
              <w:t>Fill in transfer details as required</w:t>
            </w:r>
          </w:p>
          <w:p w14:paraId="3ED6D3C3" w14:textId="77777777" w:rsidR="00121F98" w:rsidRPr="003620CE" w:rsidRDefault="00121F98" w:rsidP="000F44D3">
            <w:pPr>
              <w:pStyle w:val="ListParagraph"/>
              <w:numPr>
                <w:ilvl w:val="0"/>
                <w:numId w:val="4"/>
              </w:numPr>
              <w:outlineLvl w:val="0"/>
              <w:rPr>
                <w:rFonts w:ascii="Arial" w:eastAsia="Times New Roman" w:hAnsi="Arial" w:cs="Arial"/>
                <w:sz w:val="24"/>
                <w:szCs w:val="24"/>
                <w:lang w:eastAsia="en-GB"/>
              </w:rPr>
            </w:pPr>
            <w:r w:rsidRPr="003620CE">
              <w:rPr>
                <w:rFonts w:ascii="Arial" w:hAnsi="Arial" w:cs="Arial"/>
                <w:sz w:val="24"/>
                <w:szCs w:val="24"/>
              </w:rPr>
              <w:t>Patient will now disappear from ED LaunchPoint</w:t>
            </w:r>
          </w:p>
          <w:p w14:paraId="5286AD77" w14:textId="77777777" w:rsidR="00121F98" w:rsidRPr="003620CE" w:rsidRDefault="00121F98" w:rsidP="00B8109A">
            <w:pPr>
              <w:ind w:left="360"/>
              <w:outlineLvl w:val="0"/>
              <w:rPr>
                <w:rFonts w:ascii="Arial" w:eastAsia="Times New Roman" w:hAnsi="Arial" w:cs="Arial"/>
                <w:sz w:val="24"/>
                <w:szCs w:val="24"/>
                <w:lang w:eastAsia="en-GB"/>
              </w:rPr>
            </w:pPr>
          </w:p>
          <w:p w14:paraId="35D6D4F6" w14:textId="13B98EF7" w:rsidR="00121F98" w:rsidRPr="003620CE" w:rsidRDefault="00121F98" w:rsidP="00B02499">
            <w:pPr>
              <w:pStyle w:val="ListParagraph"/>
              <w:ind w:left="1080"/>
              <w:outlineLvl w:val="0"/>
              <w:rPr>
                <w:rFonts w:ascii="Arial" w:hAnsi="Arial" w:cs="Arial"/>
                <w:b/>
                <w:bCs/>
                <w:sz w:val="24"/>
                <w:szCs w:val="24"/>
              </w:rPr>
            </w:pPr>
            <w:r w:rsidRPr="003620CE">
              <w:rPr>
                <w:rFonts w:ascii="Arial" w:eastAsia="Times New Roman" w:hAnsi="Arial" w:cs="Arial"/>
                <w:b/>
                <w:bCs/>
                <w:sz w:val="24"/>
                <w:szCs w:val="24"/>
                <w:lang w:eastAsia="en-GB"/>
              </w:rPr>
              <w:t xml:space="preserve">User practical to admit patient </w:t>
            </w:r>
            <w:r>
              <w:rPr>
                <w:rFonts w:ascii="Arial" w:eastAsia="Times New Roman" w:hAnsi="Arial" w:cs="Arial"/>
                <w:b/>
                <w:bCs/>
                <w:sz w:val="24"/>
                <w:szCs w:val="24"/>
                <w:lang w:eastAsia="en-GB"/>
              </w:rPr>
              <w:t xml:space="preserve">1 </w:t>
            </w:r>
            <w:r w:rsidRPr="003620CE">
              <w:rPr>
                <w:rFonts w:ascii="Arial" w:eastAsia="Times New Roman" w:hAnsi="Arial" w:cs="Arial"/>
                <w:b/>
                <w:bCs/>
                <w:sz w:val="24"/>
                <w:szCs w:val="24"/>
                <w:lang w:eastAsia="en-GB"/>
              </w:rPr>
              <w:t>and discharge them to the ward – Data Sheet</w:t>
            </w:r>
          </w:p>
        </w:tc>
      </w:tr>
      <w:tr w:rsidR="00121F98" w:rsidRPr="003620CE" w14:paraId="067BCE8C" w14:textId="77777777" w:rsidTr="002D0AEF">
        <w:trPr>
          <w:trHeight w:val="1266"/>
        </w:trPr>
        <w:tc>
          <w:tcPr>
            <w:tcW w:w="988" w:type="dxa"/>
          </w:tcPr>
          <w:p w14:paraId="2B5F3C7B" w14:textId="6BEB5A10" w:rsidR="00121F98" w:rsidRPr="003620CE" w:rsidRDefault="00121F98" w:rsidP="000477F1">
            <w:pPr>
              <w:rPr>
                <w:rFonts w:ascii="Arial" w:hAnsi="Arial" w:cs="Arial"/>
                <w:sz w:val="24"/>
                <w:szCs w:val="24"/>
              </w:rPr>
            </w:pPr>
          </w:p>
        </w:tc>
        <w:tc>
          <w:tcPr>
            <w:tcW w:w="1842" w:type="dxa"/>
          </w:tcPr>
          <w:p w14:paraId="7FA00AEE" w14:textId="4CB1BAF2" w:rsidR="00121F98" w:rsidRPr="003620CE" w:rsidRDefault="00121F98" w:rsidP="000477F1">
            <w:pPr>
              <w:spacing w:after="100"/>
              <w:contextualSpacing/>
              <w:rPr>
                <w:rFonts w:ascii="Arial" w:hAnsi="Arial" w:cs="Arial"/>
                <w:b/>
                <w:bCs/>
                <w:sz w:val="24"/>
                <w:szCs w:val="24"/>
              </w:rPr>
            </w:pPr>
            <w:r w:rsidRPr="003620CE">
              <w:rPr>
                <w:rFonts w:ascii="Arial" w:hAnsi="Arial" w:cs="Arial"/>
                <w:b/>
                <w:bCs/>
                <w:sz w:val="24"/>
                <w:szCs w:val="24"/>
              </w:rPr>
              <w:t>Scenario 2</w:t>
            </w:r>
          </w:p>
        </w:tc>
        <w:tc>
          <w:tcPr>
            <w:tcW w:w="11344" w:type="dxa"/>
          </w:tcPr>
          <w:p w14:paraId="39D0488B" w14:textId="7D990956" w:rsidR="00121F98" w:rsidRPr="003620CE" w:rsidRDefault="00121F98" w:rsidP="00946651">
            <w:pPr>
              <w:pStyle w:val="ListParagraph"/>
              <w:ind w:left="360"/>
              <w:outlineLvl w:val="0"/>
              <w:rPr>
                <w:rFonts w:ascii="Arial" w:eastAsia="Times New Roman" w:hAnsi="Arial" w:cs="Arial"/>
                <w:b/>
                <w:bCs/>
                <w:sz w:val="24"/>
                <w:szCs w:val="24"/>
                <w:lang w:eastAsia="en-GB"/>
              </w:rPr>
            </w:pPr>
            <w:r>
              <w:rPr>
                <w:rFonts w:ascii="Arial" w:eastAsia="Times New Roman" w:hAnsi="Arial" w:cs="Arial"/>
                <w:sz w:val="24"/>
                <w:szCs w:val="24"/>
                <w:lang w:eastAsia="en-GB"/>
              </w:rPr>
              <w:t xml:space="preserve">Patient 2 has now come in </w:t>
            </w:r>
            <w:r w:rsidRPr="003620CE">
              <w:rPr>
                <w:rFonts w:ascii="Arial" w:eastAsia="Times New Roman" w:hAnsi="Arial" w:cs="Arial"/>
                <w:sz w:val="24"/>
                <w:szCs w:val="24"/>
                <w:lang w:eastAsia="en-GB"/>
              </w:rPr>
              <w:t>with an elbow injury attending ED, triaged and in the waiting area</w:t>
            </w:r>
          </w:p>
        </w:tc>
      </w:tr>
      <w:tr w:rsidR="00121F98" w:rsidRPr="003620CE" w14:paraId="6790C322" w14:textId="77777777" w:rsidTr="00C128ED">
        <w:trPr>
          <w:trHeight w:val="413"/>
        </w:trPr>
        <w:tc>
          <w:tcPr>
            <w:tcW w:w="988" w:type="dxa"/>
          </w:tcPr>
          <w:p w14:paraId="1118D60A" w14:textId="77777777" w:rsidR="00121F98" w:rsidRPr="003620CE" w:rsidRDefault="00121F98" w:rsidP="000477F1">
            <w:pPr>
              <w:rPr>
                <w:rFonts w:ascii="Arial" w:hAnsi="Arial" w:cs="Arial"/>
                <w:sz w:val="24"/>
                <w:szCs w:val="24"/>
              </w:rPr>
            </w:pPr>
          </w:p>
        </w:tc>
        <w:tc>
          <w:tcPr>
            <w:tcW w:w="1842" w:type="dxa"/>
          </w:tcPr>
          <w:p w14:paraId="00D8062B" w14:textId="1C4F005E" w:rsidR="00121F98" w:rsidRPr="003620CE" w:rsidRDefault="00121F98" w:rsidP="000477F1">
            <w:pPr>
              <w:spacing w:after="100"/>
              <w:contextualSpacing/>
              <w:rPr>
                <w:rFonts w:ascii="Arial" w:hAnsi="Arial" w:cs="Arial"/>
                <w:b/>
                <w:bCs/>
                <w:sz w:val="24"/>
                <w:szCs w:val="24"/>
              </w:rPr>
            </w:pPr>
            <w:r w:rsidRPr="003620CE">
              <w:rPr>
                <w:rFonts w:ascii="Arial" w:hAnsi="Arial" w:cs="Arial"/>
                <w:b/>
                <w:bCs/>
                <w:sz w:val="24"/>
                <w:szCs w:val="24"/>
              </w:rPr>
              <w:t>Quick Visit</w:t>
            </w:r>
          </w:p>
        </w:tc>
        <w:tc>
          <w:tcPr>
            <w:tcW w:w="11344" w:type="dxa"/>
          </w:tcPr>
          <w:p w14:paraId="7ABCD0CB"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From LaunchPoint Select </w:t>
            </w:r>
            <w:r w:rsidRPr="00B02499">
              <w:rPr>
                <w:rFonts w:ascii="Arial" w:hAnsi="Arial" w:cs="Arial"/>
                <w:b/>
                <w:bCs/>
                <w:sz w:val="24"/>
                <w:szCs w:val="24"/>
              </w:rPr>
              <w:t>Patient 2</w:t>
            </w:r>
          </w:p>
          <w:p w14:paraId="38A2FB80"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ED Clinical Information M page</w:t>
            </w:r>
          </w:p>
          <w:p w14:paraId="5F972BCC" w14:textId="77777777" w:rsidR="00121F98" w:rsidRPr="003620CE" w:rsidRDefault="00121F98" w:rsidP="00CE255E">
            <w:pPr>
              <w:pStyle w:val="ListParagraph"/>
              <w:numPr>
                <w:ilvl w:val="0"/>
                <w:numId w:val="9"/>
              </w:numPr>
              <w:outlineLvl w:val="0"/>
              <w:rPr>
                <w:rFonts w:ascii="Arial" w:hAnsi="Arial" w:cs="Arial"/>
                <w:b/>
                <w:bCs/>
                <w:sz w:val="24"/>
                <w:szCs w:val="24"/>
              </w:rPr>
            </w:pPr>
            <w:r w:rsidRPr="003620CE">
              <w:rPr>
                <w:rFonts w:ascii="Arial" w:hAnsi="Arial" w:cs="Arial"/>
                <w:sz w:val="24"/>
                <w:szCs w:val="24"/>
              </w:rPr>
              <w:t xml:space="preserve">Click </w:t>
            </w:r>
            <w:r w:rsidRPr="003620CE">
              <w:rPr>
                <w:rFonts w:ascii="Arial" w:hAnsi="Arial" w:cs="Arial"/>
                <w:b/>
                <w:bCs/>
                <w:sz w:val="24"/>
                <w:szCs w:val="24"/>
              </w:rPr>
              <w:t xml:space="preserve">Quick Visit </w:t>
            </w:r>
            <w:r w:rsidRPr="003620CE">
              <w:rPr>
                <w:rFonts w:ascii="Arial" w:hAnsi="Arial" w:cs="Arial"/>
                <w:sz w:val="24"/>
                <w:szCs w:val="24"/>
              </w:rPr>
              <w:t>from components</w:t>
            </w:r>
          </w:p>
          <w:p w14:paraId="45782A32"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From ED/UTC Quick visits list select </w:t>
            </w:r>
            <w:r w:rsidRPr="003620CE">
              <w:rPr>
                <w:rFonts w:ascii="Arial" w:hAnsi="Arial" w:cs="Arial"/>
                <w:b/>
                <w:bCs/>
                <w:sz w:val="24"/>
                <w:szCs w:val="24"/>
              </w:rPr>
              <w:t>Elbow Injury/Pain</w:t>
            </w:r>
          </w:p>
          <w:p w14:paraId="2DF78806" w14:textId="77777777" w:rsidR="00121F98" w:rsidRPr="00B02499" w:rsidRDefault="00121F98" w:rsidP="00CE255E">
            <w:pPr>
              <w:pStyle w:val="ListParagraph"/>
              <w:numPr>
                <w:ilvl w:val="0"/>
                <w:numId w:val="9"/>
              </w:numPr>
              <w:outlineLvl w:val="0"/>
              <w:rPr>
                <w:rFonts w:ascii="Arial" w:hAnsi="Arial" w:cs="Arial"/>
                <w:sz w:val="24"/>
                <w:szCs w:val="24"/>
              </w:rPr>
            </w:pPr>
            <w:r w:rsidRPr="00B02499">
              <w:rPr>
                <w:rFonts w:ascii="Arial" w:hAnsi="Arial" w:cs="Arial"/>
                <w:sz w:val="24"/>
                <w:szCs w:val="24"/>
              </w:rPr>
              <w:t xml:space="preserve">Diagnosis </w:t>
            </w:r>
            <w:r w:rsidRPr="00B02499">
              <w:rPr>
                <w:rFonts w:ascii="Arial" w:hAnsi="Arial" w:cs="Arial"/>
                <w:b/>
                <w:bCs/>
                <w:sz w:val="24"/>
                <w:szCs w:val="24"/>
              </w:rPr>
              <w:t>Injury of tendon of elbow joint</w:t>
            </w:r>
          </w:p>
          <w:p w14:paraId="0C2A0914" w14:textId="77777777" w:rsidR="00121F98" w:rsidRPr="00B02499" w:rsidRDefault="00121F98" w:rsidP="00CE255E">
            <w:pPr>
              <w:pStyle w:val="ListParagraph"/>
              <w:numPr>
                <w:ilvl w:val="0"/>
                <w:numId w:val="9"/>
              </w:numPr>
              <w:outlineLvl w:val="0"/>
              <w:rPr>
                <w:rFonts w:ascii="Arial" w:hAnsi="Arial" w:cs="Arial"/>
                <w:sz w:val="24"/>
                <w:szCs w:val="24"/>
              </w:rPr>
            </w:pPr>
            <w:r w:rsidRPr="00B02499">
              <w:rPr>
                <w:rFonts w:ascii="Arial" w:hAnsi="Arial" w:cs="Arial"/>
                <w:sz w:val="24"/>
                <w:szCs w:val="24"/>
              </w:rPr>
              <w:t xml:space="preserve">Examination </w:t>
            </w:r>
            <w:r>
              <w:rPr>
                <w:rFonts w:ascii="Arial" w:hAnsi="Arial" w:cs="Arial"/>
                <w:sz w:val="24"/>
                <w:szCs w:val="24"/>
              </w:rPr>
              <w:t>F</w:t>
            </w:r>
            <w:r w:rsidRPr="00B02499">
              <w:rPr>
                <w:rFonts w:ascii="Arial" w:hAnsi="Arial" w:cs="Arial"/>
                <w:sz w:val="24"/>
                <w:szCs w:val="24"/>
              </w:rPr>
              <w:t>indings</w:t>
            </w:r>
            <w:r w:rsidRPr="00B02499">
              <w:rPr>
                <w:rFonts w:ascii="Arial" w:hAnsi="Arial" w:cs="Arial"/>
                <w:b/>
                <w:bCs/>
                <w:sz w:val="24"/>
                <w:szCs w:val="24"/>
              </w:rPr>
              <w:t xml:space="preserve"> Select auto text</w:t>
            </w:r>
            <w:r>
              <w:rPr>
                <w:rFonts w:ascii="Arial" w:hAnsi="Arial" w:cs="Arial"/>
                <w:b/>
                <w:bCs/>
                <w:sz w:val="24"/>
                <w:szCs w:val="24"/>
              </w:rPr>
              <w:t xml:space="preserve"> </w:t>
            </w:r>
          </w:p>
          <w:p w14:paraId="43AAEEE6" w14:textId="77777777" w:rsidR="00121F98" w:rsidRPr="00B02499" w:rsidRDefault="00121F98" w:rsidP="00CE255E">
            <w:pPr>
              <w:pStyle w:val="ListParagraph"/>
              <w:numPr>
                <w:ilvl w:val="0"/>
                <w:numId w:val="9"/>
              </w:numPr>
              <w:outlineLvl w:val="0"/>
              <w:rPr>
                <w:rFonts w:ascii="Arial" w:hAnsi="Arial" w:cs="Arial"/>
                <w:sz w:val="24"/>
                <w:szCs w:val="24"/>
              </w:rPr>
            </w:pPr>
            <w:r w:rsidRPr="00B02499">
              <w:rPr>
                <w:rFonts w:ascii="Arial" w:hAnsi="Arial" w:cs="Arial"/>
                <w:sz w:val="24"/>
                <w:szCs w:val="24"/>
              </w:rPr>
              <w:t>Orders</w:t>
            </w:r>
            <w:r w:rsidRPr="00B02499">
              <w:rPr>
                <w:rFonts w:ascii="Arial" w:hAnsi="Arial" w:cs="Arial"/>
                <w:b/>
                <w:bCs/>
                <w:sz w:val="24"/>
                <w:szCs w:val="24"/>
              </w:rPr>
              <w:t xml:space="preserve"> XR Elbow Lt</w:t>
            </w:r>
          </w:p>
          <w:p w14:paraId="0F9BD4F6" w14:textId="77777777" w:rsidR="00121F98" w:rsidRPr="00B02499" w:rsidRDefault="00121F98" w:rsidP="00CE255E">
            <w:pPr>
              <w:pStyle w:val="ListParagraph"/>
              <w:numPr>
                <w:ilvl w:val="0"/>
                <w:numId w:val="9"/>
              </w:numPr>
              <w:outlineLvl w:val="0"/>
              <w:rPr>
                <w:rFonts w:ascii="Arial" w:hAnsi="Arial" w:cs="Arial"/>
                <w:sz w:val="24"/>
                <w:szCs w:val="24"/>
              </w:rPr>
            </w:pPr>
            <w:r w:rsidRPr="00B02499">
              <w:rPr>
                <w:rFonts w:ascii="Arial" w:hAnsi="Arial" w:cs="Arial"/>
                <w:sz w:val="24"/>
                <w:szCs w:val="24"/>
              </w:rPr>
              <w:t xml:space="preserve">Prescriptions </w:t>
            </w:r>
            <w:r w:rsidRPr="00B02499">
              <w:rPr>
                <w:rFonts w:ascii="Arial" w:hAnsi="Arial" w:cs="Arial"/>
                <w:b/>
                <w:bCs/>
                <w:sz w:val="24"/>
                <w:szCs w:val="24"/>
              </w:rPr>
              <w:t>Clindamycin and Paracetamol</w:t>
            </w:r>
          </w:p>
          <w:p w14:paraId="684587F4" w14:textId="77777777" w:rsidR="00121F98" w:rsidRPr="00B02499" w:rsidRDefault="00121F98" w:rsidP="00CE255E">
            <w:pPr>
              <w:pStyle w:val="ListParagraph"/>
              <w:numPr>
                <w:ilvl w:val="0"/>
                <w:numId w:val="9"/>
              </w:numPr>
              <w:outlineLvl w:val="0"/>
              <w:rPr>
                <w:rFonts w:ascii="Arial" w:hAnsi="Arial" w:cs="Arial"/>
                <w:sz w:val="24"/>
                <w:szCs w:val="24"/>
              </w:rPr>
            </w:pPr>
            <w:r w:rsidRPr="00B02499">
              <w:rPr>
                <w:rFonts w:ascii="Arial" w:hAnsi="Arial" w:cs="Arial"/>
                <w:sz w:val="24"/>
                <w:szCs w:val="24"/>
              </w:rPr>
              <w:t xml:space="preserve">Follow ups </w:t>
            </w:r>
            <w:r w:rsidRPr="00B02499">
              <w:rPr>
                <w:rFonts w:ascii="Arial" w:hAnsi="Arial" w:cs="Arial"/>
                <w:b/>
                <w:bCs/>
                <w:sz w:val="24"/>
                <w:szCs w:val="24"/>
              </w:rPr>
              <w:t>Return to UTC/ED – 5 – 7 days</w:t>
            </w:r>
          </w:p>
          <w:p w14:paraId="4E7D8A62" w14:textId="77777777" w:rsidR="00121F98" w:rsidRPr="00B02499" w:rsidRDefault="00121F98" w:rsidP="00CE255E">
            <w:pPr>
              <w:pStyle w:val="ListParagraph"/>
              <w:numPr>
                <w:ilvl w:val="0"/>
                <w:numId w:val="9"/>
              </w:numPr>
              <w:outlineLvl w:val="0"/>
              <w:rPr>
                <w:rFonts w:ascii="Arial" w:hAnsi="Arial" w:cs="Arial"/>
                <w:b/>
                <w:bCs/>
                <w:sz w:val="24"/>
                <w:szCs w:val="24"/>
              </w:rPr>
            </w:pPr>
            <w:r w:rsidRPr="00B02499">
              <w:rPr>
                <w:rFonts w:ascii="Arial" w:hAnsi="Arial" w:cs="Arial"/>
                <w:b/>
                <w:bCs/>
                <w:sz w:val="24"/>
                <w:szCs w:val="24"/>
              </w:rPr>
              <w:t>Submit</w:t>
            </w:r>
          </w:p>
          <w:p w14:paraId="4132BD46"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Double click on </w:t>
            </w:r>
            <w:r w:rsidRPr="003620CE">
              <w:rPr>
                <w:rFonts w:ascii="Arial" w:hAnsi="Arial" w:cs="Arial"/>
                <w:b/>
                <w:bCs/>
                <w:sz w:val="24"/>
                <w:szCs w:val="24"/>
              </w:rPr>
              <w:t xml:space="preserve">Term – Injury of Tendon of elbow joint </w:t>
            </w:r>
            <w:r w:rsidRPr="003620CE">
              <w:rPr>
                <w:rFonts w:ascii="Arial" w:hAnsi="Arial" w:cs="Arial"/>
                <w:sz w:val="24"/>
                <w:szCs w:val="24"/>
              </w:rPr>
              <w:t>(this will populate Verifying mapping details box)</w:t>
            </w:r>
          </w:p>
          <w:p w14:paraId="529400F1" w14:textId="77777777" w:rsidR="00121F98" w:rsidRPr="00B02499"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Click </w:t>
            </w:r>
            <w:r w:rsidRPr="003620CE">
              <w:rPr>
                <w:rFonts w:ascii="Arial" w:hAnsi="Arial" w:cs="Arial"/>
                <w:b/>
                <w:bCs/>
                <w:sz w:val="24"/>
                <w:szCs w:val="24"/>
              </w:rPr>
              <w:t>OK</w:t>
            </w:r>
          </w:p>
          <w:p w14:paraId="12F50794" w14:textId="77777777" w:rsidR="00121F98" w:rsidRDefault="00121F98" w:rsidP="00B02499">
            <w:pPr>
              <w:pStyle w:val="ListParagraph"/>
              <w:numPr>
                <w:ilvl w:val="0"/>
                <w:numId w:val="9"/>
              </w:numPr>
              <w:outlineLvl w:val="0"/>
              <w:rPr>
                <w:rFonts w:ascii="Arial" w:hAnsi="Arial" w:cs="Arial"/>
                <w:sz w:val="24"/>
                <w:szCs w:val="24"/>
              </w:rPr>
            </w:pPr>
            <w:r w:rsidRPr="003620CE">
              <w:rPr>
                <w:rFonts w:ascii="Arial" w:hAnsi="Arial" w:cs="Arial"/>
                <w:sz w:val="24"/>
                <w:szCs w:val="24"/>
              </w:rPr>
              <w:t>Select an Order sentence for Paracetamol</w:t>
            </w:r>
          </w:p>
          <w:p w14:paraId="5D306D10" w14:textId="77777777" w:rsidR="00121F98" w:rsidRPr="00B02499" w:rsidRDefault="00121F98" w:rsidP="00B02499">
            <w:pPr>
              <w:pStyle w:val="ListParagraph"/>
              <w:numPr>
                <w:ilvl w:val="0"/>
                <w:numId w:val="9"/>
              </w:numPr>
              <w:outlineLvl w:val="0"/>
              <w:rPr>
                <w:rFonts w:ascii="Arial" w:hAnsi="Arial" w:cs="Arial"/>
                <w:b/>
                <w:bCs/>
                <w:sz w:val="24"/>
                <w:szCs w:val="24"/>
              </w:rPr>
            </w:pPr>
            <w:r w:rsidRPr="00B02499">
              <w:rPr>
                <w:rFonts w:ascii="Arial" w:hAnsi="Arial" w:cs="Arial"/>
                <w:b/>
                <w:bCs/>
                <w:sz w:val="24"/>
                <w:szCs w:val="24"/>
              </w:rPr>
              <w:t>Modify details</w:t>
            </w:r>
          </w:p>
          <w:p w14:paraId="25D4F6C6" w14:textId="77777777" w:rsidR="00121F98" w:rsidRPr="003620CE" w:rsidRDefault="00121F98" w:rsidP="00CE255E">
            <w:pPr>
              <w:pStyle w:val="ListParagraph"/>
              <w:numPr>
                <w:ilvl w:val="0"/>
                <w:numId w:val="9"/>
              </w:numPr>
              <w:outlineLvl w:val="0"/>
              <w:rPr>
                <w:rFonts w:ascii="Arial" w:hAnsi="Arial" w:cs="Arial"/>
                <w:b/>
                <w:bCs/>
                <w:sz w:val="24"/>
                <w:szCs w:val="24"/>
              </w:rPr>
            </w:pPr>
            <w:r w:rsidRPr="003620CE">
              <w:rPr>
                <w:rFonts w:ascii="Arial" w:hAnsi="Arial" w:cs="Arial"/>
                <w:sz w:val="24"/>
                <w:szCs w:val="24"/>
              </w:rPr>
              <w:lastRenderedPageBreak/>
              <w:t xml:space="preserve">Order for Signature Window appears, </w:t>
            </w:r>
          </w:p>
          <w:p w14:paraId="760BDC59"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Complete all mandatory fields for the order</w:t>
            </w:r>
            <w:r>
              <w:rPr>
                <w:rFonts w:ascii="Arial" w:hAnsi="Arial" w:cs="Arial"/>
                <w:sz w:val="24"/>
                <w:szCs w:val="24"/>
              </w:rPr>
              <w:t>s</w:t>
            </w:r>
            <w:r w:rsidRPr="003620CE">
              <w:rPr>
                <w:rFonts w:ascii="Arial" w:hAnsi="Arial" w:cs="Arial"/>
                <w:sz w:val="24"/>
                <w:szCs w:val="24"/>
              </w:rPr>
              <w:t xml:space="preserve"> </w:t>
            </w:r>
          </w:p>
          <w:p w14:paraId="40113B0B" w14:textId="77777777" w:rsidR="00121F98"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Fill in Mandatory Fields</w:t>
            </w:r>
          </w:p>
          <w:p w14:paraId="7012E072" w14:textId="77777777" w:rsidR="00121F98" w:rsidRPr="003620CE" w:rsidRDefault="00121F98" w:rsidP="00CE255E">
            <w:pPr>
              <w:pStyle w:val="ListParagraph"/>
              <w:numPr>
                <w:ilvl w:val="0"/>
                <w:numId w:val="9"/>
              </w:numPr>
              <w:outlineLvl w:val="0"/>
              <w:rPr>
                <w:rFonts w:ascii="Arial" w:hAnsi="Arial" w:cs="Arial"/>
                <w:sz w:val="24"/>
                <w:szCs w:val="24"/>
              </w:rPr>
            </w:pPr>
            <w:r>
              <w:rPr>
                <w:rFonts w:ascii="Arial" w:hAnsi="Arial" w:cs="Arial"/>
                <w:sz w:val="24"/>
                <w:szCs w:val="24"/>
              </w:rPr>
              <w:t>Clindamycin</w:t>
            </w:r>
          </w:p>
          <w:p w14:paraId="1F39723F" w14:textId="77777777" w:rsidR="00121F98" w:rsidRPr="003620CE" w:rsidRDefault="00121F98" w:rsidP="00CE255E">
            <w:pPr>
              <w:pStyle w:val="ListParagraph"/>
              <w:numPr>
                <w:ilvl w:val="1"/>
                <w:numId w:val="9"/>
              </w:numPr>
              <w:outlineLvl w:val="0"/>
              <w:rPr>
                <w:rFonts w:ascii="Arial" w:hAnsi="Arial" w:cs="Arial"/>
                <w:sz w:val="24"/>
                <w:szCs w:val="24"/>
              </w:rPr>
            </w:pPr>
            <w:r w:rsidRPr="003620CE">
              <w:rPr>
                <w:rFonts w:ascii="Arial" w:hAnsi="Arial" w:cs="Arial"/>
                <w:sz w:val="24"/>
                <w:szCs w:val="24"/>
              </w:rPr>
              <w:t xml:space="preserve">Duration – </w:t>
            </w:r>
            <w:r w:rsidRPr="00B02499">
              <w:rPr>
                <w:rFonts w:ascii="Arial" w:hAnsi="Arial" w:cs="Arial"/>
                <w:b/>
                <w:bCs/>
                <w:sz w:val="24"/>
                <w:szCs w:val="24"/>
              </w:rPr>
              <w:t>1 week</w:t>
            </w:r>
          </w:p>
          <w:p w14:paraId="79E0A609" w14:textId="77777777" w:rsidR="00121F98" w:rsidRPr="00B02499" w:rsidRDefault="00121F98" w:rsidP="00CE255E">
            <w:pPr>
              <w:pStyle w:val="ListParagraph"/>
              <w:numPr>
                <w:ilvl w:val="1"/>
                <w:numId w:val="9"/>
              </w:numPr>
              <w:outlineLvl w:val="0"/>
              <w:rPr>
                <w:rFonts w:ascii="Arial" w:hAnsi="Arial" w:cs="Arial"/>
                <w:sz w:val="24"/>
                <w:szCs w:val="24"/>
              </w:rPr>
            </w:pPr>
            <w:r w:rsidRPr="00B02499">
              <w:rPr>
                <w:rFonts w:ascii="Arial" w:hAnsi="Arial" w:cs="Arial"/>
                <w:sz w:val="24"/>
                <w:szCs w:val="24"/>
              </w:rPr>
              <w:t xml:space="preserve">Indication </w:t>
            </w:r>
            <w:r w:rsidRPr="00B02499">
              <w:rPr>
                <w:rFonts w:ascii="Arial" w:hAnsi="Arial" w:cs="Arial"/>
                <w:b/>
                <w:bCs/>
                <w:sz w:val="24"/>
                <w:szCs w:val="24"/>
              </w:rPr>
              <w:t>Free Text</w:t>
            </w:r>
          </w:p>
          <w:p w14:paraId="3A4EAE97" w14:textId="77777777" w:rsidR="00121F98" w:rsidRPr="003620CE" w:rsidRDefault="00121F98" w:rsidP="00CE255E">
            <w:pPr>
              <w:pStyle w:val="ListParagraph"/>
              <w:numPr>
                <w:ilvl w:val="1"/>
                <w:numId w:val="9"/>
              </w:numPr>
              <w:outlineLvl w:val="0"/>
              <w:rPr>
                <w:rFonts w:ascii="Arial" w:hAnsi="Arial" w:cs="Arial"/>
                <w:sz w:val="24"/>
                <w:szCs w:val="24"/>
              </w:rPr>
            </w:pPr>
            <w:r w:rsidRPr="003620CE">
              <w:rPr>
                <w:rFonts w:ascii="Arial" w:hAnsi="Arial" w:cs="Arial"/>
                <w:sz w:val="24"/>
                <w:szCs w:val="24"/>
              </w:rPr>
              <w:t xml:space="preserve">Admission Med </w:t>
            </w:r>
            <w:r w:rsidRPr="003620CE">
              <w:rPr>
                <w:rFonts w:ascii="Arial" w:hAnsi="Arial" w:cs="Arial"/>
                <w:b/>
                <w:bCs/>
                <w:sz w:val="24"/>
                <w:szCs w:val="24"/>
              </w:rPr>
              <w:t>Yes</w:t>
            </w:r>
          </w:p>
          <w:p w14:paraId="778CB27D" w14:textId="77777777" w:rsidR="00121F98" w:rsidRPr="00B02499" w:rsidRDefault="00121F98" w:rsidP="00CE255E">
            <w:pPr>
              <w:pStyle w:val="ListParagraph"/>
              <w:numPr>
                <w:ilvl w:val="1"/>
                <w:numId w:val="9"/>
              </w:numPr>
              <w:outlineLvl w:val="0"/>
              <w:rPr>
                <w:rFonts w:ascii="Arial" w:hAnsi="Arial" w:cs="Arial"/>
                <w:sz w:val="24"/>
                <w:szCs w:val="24"/>
              </w:rPr>
            </w:pPr>
            <w:r w:rsidRPr="003620CE">
              <w:rPr>
                <w:rFonts w:ascii="Arial" w:hAnsi="Arial" w:cs="Arial"/>
                <w:sz w:val="24"/>
                <w:szCs w:val="24"/>
              </w:rPr>
              <w:t>GP to continue</w:t>
            </w:r>
            <w:r w:rsidRPr="003620CE">
              <w:rPr>
                <w:rFonts w:ascii="Arial" w:hAnsi="Arial" w:cs="Arial"/>
                <w:b/>
                <w:bCs/>
                <w:sz w:val="24"/>
                <w:szCs w:val="24"/>
              </w:rPr>
              <w:t xml:space="preserve"> N</w:t>
            </w:r>
            <w:r>
              <w:rPr>
                <w:rFonts w:ascii="Arial" w:hAnsi="Arial" w:cs="Arial"/>
                <w:b/>
                <w:bCs/>
                <w:sz w:val="24"/>
                <w:szCs w:val="24"/>
              </w:rPr>
              <w:t>ew Short Term</w:t>
            </w:r>
          </w:p>
          <w:p w14:paraId="6BA86B3B" w14:textId="77777777" w:rsidR="00121F98" w:rsidRDefault="00121F98" w:rsidP="00B02499">
            <w:pPr>
              <w:pStyle w:val="ListParagraph"/>
              <w:numPr>
                <w:ilvl w:val="0"/>
                <w:numId w:val="9"/>
              </w:numPr>
              <w:outlineLvl w:val="0"/>
              <w:rPr>
                <w:rFonts w:ascii="Arial" w:hAnsi="Arial" w:cs="Arial"/>
                <w:sz w:val="24"/>
                <w:szCs w:val="24"/>
              </w:rPr>
            </w:pPr>
            <w:r>
              <w:rPr>
                <w:rFonts w:ascii="Arial" w:hAnsi="Arial" w:cs="Arial"/>
                <w:sz w:val="24"/>
                <w:szCs w:val="24"/>
              </w:rPr>
              <w:t>Paracetamol</w:t>
            </w:r>
          </w:p>
          <w:p w14:paraId="3726A029" w14:textId="77777777" w:rsidR="00121F98" w:rsidRPr="003620CE" w:rsidRDefault="00121F98" w:rsidP="00B02499">
            <w:pPr>
              <w:pStyle w:val="ListParagraph"/>
              <w:numPr>
                <w:ilvl w:val="1"/>
                <w:numId w:val="9"/>
              </w:numPr>
              <w:outlineLvl w:val="0"/>
              <w:rPr>
                <w:rFonts w:ascii="Arial" w:hAnsi="Arial" w:cs="Arial"/>
                <w:sz w:val="24"/>
                <w:szCs w:val="24"/>
              </w:rPr>
            </w:pPr>
            <w:r w:rsidRPr="003620CE">
              <w:rPr>
                <w:rFonts w:ascii="Arial" w:hAnsi="Arial" w:cs="Arial"/>
                <w:sz w:val="24"/>
                <w:szCs w:val="24"/>
              </w:rPr>
              <w:t xml:space="preserve">Admission Med </w:t>
            </w:r>
            <w:r w:rsidRPr="003620CE">
              <w:rPr>
                <w:rFonts w:ascii="Arial" w:hAnsi="Arial" w:cs="Arial"/>
                <w:b/>
                <w:bCs/>
                <w:sz w:val="24"/>
                <w:szCs w:val="24"/>
              </w:rPr>
              <w:t>Yes</w:t>
            </w:r>
          </w:p>
          <w:p w14:paraId="5FDB03C2" w14:textId="77777777" w:rsidR="00121F98" w:rsidRPr="00B02499" w:rsidRDefault="00121F98" w:rsidP="00B02499">
            <w:pPr>
              <w:pStyle w:val="ListParagraph"/>
              <w:numPr>
                <w:ilvl w:val="1"/>
                <w:numId w:val="9"/>
              </w:numPr>
              <w:outlineLvl w:val="0"/>
              <w:rPr>
                <w:rFonts w:ascii="Arial" w:hAnsi="Arial" w:cs="Arial"/>
                <w:sz w:val="24"/>
                <w:szCs w:val="24"/>
              </w:rPr>
            </w:pPr>
            <w:r w:rsidRPr="003620CE">
              <w:rPr>
                <w:rFonts w:ascii="Arial" w:hAnsi="Arial" w:cs="Arial"/>
                <w:sz w:val="24"/>
                <w:szCs w:val="24"/>
              </w:rPr>
              <w:t>GP to continue</w:t>
            </w:r>
            <w:r w:rsidRPr="003620CE">
              <w:rPr>
                <w:rFonts w:ascii="Arial" w:hAnsi="Arial" w:cs="Arial"/>
                <w:b/>
                <w:bCs/>
                <w:sz w:val="24"/>
                <w:szCs w:val="24"/>
              </w:rPr>
              <w:t xml:space="preserve"> N</w:t>
            </w:r>
            <w:r>
              <w:rPr>
                <w:rFonts w:ascii="Arial" w:hAnsi="Arial" w:cs="Arial"/>
                <w:b/>
                <w:bCs/>
                <w:sz w:val="24"/>
                <w:szCs w:val="24"/>
              </w:rPr>
              <w:t>ew Short Term</w:t>
            </w:r>
          </w:p>
          <w:p w14:paraId="702C1286" w14:textId="77777777" w:rsidR="00121F98" w:rsidRDefault="00121F98" w:rsidP="00B02499">
            <w:pPr>
              <w:pStyle w:val="ListParagraph"/>
              <w:numPr>
                <w:ilvl w:val="0"/>
                <w:numId w:val="9"/>
              </w:numPr>
              <w:outlineLvl w:val="0"/>
              <w:rPr>
                <w:rFonts w:ascii="Arial" w:hAnsi="Arial" w:cs="Arial"/>
                <w:sz w:val="24"/>
                <w:szCs w:val="24"/>
              </w:rPr>
            </w:pPr>
            <w:r>
              <w:rPr>
                <w:rFonts w:ascii="Arial" w:hAnsi="Arial" w:cs="Arial"/>
                <w:sz w:val="24"/>
                <w:szCs w:val="24"/>
              </w:rPr>
              <w:t>XR Elbow Lt</w:t>
            </w:r>
          </w:p>
          <w:p w14:paraId="65CF91D8" w14:textId="77777777" w:rsidR="00121F98" w:rsidRPr="00B02499" w:rsidRDefault="00121F98" w:rsidP="00B02499">
            <w:pPr>
              <w:pStyle w:val="ListParagraph"/>
              <w:numPr>
                <w:ilvl w:val="1"/>
                <w:numId w:val="9"/>
              </w:numPr>
              <w:outlineLvl w:val="0"/>
              <w:rPr>
                <w:rFonts w:ascii="Arial" w:hAnsi="Arial" w:cs="Arial"/>
                <w:b/>
                <w:bCs/>
                <w:sz w:val="24"/>
                <w:szCs w:val="24"/>
              </w:rPr>
            </w:pPr>
            <w:r>
              <w:rPr>
                <w:rFonts w:ascii="Arial" w:hAnsi="Arial" w:cs="Arial"/>
                <w:sz w:val="24"/>
                <w:szCs w:val="24"/>
              </w:rPr>
              <w:t xml:space="preserve">Priority </w:t>
            </w:r>
            <w:r w:rsidRPr="00B02499">
              <w:rPr>
                <w:rFonts w:ascii="Arial" w:hAnsi="Arial" w:cs="Arial"/>
                <w:b/>
                <w:bCs/>
                <w:sz w:val="24"/>
                <w:szCs w:val="24"/>
              </w:rPr>
              <w:t>Urgent</w:t>
            </w:r>
          </w:p>
          <w:p w14:paraId="671AEC59" w14:textId="77777777" w:rsidR="00121F98" w:rsidRDefault="00121F98" w:rsidP="00B02499">
            <w:pPr>
              <w:pStyle w:val="ListParagraph"/>
              <w:numPr>
                <w:ilvl w:val="1"/>
                <w:numId w:val="9"/>
              </w:numPr>
              <w:outlineLvl w:val="0"/>
              <w:rPr>
                <w:rFonts w:ascii="Arial" w:hAnsi="Arial" w:cs="Arial"/>
                <w:sz w:val="24"/>
                <w:szCs w:val="24"/>
              </w:rPr>
            </w:pPr>
            <w:r>
              <w:rPr>
                <w:rFonts w:ascii="Arial" w:hAnsi="Arial" w:cs="Arial"/>
                <w:sz w:val="24"/>
                <w:szCs w:val="24"/>
              </w:rPr>
              <w:t xml:space="preserve">Exam to be performed as </w:t>
            </w:r>
            <w:r w:rsidRPr="00B02499">
              <w:rPr>
                <w:rFonts w:ascii="Arial" w:hAnsi="Arial" w:cs="Arial"/>
                <w:b/>
                <w:bCs/>
                <w:sz w:val="24"/>
                <w:szCs w:val="24"/>
              </w:rPr>
              <w:t>Inpatient</w:t>
            </w:r>
          </w:p>
          <w:p w14:paraId="0EEA0D38" w14:textId="77777777" w:rsidR="00121F98" w:rsidRDefault="00121F98" w:rsidP="00B02499">
            <w:pPr>
              <w:pStyle w:val="ListParagraph"/>
              <w:numPr>
                <w:ilvl w:val="1"/>
                <w:numId w:val="9"/>
              </w:numPr>
              <w:outlineLvl w:val="0"/>
              <w:rPr>
                <w:rFonts w:ascii="Arial" w:hAnsi="Arial" w:cs="Arial"/>
                <w:sz w:val="24"/>
                <w:szCs w:val="24"/>
              </w:rPr>
            </w:pPr>
            <w:r>
              <w:rPr>
                <w:rFonts w:ascii="Arial" w:hAnsi="Arial" w:cs="Arial"/>
                <w:sz w:val="24"/>
                <w:szCs w:val="24"/>
              </w:rPr>
              <w:t>Reason for exam free text</w:t>
            </w:r>
          </w:p>
          <w:p w14:paraId="4409CCA0" w14:textId="77777777" w:rsidR="00121F98" w:rsidRPr="00B02499" w:rsidRDefault="00121F98" w:rsidP="00B02499">
            <w:pPr>
              <w:pStyle w:val="ListParagraph"/>
              <w:numPr>
                <w:ilvl w:val="1"/>
                <w:numId w:val="9"/>
              </w:numPr>
              <w:outlineLvl w:val="0"/>
              <w:rPr>
                <w:rFonts w:ascii="Arial" w:hAnsi="Arial" w:cs="Arial"/>
                <w:b/>
                <w:bCs/>
                <w:sz w:val="24"/>
                <w:szCs w:val="24"/>
              </w:rPr>
            </w:pPr>
            <w:r>
              <w:rPr>
                <w:rFonts w:ascii="Arial" w:hAnsi="Arial" w:cs="Arial"/>
                <w:sz w:val="24"/>
                <w:szCs w:val="24"/>
              </w:rPr>
              <w:t xml:space="preserve">Transport </w:t>
            </w:r>
            <w:r w:rsidRPr="00B02499">
              <w:rPr>
                <w:rFonts w:ascii="Arial" w:hAnsi="Arial" w:cs="Arial"/>
                <w:b/>
                <w:bCs/>
                <w:sz w:val="24"/>
                <w:szCs w:val="24"/>
              </w:rPr>
              <w:t>Walking</w:t>
            </w:r>
          </w:p>
          <w:p w14:paraId="46FBE134" w14:textId="77777777" w:rsidR="00121F98" w:rsidRPr="00B02499" w:rsidRDefault="00121F98" w:rsidP="00B02499">
            <w:pPr>
              <w:pStyle w:val="ListParagraph"/>
              <w:numPr>
                <w:ilvl w:val="1"/>
                <w:numId w:val="9"/>
              </w:numPr>
              <w:outlineLvl w:val="0"/>
              <w:rPr>
                <w:rFonts w:ascii="Arial" w:hAnsi="Arial" w:cs="Arial"/>
                <w:b/>
                <w:bCs/>
                <w:sz w:val="24"/>
                <w:szCs w:val="24"/>
              </w:rPr>
            </w:pPr>
            <w:r>
              <w:rPr>
                <w:rFonts w:ascii="Arial" w:hAnsi="Arial" w:cs="Arial"/>
                <w:sz w:val="24"/>
                <w:szCs w:val="24"/>
              </w:rPr>
              <w:t xml:space="preserve">Bleep </w:t>
            </w:r>
            <w:r w:rsidRPr="00B02499">
              <w:rPr>
                <w:rFonts w:ascii="Arial" w:hAnsi="Arial" w:cs="Arial"/>
                <w:b/>
                <w:bCs/>
                <w:sz w:val="24"/>
                <w:szCs w:val="24"/>
              </w:rPr>
              <w:t>123</w:t>
            </w:r>
          </w:p>
          <w:p w14:paraId="47FB61E1" w14:textId="77777777" w:rsidR="00121F98" w:rsidRDefault="00121F98" w:rsidP="00B02499">
            <w:pPr>
              <w:pStyle w:val="ListParagraph"/>
              <w:numPr>
                <w:ilvl w:val="1"/>
                <w:numId w:val="9"/>
              </w:numPr>
              <w:outlineLvl w:val="0"/>
              <w:rPr>
                <w:rFonts w:ascii="Arial" w:hAnsi="Arial" w:cs="Arial"/>
                <w:b/>
                <w:bCs/>
                <w:sz w:val="24"/>
                <w:szCs w:val="24"/>
              </w:rPr>
            </w:pPr>
            <w:r>
              <w:rPr>
                <w:rFonts w:ascii="Arial" w:hAnsi="Arial" w:cs="Arial"/>
                <w:sz w:val="24"/>
                <w:szCs w:val="24"/>
              </w:rPr>
              <w:t xml:space="preserve">Isolation precautions </w:t>
            </w:r>
            <w:r w:rsidRPr="00B02499">
              <w:rPr>
                <w:rFonts w:ascii="Arial" w:hAnsi="Arial" w:cs="Arial"/>
                <w:b/>
                <w:bCs/>
                <w:sz w:val="24"/>
                <w:szCs w:val="24"/>
              </w:rPr>
              <w:t>Standard</w:t>
            </w:r>
          </w:p>
          <w:p w14:paraId="11E6D45A" w14:textId="77777777" w:rsidR="00121F98" w:rsidRDefault="00121F98" w:rsidP="00B02499">
            <w:pPr>
              <w:pStyle w:val="ListParagraph"/>
              <w:numPr>
                <w:ilvl w:val="1"/>
                <w:numId w:val="9"/>
              </w:numPr>
              <w:outlineLvl w:val="0"/>
              <w:rPr>
                <w:rFonts w:ascii="Arial" w:hAnsi="Arial" w:cs="Arial"/>
                <w:b/>
                <w:bCs/>
                <w:sz w:val="24"/>
                <w:szCs w:val="24"/>
              </w:rPr>
            </w:pPr>
            <w:r w:rsidRPr="00B02499">
              <w:rPr>
                <w:rFonts w:ascii="Arial" w:hAnsi="Arial" w:cs="Arial"/>
                <w:sz w:val="24"/>
                <w:szCs w:val="24"/>
              </w:rPr>
              <w:t>Covid status</w:t>
            </w:r>
            <w:r>
              <w:rPr>
                <w:rFonts w:ascii="Arial" w:hAnsi="Arial" w:cs="Arial"/>
                <w:b/>
                <w:bCs/>
                <w:sz w:val="24"/>
                <w:szCs w:val="24"/>
              </w:rPr>
              <w:t xml:space="preserve"> Not Suspected</w:t>
            </w:r>
          </w:p>
          <w:p w14:paraId="5F6D2B7A" w14:textId="77777777" w:rsidR="00121F98" w:rsidRDefault="00121F98" w:rsidP="00B02499">
            <w:pPr>
              <w:pStyle w:val="ListParagraph"/>
              <w:numPr>
                <w:ilvl w:val="1"/>
                <w:numId w:val="9"/>
              </w:numPr>
              <w:outlineLvl w:val="0"/>
              <w:rPr>
                <w:rFonts w:ascii="Arial" w:hAnsi="Arial" w:cs="Arial"/>
                <w:b/>
                <w:bCs/>
                <w:sz w:val="24"/>
                <w:szCs w:val="24"/>
              </w:rPr>
            </w:pPr>
            <w:r w:rsidRPr="00B02499">
              <w:rPr>
                <w:rFonts w:ascii="Arial" w:hAnsi="Arial" w:cs="Arial"/>
                <w:sz w:val="24"/>
                <w:szCs w:val="24"/>
              </w:rPr>
              <w:t>Interpreter Required</w:t>
            </w:r>
            <w:r>
              <w:rPr>
                <w:rFonts w:ascii="Arial" w:hAnsi="Arial" w:cs="Arial"/>
                <w:b/>
                <w:bCs/>
                <w:sz w:val="24"/>
                <w:szCs w:val="24"/>
              </w:rPr>
              <w:t xml:space="preserve"> No</w:t>
            </w:r>
          </w:p>
          <w:p w14:paraId="7A29DCA8" w14:textId="77777777" w:rsidR="00121F98" w:rsidRPr="00B02499" w:rsidRDefault="00121F98" w:rsidP="00B02499">
            <w:pPr>
              <w:pStyle w:val="ListParagraph"/>
              <w:numPr>
                <w:ilvl w:val="1"/>
                <w:numId w:val="9"/>
              </w:numPr>
              <w:outlineLvl w:val="0"/>
              <w:rPr>
                <w:rFonts w:ascii="Arial" w:hAnsi="Arial" w:cs="Arial"/>
                <w:b/>
                <w:bCs/>
                <w:sz w:val="24"/>
                <w:szCs w:val="24"/>
              </w:rPr>
            </w:pPr>
            <w:r w:rsidRPr="00B02499">
              <w:rPr>
                <w:rFonts w:ascii="Arial" w:hAnsi="Arial" w:cs="Arial"/>
                <w:sz w:val="24"/>
                <w:szCs w:val="24"/>
              </w:rPr>
              <w:t>Confirm correct Patient</w:t>
            </w:r>
            <w:r>
              <w:rPr>
                <w:rFonts w:ascii="Arial" w:hAnsi="Arial" w:cs="Arial"/>
                <w:b/>
                <w:bCs/>
                <w:sz w:val="24"/>
                <w:szCs w:val="24"/>
              </w:rPr>
              <w:t xml:space="preserve"> Yes</w:t>
            </w:r>
          </w:p>
          <w:p w14:paraId="3303041B"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Click </w:t>
            </w:r>
            <w:r w:rsidRPr="003620CE">
              <w:rPr>
                <w:rFonts w:ascii="Arial" w:hAnsi="Arial" w:cs="Arial"/>
                <w:b/>
                <w:bCs/>
                <w:sz w:val="24"/>
                <w:szCs w:val="24"/>
              </w:rPr>
              <w:t>Sign</w:t>
            </w:r>
          </w:p>
          <w:p w14:paraId="15C14904"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Allergies and weight </w:t>
            </w:r>
            <w:r>
              <w:rPr>
                <w:rFonts w:ascii="Arial" w:hAnsi="Arial" w:cs="Arial"/>
                <w:sz w:val="24"/>
                <w:szCs w:val="24"/>
              </w:rPr>
              <w:t>may be prompted here</w:t>
            </w:r>
          </w:p>
          <w:p w14:paraId="331AE3B0"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 xml:space="preserve">Go to Examination Findings Click </w:t>
            </w:r>
            <w:r w:rsidRPr="003620CE">
              <w:rPr>
                <w:rFonts w:ascii="Arial" w:hAnsi="Arial" w:cs="Arial"/>
                <w:b/>
                <w:bCs/>
                <w:sz w:val="24"/>
                <w:szCs w:val="24"/>
              </w:rPr>
              <w:t>Refresh</w:t>
            </w:r>
          </w:p>
          <w:p w14:paraId="299DAA7C"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Auto text should be filled in click on blue sentences and ask delegates to fill in from Blue</w:t>
            </w:r>
          </w:p>
          <w:p w14:paraId="20A21ED5"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Go to Diagnosis – should be pulled through</w:t>
            </w:r>
          </w:p>
          <w:p w14:paraId="0685854F"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Drug chart from Blue Menu</w:t>
            </w:r>
          </w:p>
          <w:p w14:paraId="4B57D674"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Order profile</w:t>
            </w:r>
          </w:p>
          <w:p w14:paraId="03CB072C" w14:textId="77777777"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sz w:val="24"/>
                <w:szCs w:val="24"/>
              </w:rPr>
              <w:t>Discharge Meds</w:t>
            </w:r>
          </w:p>
          <w:p w14:paraId="1EDECD19" w14:textId="77777777" w:rsidR="00121F98" w:rsidRPr="003620CE" w:rsidRDefault="00121F98" w:rsidP="00A74938">
            <w:pPr>
              <w:pStyle w:val="ListParagraph"/>
              <w:numPr>
                <w:ilvl w:val="0"/>
                <w:numId w:val="9"/>
              </w:numPr>
              <w:outlineLvl w:val="0"/>
              <w:rPr>
                <w:rFonts w:ascii="Arial" w:hAnsi="Arial" w:cs="Arial"/>
                <w:sz w:val="24"/>
                <w:szCs w:val="24"/>
              </w:rPr>
            </w:pPr>
            <w:r w:rsidRPr="003620CE">
              <w:rPr>
                <w:rFonts w:ascii="Arial" w:hAnsi="Arial" w:cs="Arial"/>
                <w:sz w:val="24"/>
                <w:szCs w:val="24"/>
              </w:rPr>
              <w:t>All should be pulled through</w:t>
            </w:r>
          </w:p>
          <w:p w14:paraId="646EEEB4" w14:textId="77777777" w:rsidR="00121F98" w:rsidRPr="003620CE" w:rsidRDefault="00121F98" w:rsidP="00072489">
            <w:pPr>
              <w:rPr>
                <w:rFonts w:ascii="Arial" w:hAnsi="Arial" w:cs="Arial"/>
                <w:b/>
                <w:bCs/>
                <w:sz w:val="24"/>
                <w:szCs w:val="24"/>
              </w:rPr>
            </w:pPr>
            <w:r w:rsidRPr="003620CE">
              <w:rPr>
                <w:rFonts w:ascii="Arial" w:hAnsi="Arial" w:cs="Arial"/>
                <w:b/>
                <w:bCs/>
                <w:sz w:val="24"/>
                <w:szCs w:val="24"/>
              </w:rPr>
              <w:t>Exit ED View</w:t>
            </w:r>
          </w:p>
          <w:p w14:paraId="7A714C80" w14:textId="0EC85931" w:rsidR="00121F98" w:rsidRPr="003620CE" w:rsidRDefault="00121F98" w:rsidP="00CE255E">
            <w:pPr>
              <w:pStyle w:val="ListParagraph"/>
              <w:numPr>
                <w:ilvl w:val="0"/>
                <w:numId w:val="9"/>
              </w:numPr>
              <w:outlineLvl w:val="0"/>
              <w:rPr>
                <w:rFonts w:ascii="Arial" w:hAnsi="Arial" w:cs="Arial"/>
                <w:sz w:val="24"/>
                <w:szCs w:val="24"/>
              </w:rPr>
            </w:pPr>
            <w:r w:rsidRPr="003620CE">
              <w:rPr>
                <w:rFonts w:ascii="Arial" w:hAnsi="Arial" w:cs="Arial"/>
                <w:b/>
                <w:bCs/>
                <w:sz w:val="24"/>
                <w:szCs w:val="24"/>
              </w:rPr>
              <w:t>User practical for a quick visit – User to add own Data</w:t>
            </w:r>
          </w:p>
        </w:tc>
      </w:tr>
      <w:tr w:rsidR="00121F98" w:rsidRPr="003620CE" w14:paraId="37919161" w14:textId="77777777" w:rsidTr="002D0AEF">
        <w:trPr>
          <w:trHeight w:val="1124"/>
        </w:trPr>
        <w:tc>
          <w:tcPr>
            <w:tcW w:w="988" w:type="dxa"/>
          </w:tcPr>
          <w:p w14:paraId="0F7452CA" w14:textId="77777777" w:rsidR="00121F98" w:rsidRPr="003620CE" w:rsidRDefault="00121F98" w:rsidP="00CE255E">
            <w:pPr>
              <w:rPr>
                <w:rFonts w:ascii="Arial" w:hAnsi="Arial" w:cs="Arial"/>
                <w:sz w:val="24"/>
                <w:szCs w:val="24"/>
              </w:rPr>
            </w:pPr>
          </w:p>
        </w:tc>
        <w:tc>
          <w:tcPr>
            <w:tcW w:w="1842" w:type="dxa"/>
          </w:tcPr>
          <w:p w14:paraId="7C98BC43" w14:textId="59C1B5E8" w:rsidR="00121F98" w:rsidRPr="003620CE" w:rsidRDefault="00121F98" w:rsidP="00CE255E">
            <w:pPr>
              <w:spacing w:after="100"/>
              <w:contextualSpacing/>
              <w:rPr>
                <w:rFonts w:ascii="Arial" w:hAnsi="Arial" w:cs="Arial"/>
                <w:b/>
                <w:bCs/>
                <w:sz w:val="24"/>
                <w:szCs w:val="24"/>
              </w:rPr>
            </w:pPr>
            <w:r w:rsidRPr="003620CE">
              <w:rPr>
                <w:rFonts w:ascii="Arial" w:hAnsi="Arial" w:cs="Arial"/>
                <w:b/>
                <w:bCs/>
                <w:sz w:val="24"/>
                <w:szCs w:val="24"/>
              </w:rPr>
              <w:t>Exit/Log Off</w:t>
            </w:r>
          </w:p>
        </w:tc>
        <w:tc>
          <w:tcPr>
            <w:tcW w:w="11344" w:type="dxa"/>
          </w:tcPr>
          <w:p w14:paraId="0A7B4EFA" w14:textId="18020677" w:rsidR="00121F98" w:rsidRPr="003620CE" w:rsidRDefault="00121F98" w:rsidP="00072489">
            <w:pPr>
              <w:rPr>
                <w:rFonts w:ascii="Arial" w:hAnsi="Arial" w:cs="Arial"/>
                <w:b/>
                <w:bCs/>
                <w:sz w:val="24"/>
                <w:szCs w:val="24"/>
              </w:rPr>
            </w:pPr>
            <w:r w:rsidRPr="003620CE">
              <w:rPr>
                <w:rFonts w:ascii="Arial" w:hAnsi="Arial" w:cs="Arial"/>
                <w:b/>
                <w:bCs/>
                <w:sz w:val="24"/>
                <w:szCs w:val="24"/>
              </w:rPr>
              <w:t>Check out</w:t>
            </w:r>
            <w:r w:rsidRPr="003620CE">
              <w:rPr>
                <w:rFonts w:ascii="Arial" w:hAnsi="Arial" w:cs="Arial"/>
                <w:sz w:val="24"/>
                <w:szCs w:val="24"/>
              </w:rPr>
              <w:t xml:space="preserve"> then Click </w:t>
            </w:r>
            <w:r w:rsidRPr="003620CE">
              <w:rPr>
                <w:rFonts w:ascii="Arial" w:hAnsi="Arial" w:cs="Arial"/>
                <w:b/>
                <w:bCs/>
                <w:sz w:val="24"/>
                <w:szCs w:val="24"/>
              </w:rPr>
              <w:t>Exit</w:t>
            </w:r>
            <w:r w:rsidRPr="003620CE">
              <w:rPr>
                <w:rFonts w:ascii="Arial" w:hAnsi="Arial" w:cs="Arial"/>
                <w:sz w:val="24"/>
                <w:szCs w:val="24"/>
              </w:rPr>
              <w:t xml:space="preserve"> from the toolbar</w:t>
            </w:r>
          </w:p>
        </w:tc>
      </w:tr>
    </w:tbl>
    <w:p w14:paraId="797E9D83" w14:textId="08E96416" w:rsidR="001C361F" w:rsidRPr="00601895" w:rsidRDefault="001C361F" w:rsidP="00072489">
      <w:pPr>
        <w:rPr>
          <w:rFonts w:ascii="Arial" w:hAnsi="Arial" w:cs="Arial"/>
          <w:highlight w:val="yellow"/>
        </w:rPr>
      </w:pPr>
    </w:p>
    <w:sectPr w:rsidR="001C361F" w:rsidRPr="00601895" w:rsidSect="0022616E">
      <w:headerReference w:type="default" r:id="rId17"/>
      <w:footerReference w:type="default" r:id="rId18"/>
      <w:pgSz w:w="16838" w:h="11906" w:orient="landscape"/>
      <w:pgMar w:top="1146" w:right="1440" w:bottom="993" w:left="1440" w:header="142" w:footer="85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tstone, Katy" w:date="2022-09-13T12:34:00Z" w:initials="BK">
    <w:p w14:paraId="563F8F91" w14:textId="27D529C7" w:rsidR="00B575A9" w:rsidRDefault="00B575A9">
      <w:pPr>
        <w:pStyle w:val="CommentText"/>
      </w:pPr>
      <w:r>
        <w:rPr>
          <w:rStyle w:val="CommentReference"/>
        </w:rPr>
        <w:annotationRef/>
      </w:r>
      <w:r>
        <w:t xml:space="preserve">My overall thoughts </w:t>
      </w:r>
      <w:r w:rsidR="005B6353">
        <w:t>are</w:t>
      </w:r>
      <w:r>
        <w:t xml:space="preserve"> you need to clearly indicate two patient scenarios. Use patient 1 to teach the </w:t>
      </w:r>
      <w:r w:rsidR="005B6353">
        <w:t xml:space="preserve">fundamentals and then use patient 2 to practice on. </w:t>
      </w:r>
    </w:p>
    <w:p w14:paraId="70D48596" w14:textId="77777777" w:rsidR="005B6353" w:rsidRDefault="005B6353">
      <w:pPr>
        <w:pStyle w:val="CommentText"/>
      </w:pPr>
    </w:p>
    <w:p w14:paraId="34EFEF1C" w14:textId="4808A023" w:rsidR="005B6353" w:rsidRDefault="005B6353">
      <w:pPr>
        <w:pStyle w:val="CommentText"/>
      </w:pPr>
      <w:r>
        <w:t xml:space="preserve">Then at the end patient 1 is a DTA to the ward. Patient 2 is discharged home. </w:t>
      </w:r>
    </w:p>
  </w:comment>
  <w:comment w:id="1" w:author="Batstone, Katy" w:date="2022-09-13T10:30:00Z" w:initials="BK">
    <w:p w14:paraId="5D1E476E" w14:textId="77777777" w:rsidR="004E6169" w:rsidRDefault="004E6169" w:rsidP="004E6169">
      <w:pPr>
        <w:pStyle w:val="CommentText"/>
      </w:pPr>
      <w:r>
        <w:rPr>
          <w:rStyle w:val="CommentReference"/>
        </w:rPr>
        <w:annotationRef/>
      </w:r>
      <w:r>
        <w:t>Will you already have patients loaded to talk about the data on screen? Otherwise I would register the patients first then show this section after.</w:t>
      </w:r>
    </w:p>
  </w:comment>
  <w:comment w:id="2" w:author="Walker Helen (ELHT) System Support" w:date="2022-10-06T09:39:00Z" w:initials="WH(SS">
    <w:p w14:paraId="6DA72538" w14:textId="77777777" w:rsidR="004E6169" w:rsidRDefault="004E6169" w:rsidP="004E6169">
      <w:pPr>
        <w:pStyle w:val="CommentText"/>
      </w:pPr>
      <w:r>
        <w:rPr>
          <w:rStyle w:val="CommentReference"/>
        </w:rPr>
        <w:annotationRef/>
      </w:r>
      <w:r>
        <w:t>Patients will already be here, we will have some patients from the PDP</w:t>
      </w:r>
    </w:p>
  </w:comment>
  <w:comment w:id="3" w:author="Batstone, Katy" w:date="2022-09-13T12:25:00Z" w:initials="BK">
    <w:p w14:paraId="3226B16E" w14:textId="77777777" w:rsidR="00F32895" w:rsidRDefault="00F32895" w:rsidP="00F32895">
      <w:pPr>
        <w:pStyle w:val="CommentText"/>
      </w:pPr>
      <w:r>
        <w:rPr>
          <w:rStyle w:val="CommentReference"/>
        </w:rPr>
        <w:annotationRef/>
      </w:r>
      <w:r>
        <w:t xml:space="preserve">The doctor and nurses haven’t registered a patient, is this text copied from the Admin lesson plan? </w:t>
      </w:r>
    </w:p>
    <w:p w14:paraId="117186EE" w14:textId="77777777" w:rsidR="00F32895" w:rsidRDefault="00F32895" w:rsidP="00F32895">
      <w:pPr>
        <w:pStyle w:val="CommentText"/>
      </w:pPr>
    </w:p>
    <w:p w14:paraId="4B521441" w14:textId="77777777" w:rsidR="00F32895" w:rsidRDefault="00F32895" w:rsidP="00F32895">
      <w:pPr>
        <w:pStyle w:val="CommentText"/>
      </w:pPr>
      <w:r>
        <w:t>You need to call out the Clinician notifications column here and explain how to complete the tasks.</w:t>
      </w:r>
    </w:p>
  </w:comment>
  <w:comment w:id="4" w:author="Batstone, Katy" w:date="2022-09-13T12:12:00Z" w:initials="BK">
    <w:p w14:paraId="1C509A44" w14:textId="04447617" w:rsidR="00C76324" w:rsidRDefault="00C76324">
      <w:pPr>
        <w:pStyle w:val="CommentText"/>
      </w:pPr>
      <w:r>
        <w:rPr>
          <w:rStyle w:val="CommentReference"/>
        </w:rPr>
        <w:annotationRef/>
      </w:r>
      <w:r>
        <w:t>Accessible info alert may appear, include steps on this.</w:t>
      </w:r>
    </w:p>
  </w:comment>
  <w:comment w:id="5" w:author="Batstone, Katy" w:date="2022-09-13T12:36:00Z" w:initials="BK">
    <w:p w14:paraId="08549593" w14:textId="76CD6E88" w:rsidR="00AA3DEA" w:rsidRDefault="00AA3DEA">
      <w:pPr>
        <w:pStyle w:val="CommentText"/>
      </w:pPr>
      <w:r>
        <w:rPr>
          <w:rStyle w:val="CommentReference"/>
        </w:rPr>
        <w:annotationRef/>
      </w:r>
      <w:r>
        <w:t>Allergies?</w:t>
      </w:r>
    </w:p>
  </w:comment>
  <w:comment w:id="8" w:author="Batstone, Katy" w:date="2022-09-28T14:46:00Z" w:initials="BK">
    <w:p w14:paraId="15D62A19" w14:textId="77777777" w:rsidR="008F4850" w:rsidRDefault="008F4850" w:rsidP="008F4850">
      <w:pPr>
        <w:pStyle w:val="CommentText"/>
      </w:pPr>
      <w:r>
        <w:rPr>
          <w:rStyle w:val="CommentReference"/>
        </w:rPr>
        <w:annotationRef/>
      </w:r>
      <w:r>
        <w:t>Will you have a scanner in the training rm? If not need to mention the override box here, and that its audited.</w:t>
      </w:r>
    </w:p>
  </w:comment>
  <w:comment w:id="28" w:author="Batstone, Katy" w:date="2022-09-28T15:05:00Z" w:initials="BK">
    <w:p w14:paraId="5419C26B" w14:textId="77777777" w:rsidR="008F4850" w:rsidRDefault="008F4850" w:rsidP="008F4850">
      <w:pPr>
        <w:pStyle w:val="CommentText"/>
      </w:pPr>
      <w:r>
        <w:rPr>
          <w:rStyle w:val="CommentReference"/>
        </w:rPr>
        <w:annotationRef/>
      </w:r>
      <w:r>
        <w:t>Witness</w:t>
      </w:r>
    </w:p>
  </w:comment>
  <w:comment w:id="27" w:author="Lewis Joseph (ELHT) Clinical Informatics" w:date="2022-10-21T14:01:00Z" w:initials="LJ(CI">
    <w:p w14:paraId="7B446BB1" w14:textId="77777777" w:rsidR="008F4850" w:rsidRDefault="008F4850" w:rsidP="008F4850">
      <w:pPr>
        <w:pStyle w:val="CommentText"/>
      </w:pPr>
      <w:r>
        <w:rPr>
          <w:rStyle w:val="CommentReference"/>
        </w:rPr>
        <w:annotationRef/>
      </w:r>
      <w:r>
        <w:t>And controlled Drugs needs second check as well</w:t>
      </w:r>
    </w:p>
  </w:comment>
  <w:comment w:id="37" w:author="van de Liefvoort, Lieke" w:date="2022-09-15T13:44:00Z" w:initials="vdLL">
    <w:p w14:paraId="1FA2EA5C" w14:textId="77777777" w:rsidR="009D4599" w:rsidRDefault="009D4599" w:rsidP="009D4599">
      <w:pPr>
        <w:pStyle w:val="CommentText"/>
      </w:pPr>
      <w:r>
        <w:rPr>
          <w:rStyle w:val="CommentReference"/>
        </w:rPr>
        <w:annotationRef/>
      </w:r>
      <w:r>
        <w:t xml:space="preserve">RECOMMENDATION: Show delegates how to add a message or reminder using "communication" in the toolbar </w:t>
      </w:r>
      <w:r>
        <w:rPr>
          <w:b/>
          <w:bCs/>
        </w:rPr>
        <w:t>while</w:t>
      </w:r>
      <w:r>
        <w:t xml:space="preserve"> in a patient's chart. This reduces the clicks in finding the patient the message is relevant to, more efficient. </w:t>
      </w:r>
    </w:p>
  </w:comment>
  <w:comment w:id="39" w:author="van de Liefvoort, Lieke" w:date="2022-09-15T13:45:00Z" w:initials="vdLL">
    <w:p w14:paraId="48057E26" w14:textId="77777777" w:rsidR="009D4599" w:rsidRDefault="009D4599" w:rsidP="009D4599">
      <w:pPr>
        <w:pStyle w:val="CommentText"/>
      </w:pPr>
      <w:r>
        <w:rPr>
          <w:rStyle w:val="CommentReference"/>
        </w:rPr>
        <w:annotationRef/>
      </w:r>
      <w:r>
        <w:t xml:space="preserve">Discuss that any documents created but not yet signed will be shown in "saved documents" </w:t>
      </w:r>
    </w:p>
  </w:comment>
  <w:comment w:id="89" w:author="Batstone, Katy" w:date="2022-09-13T12:21:00Z" w:initials="BK">
    <w:p w14:paraId="45EC8457" w14:textId="77777777" w:rsidR="00121F98" w:rsidRDefault="00121F98">
      <w:pPr>
        <w:pStyle w:val="CommentText"/>
      </w:pPr>
      <w:r>
        <w:rPr>
          <w:rStyle w:val="CommentReference"/>
        </w:rPr>
        <w:annotationRef/>
      </w:r>
      <w:r>
        <w:t xml:space="preserve">Needs the steps on how to access the ED Clinical Note: </w:t>
      </w:r>
    </w:p>
    <w:p w14:paraId="1D9DD426" w14:textId="77777777" w:rsidR="00121F98" w:rsidRDefault="00121F98">
      <w:pPr>
        <w:pStyle w:val="CommentText"/>
      </w:pPr>
    </w:p>
    <w:p w14:paraId="4AE087C7" w14:textId="77777777" w:rsidR="00121F98" w:rsidRDefault="00121F98">
      <w:pPr>
        <w:pStyle w:val="CommentText"/>
      </w:pPr>
      <w:r>
        <w:t xml:space="preserve">e.g. once you have completed all the relevant components in ED View, scroll to the bottom of the component menu and select the blue link to ED Clinical Note. This will pull all your information into a final document. </w:t>
      </w:r>
    </w:p>
    <w:p w14:paraId="22C5AC32" w14:textId="77777777" w:rsidR="00121F98" w:rsidRDefault="00121F98">
      <w:pPr>
        <w:pStyle w:val="CommentText"/>
      </w:pPr>
    </w:p>
    <w:p w14:paraId="146BB7E8" w14:textId="77777777" w:rsidR="00121F98" w:rsidRDefault="00121F98">
      <w:pPr>
        <w:pStyle w:val="CommentText"/>
      </w:pPr>
      <w:r>
        <w:t xml:space="preserve">Explain how the document can still be added to at this stage, and some headings can be removed if needed. </w:t>
      </w:r>
    </w:p>
    <w:p w14:paraId="037B0C89" w14:textId="77777777" w:rsidR="00121F98" w:rsidRDefault="00121F98">
      <w:pPr>
        <w:pStyle w:val="CommentText"/>
      </w:pPr>
    </w:p>
    <w:p w14:paraId="229CA1AA" w14:textId="77777777" w:rsidR="00121F98" w:rsidRDefault="00121F98">
      <w:pPr>
        <w:pStyle w:val="CommentText"/>
      </w:pPr>
      <w:r>
        <w:t>Empty headings with no data will automatically be removed upon signing.</w:t>
      </w:r>
    </w:p>
  </w:comment>
  <w:comment w:id="90" w:author="Batstone, Katy" w:date="2022-09-13T12:23:00Z" w:initials="BK">
    <w:p w14:paraId="6DF2AB94" w14:textId="77777777" w:rsidR="00121F98" w:rsidRDefault="00121F98">
      <w:pPr>
        <w:pStyle w:val="CommentText"/>
      </w:pPr>
      <w:r>
        <w:rPr>
          <w:rStyle w:val="CommentReference"/>
        </w:rPr>
        <w:annotationRef/>
      </w:r>
      <w:r>
        <w:t xml:space="preserve">I think if you are going to mention the ‘forwarding of a document’ then you should incl the steps here, get them to search for their neighbour and send the document through.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FEF1C" w15:done="1"/>
  <w15:commentEx w15:paraId="5D1E476E" w15:done="0"/>
  <w15:commentEx w15:paraId="6DA72538" w15:paraIdParent="5D1E476E" w15:done="0"/>
  <w15:commentEx w15:paraId="4B521441" w15:done="1"/>
  <w15:commentEx w15:paraId="1C509A44" w15:done="1"/>
  <w15:commentEx w15:paraId="08549593" w15:done="1"/>
  <w15:commentEx w15:paraId="15D62A19" w15:done="1"/>
  <w15:commentEx w15:paraId="5419C26B" w15:done="1"/>
  <w15:commentEx w15:paraId="7B446BB1" w15:done="1"/>
  <w15:commentEx w15:paraId="1FA2EA5C" w15:done="0"/>
  <w15:commentEx w15:paraId="48057E26" w15:done="0"/>
  <w15:commentEx w15:paraId="229CA1AA" w15:done="1"/>
  <w15:commentEx w15:paraId="6DF2AB9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F772" w16cex:dateUtc="2022-09-13T11:34:00Z"/>
  <w16cex:commentExtensible w16cex:durableId="271CA473" w16cex:dateUtc="2022-09-13T09:30:00Z"/>
  <w16cex:commentExtensible w16cex:durableId="271CA472" w16cex:dateUtc="2022-10-06T08:39:00Z"/>
  <w16cex:commentExtensible w16cex:durableId="26CAF54C" w16cex:dateUtc="2022-09-13T11:25:00Z"/>
  <w16cex:commentExtensible w16cex:durableId="26CAF218" w16cex:dateUtc="2022-09-13T11:12:00Z"/>
  <w16cex:commentExtensible w16cex:durableId="26CAF7DA" w16cex:dateUtc="2022-09-13T11:36:00Z"/>
  <w16cex:commentExtensible w16cex:durableId="26DEDCBF" w16cex:dateUtc="2022-09-28T13:46:00Z"/>
  <w16cex:commentExtensible w16cex:durableId="26DEE149" w16cex:dateUtc="2022-09-28T14:05:00Z"/>
  <w16cex:commentExtensible w16cex:durableId="26FD24B4" w16cex:dateUtc="2022-10-21T13:01:00Z"/>
  <w16cex:commentExtensible w16cex:durableId="26CDAAC0" w16cex:dateUtc="2022-09-15T11:44:00Z"/>
  <w16cex:commentExtensible w16cex:durableId="26CDAADD" w16cex:dateUtc="2022-09-15T11:45:00Z"/>
  <w16cex:commentExtensible w16cex:durableId="27D7C3CD" w16cex:dateUtc="2022-09-13T11:21:00Z"/>
  <w16cex:commentExtensible w16cex:durableId="27D7C3CC" w16cex:dateUtc="2022-09-13T1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FEF1C" w16cid:durableId="26CAF772"/>
  <w16cid:commentId w16cid:paraId="5D1E476E" w16cid:durableId="271CA473"/>
  <w16cid:commentId w16cid:paraId="6DA72538" w16cid:durableId="271CA472"/>
  <w16cid:commentId w16cid:paraId="4B521441" w16cid:durableId="26CAF54C"/>
  <w16cid:commentId w16cid:paraId="1C509A44" w16cid:durableId="26CAF218"/>
  <w16cid:commentId w16cid:paraId="08549593" w16cid:durableId="26CAF7DA"/>
  <w16cid:commentId w16cid:paraId="15D62A19" w16cid:durableId="26DEDCBF"/>
  <w16cid:commentId w16cid:paraId="5419C26B" w16cid:durableId="26DEE149"/>
  <w16cid:commentId w16cid:paraId="7B446BB1" w16cid:durableId="26FD24B4"/>
  <w16cid:commentId w16cid:paraId="1FA2EA5C" w16cid:durableId="26CDAAC0"/>
  <w16cid:commentId w16cid:paraId="48057E26" w16cid:durableId="26CDAADD"/>
  <w16cid:commentId w16cid:paraId="229CA1AA" w16cid:durableId="27D7C3CD"/>
  <w16cid:commentId w16cid:paraId="6DF2AB94" w16cid:durableId="27D7C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2A52C" w14:textId="77777777" w:rsidR="00AA26F2" w:rsidRDefault="00AA26F2" w:rsidP="00723ACD">
      <w:pPr>
        <w:spacing w:after="0" w:line="240" w:lineRule="auto"/>
      </w:pPr>
      <w:r>
        <w:separator/>
      </w:r>
    </w:p>
  </w:endnote>
  <w:endnote w:type="continuationSeparator" w:id="0">
    <w:p w14:paraId="3F726EDA" w14:textId="77777777" w:rsidR="00AA26F2" w:rsidRDefault="00AA26F2" w:rsidP="0072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D0283" w14:textId="0D28CA52" w:rsidR="0022616E" w:rsidRDefault="004C6B78" w:rsidP="00416973">
    <w:pPr>
      <w:spacing w:after="0" w:line="240" w:lineRule="auto"/>
      <w:ind w:left="-1701"/>
      <w:jc w:val="right"/>
    </w:pPr>
    <w:r>
      <w:tab/>
    </w:r>
    <w:r w:rsidR="0022616E">
      <w:t xml:space="preserve">                                                                                        </w:t>
    </w:r>
    <w:r w:rsidR="007D4390">
      <w:t xml:space="preserve"> </w:t>
    </w:r>
    <w:r w:rsidR="003F2959">
      <w:t xml:space="preserve">Author: IM&amp;T Date of Issue: </w:t>
    </w:r>
    <w:r w:rsidR="008D774B">
      <w:t>November 20</w:t>
    </w:r>
    <w:r w:rsidR="004E0FF8">
      <w:t>22</w:t>
    </w:r>
  </w:p>
  <w:p w14:paraId="5BF5FF67" w14:textId="2DB9CACD" w:rsidR="00723ACD" w:rsidRPr="00723ACD" w:rsidRDefault="009F26CB" w:rsidP="0022616E">
    <w:pPr>
      <w:spacing w:after="0" w:line="240" w:lineRule="auto"/>
      <w:jc w:val="right"/>
      <w:rPr>
        <w:rFonts w:ascii="Arial" w:hAnsi="Arial" w:cs="Arial"/>
      </w:rPr>
    </w:pPr>
    <w:r w:rsidRPr="009F26CB">
      <w:t xml:space="preserve">Version </w:t>
    </w:r>
    <w:r w:rsidR="00416973">
      <w:t>Number: 1.</w:t>
    </w:r>
    <w:r w:rsidR="004E0FF8">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1CEF2" w14:textId="77777777" w:rsidR="00AA26F2" w:rsidRDefault="00AA26F2" w:rsidP="00723ACD">
      <w:pPr>
        <w:spacing w:after="0" w:line="240" w:lineRule="auto"/>
      </w:pPr>
      <w:r>
        <w:separator/>
      </w:r>
    </w:p>
  </w:footnote>
  <w:footnote w:type="continuationSeparator" w:id="0">
    <w:p w14:paraId="4081DB58" w14:textId="77777777" w:rsidR="00AA26F2" w:rsidRDefault="00AA26F2" w:rsidP="0072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1AA1" w14:textId="5AD2BC40" w:rsidR="00723ACD" w:rsidRDefault="00B7366B" w:rsidP="00723ACD">
    <w:pPr>
      <w:pStyle w:val="Header"/>
      <w:jc w:val="right"/>
    </w:pPr>
    <w:sdt>
      <w:sdtPr>
        <w:id w:val="-1702858321"/>
        <w:docPartObj>
          <w:docPartGallery w:val="Watermarks"/>
          <w:docPartUnique/>
        </w:docPartObj>
      </w:sdtPr>
      <w:sdtEndPr/>
      <w:sdtContent>
        <w:r>
          <w:rPr>
            <w:noProof/>
          </w:rPr>
          <w:pict w14:anchorId="310BD5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left:0;text-align:left;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sdt>
      <w:sdtPr>
        <w:id w:val="-463895296"/>
        <w:docPartObj>
          <w:docPartGallery w:val="Page Numbers (Margins)"/>
          <w:docPartUnique/>
        </w:docPartObj>
      </w:sdtPr>
      <w:sdtEndPr/>
      <w:sdtContent>
        <w:r w:rsidR="00543D95">
          <w:rPr>
            <w:noProof/>
          </w:rPr>
          <mc:AlternateContent>
            <mc:Choice Requires="wps">
              <w:drawing>
                <wp:anchor distT="0" distB="0" distL="114300" distR="114300" simplePos="0" relativeHeight="251657216" behindDoc="0" locked="0" layoutInCell="0" allowOverlap="1" wp14:anchorId="5430A775" wp14:editId="662D4405">
                  <wp:simplePos x="0" y="0"/>
                  <wp:positionH relativeFrom="leftMargin">
                    <wp:align>left</wp:align>
                  </wp:positionH>
                  <mc:AlternateContent>
                    <mc:Choice Requires="wp14">
                      <wp:positionV relativeFrom="margin">
                        <wp14:pctPosVOffset>10000</wp14:pctPosVOffset>
                      </wp:positionV>
                    </mc:Choice>
                    <mc:Fallback>
                      <wp:positionV relativeFrom="page">
                        <wp:posOffset>1347470</wp:posOffset>
                      </wp:positionV>
                    </mc:Fallback>
                  </mc:AlternateContent>
                  <wp:extent cx="819150" cy="4337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523BF" w14:textId="77777777" w:rsidR="00543D95" w:rsidRDefault="00543D95">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w14:anchorId="5430A775" id="Rectangle 2" o:spid="_x0000_s1026" style="position:absolute;left:0;text-align:left;margin-left:0;margin-top:0;width:64.5pt;height:34.15pt;z-index:251657216;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699523BF" w14:textId="77777777" w:rsidR="00543D95" w:rsidRDefault="00543D95">
                        <w:pPr>
                          <w:pBdr>
                            <w:top w:val="single" w:sz="4" w:space="1" w:color="D8D8D8" w:themeColor="background1" w:themeShade="D8"/>
                          </w:pBdr>
                          <w:jc w:val="right"/>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723ACD">
      <w:rPr>
        <w:noProof/>
        <w:lang w:eastAsia="en-GB"/>
      </w:rPr>
      <w:drawing>
        <wp:inline distT="0" distB="0" distL="0" distR="0" wp14:anchorId="6376548D" wp14:editId="4D969E75">
          <wp:extent cx="5067300" cy="600075"/>
          <wp:effectExtent l="0" t="0" r="0" b="9525"/>
          <wp:docPr id="1" name="Picture 1" descr="header.jpg"/>
          <wp:cNvGraphicFramePr/>
          <a:graphic xmlns:a="http://schemas.openxmlformats.org/drawingml/2006/main">
            <a:graphicData uri="http://schemas.openxmlformats.org/drawingml/2006/picture">
              <pic:pic xmlns:pic="http://schemas.openxmlformats.org/drawingml/2006/picture">
                <pic:nvPicPr>
                  <pic:cNvPr id="1" name="Picture 1" descr="header.jpg"/>
                  <pic:cNvPicPr/>
                </pic:nvPicPr>
                <pic:blipFill rotWithShape="1">
                  <a:blip r:embed="rId1"/>
                  <a:srcRect t="26700" b="13224"/>
                  <a:stretch/>
                </pic:blipFill>
                <pic:spPr bwMode="auto">
                  <a:xfrm>
                    <a:off x="0" y="0"/>
                    <a:ext cx="5067300" cy="6000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139"/>
    <w:multiLevelType w:val="hybridMultilevel"/>
    <w:tmpl w:val="94921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264AD"/>
    <w:multiLevelType w:val="hybridMultilevel"/>
    <w:tmpl w:val="3494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0019A9"/>
    <w:multiLevelType w:val="hybridMultilevel"/>
    <w:tmpl w:val="2E84C9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04914"/>
    <w:multiLevelType w:val="hybridMultilevel"/>
    <w:tmpl w:val="678A84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32BD8"/>
    <w:multiLevelType w:val="hybridMultilevel"/>
    <w:tmpl w:val="83828AF8"/>
    <w:lvl w:ilvl="0" w:tplc="5DC002D6">
      <w:start w:val="1"/>
      <w:numFmt w:val="bullet"/>
      <w:pStyle w:val="QRG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6592B"/>
    <w:multiLevelType w:val="hybridMultilevel"/>
    <w:tmpl w:val="1522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D3398"/>
    <w:multiLevelType w:val="multilevel"/>
    <w:tmpl w:val="18442C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0424A06"/>
    <w:multiLevelType w:val="hybridMultilevel"/>
    <w:tmpl w:val="F238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7C2F2F"/>
    <w:multiLevelType w:val="hybridMultilevel"/>
    <w:tmpl w:val="8F0C2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630792"/>
    <w:multiLevelType w:val="hybridMultilevel"/>
    <w:tmpl w:val="DE9ECD2C"/>
    <w:lvl w:ilvl="0" w:tplc="D0EEB8BC">
      <w:start w:val="1"/>
      <w:numFmt w:val="decimal"/>
      <w:pStyle w:val="QRG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16CE0"/>
    <w:multiLevelType w:val="hybridMultilevel"/>
    <w:tmpl w:val="55088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F6625A"/>
    <w:multiLevelType w:val="hybridMultilevel"/>
    <w:tmpl w:val="C174FB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CD75245"/>
    <w:multiLevelType w:val="hybridMultilevel"/>
    <w:tmpl w:val="19DA1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DE311A"/>
    <w:multiLevelType w:val="hybridMultilevel"/>
    <w:tmpl w:val="C7C8F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5217E0"/>
    <w:multiLevelType w:val="hybridMultilevel"/>
    <w:tmpl w:val="5C2EE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17AC9"/>
    <w:multiLevelType w:val="hybridMultilevel"/>
    <w:tmpl w:val="7CCC2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B97526"/>
    <w:multiLevelType w:val="multilevel"/>
    <w:tmpl w:val="ED4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B93813"/>
    <w:multiLevelType w:val="hybridMultilevel"/>
    <w:tmpl w:val="B9EC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432880"/>
    <w:multiLevelType w:val="hybridMultilevel"/>
    <w:tmpl w:val="F02C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65B9A"/>
    <w:multiLevelType w:val="hybridMultilevel"/>
    <w:tmpl w:val="F16427F8"/>
    <w:lvl w:ilvl="0" w:tplc="83F6DB7E">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9D2E78"/>
    <w:multiLevelType w:val="hybridMultilevel"/>
    <w:tmpl w:val="F2F06E68"/>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3FD0477"/>
    <w:multiLevelType w:val="hybridMultilevel"/>
    <w:tmpl w:val="2C6EDF8A"/>
    <w:lvl w:ilvl="0" w:tplc="1E306AE4">
      <w:start w:val="1"/>
      <w:numFmt w:val="bullet"/>
      <w:lvlText w:val=""/>
      <w:lvlJc w:val="left"/>
      <w:pPr>
        <w:ind w:left="567" w:hanging="283"/>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8C43F5D"/>
    <w:multiLevelType w:val="hybridMultilevel"/>
    <w:tmpl w:val="1988E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ED6E80"/>
    <w:multiLevelType w:val="multilevel"/>
    <w:tmpl w:val="F1A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B34F4"/>
    <w:multiLevelType w:val="hybridMultilevel"/>
    <w:tmpl w:val="CC5A45EC"/>
    <w:lvl w:ilvl="0" w:tplc="F6863EE8">
      <w:start w:val="1"/>
      <w:numFmt w:val="lowerLetter"/>
      <w:lvlText w:val="%1)"/>
      <w:lvlJc w:val="left"/>
      <w:pPr>
        <w:ind w:left="1080" w:hanging="36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31967193">
    <w:abstractNumId w:val="2"/>
  </w:num>
  <w:num w:numId="2" w16cid:durableId="511379158">
    <w:abstractNumId w:val="19"/>
  </w:num>
  <w:num w:numId="3" w16cid:durableId="1047490742">
    <w:abstractNumId w:val="1"/>
  </w:num>
  <w:num w:numId="4" w16cid:durableId="268897585">
    <w:abstractNumId w:val="3"/>
  </w:num>
  <w:num w:numId="5" w16cid:durableId="641808520">
    <w:abstractNumId w:val="24"/>
  </w:num>
  <w:num w:numId="6" w16cid:durableId="114911700">
    <w:abstractNumId w:val="0"/>
  </w:num>
  <w:num w:numId="7" w16cid:durableId="1635138741">
    <w:abstractNumId w:val="20"/>
  </w:num>
  <w:num w:numId="8" w16cid:durableId="1395540763">
    <w:abstractNumId w:val="15"/>
  </w:num>
  <w:num w:numId="9" w16cid:durableId="1225222077">
    <w:abstractNumId w:val="22"/>
  </w:num>
  <w:num w:numId="10" w16cid:durableId="120617186">
    <w:abstractNumId w:val="21"/>
  </w:num>
  <w:num w:numId="11" w16cid:durableId="688066406">
    <w:abstractNumId w:val="7"/>
  </w:num>
  <w:num w:numId="12" w16cid:durableId="117991729">
    <w:abstractNumId w:val="14"/>
  </w:num>
  <w:num w:numId="13" w16cid:durableId="1572693885">
    <w:abstractNumId w:val="11"/>
  </w:num>
  <w:num w:numId="14" w16cid:durableId="1997755180">
    <w:abstractNumId w:val="10"/>
  </w:num>
  <w:num w:numId="15" w16cid:durableId="1632515863">
    <w:abstractNumId w:val="8"/>
  </w:num>
  <w:num w:numId="16" w16cid:durableId="1089303865">
    <w:abstractNumId w:val="23"/>
  </w:num>
  <w:num w:numId="17" w16cid:durableId="857888798">
    <w:abstractNumId w:val="16"/>
  </w:num>
  <w:num w:numId="18" w16cid:durableId="250893804">
    <w:abstractNumId w:val="9"/>
  </w:num>
  <w:num w:numId="19" w16cid:durableId="2104646352">
    <w:abstractNumId w:val="12"/>
  </w:num>
  <w:num w:numId="20" w16cid:durableId="1674918532">
    <w:abstractNumId w:val="18"/>
  </w:num>
  <w:num w:numId="21" w16cid:durableId="3526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7455851">
    <w:abstractNumId w:val="4"/>
  </w:num>
  <w:num w:numId="23" w16cid:durableId="742021031">
    <w:abstractNumId w:val="13"/>
  </w:num>
  <w:num w:numId="24" w16cid:durableId="1746872581">
    <w:abstractNumId w:val="5"/>
  </w:num>
  <w:num w:numId="25" w16cid:durableId="740256879">
    <w:abstractNumId w:val="6"/>
  </w:num>
  <w:num w:numId="26" w16cid:durableId="1653556497">
    <w:abstractNumId w:val="1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tstone, Katy">
    <w15:presenceInfo w15:providerId="AD" w15:userId="S::KP058195@cerner.net::5d636627-0bc7-4910-9e26-3bba058fa23b"/>
  </w15:person>
  <w15:person w15:author="Walker Helen (ELHT) System Support">
    <w15:presenceInfo w15:providerId="AD" w15:userId="S::Helen.Walker@elht.nhs.uk::99672bcf-aac3-4ce9-80ce-ac450b9a72fc"/>
  </w15:person>
  <w15:person w15:author="Gray Alistair (ELHT) Pharmacy">
    <w15:presenceInfo w15:providerId="AD" w15:userId="S::Alistair.Gray@elht.nhs.uk::979e0c14-ac76-42b2-82ff-16a9b818652f"/>
  </w15:person>
  <w15:person w15:author="Daniel Felipes">
    <w15:presenceInfo w15:providerId="AD" w15:userId="S::Daniel.Felipes@elht.nhs.uk::256ed118-8998-4bec-95f9-2cddaf5d98c7"/>
  </w15:person>
  <w15:person w15:author="Safia Lorgat">
    <w15:presenceInfo w15:providerId="AD" w15:userId="S::Safia.Lorgat@elht.nhs.uk::4fb3c0b3-31d3-4095-8df0-75d9a46d253a"/>
  </w15:person>
  <w15:person w15:author="Lewis Joseph (ELHT) Clinical Informatics">
    <w15:presenceInfo w15:providerId="AD" w15:userId="S::Joseph.Lewis@elht.nhs.uk::887216a1-8fc5-43c1-be5e-005bfc3f66c7"/>
  </w15:person>
  <w15:person w15:author="Grimble Aaron (ELHT) System Support Team">
    <w15:presenceInfo w15:providerId="AD" w15:userId="S::Aaron.Grimble@elht.nhs.uk::004eab89-fef6-4991-97c6-e39b39d1235d"/>
  </w15:person>
  <w15:person w15:author="van de Liefvoort, Lieke">
    <w15:presenceInfo w15:providerId="AD" w15:userId="S::LV021224@cerner.net::4385f9b1-505b-414f-a4e6-ae5c1664b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revisionView w:markup="0"/>
  <w:defaultTabStop w:val="720"/>
  <w:characterSpacingControl w:val="doNotCompress"/>
  <w:hdrShapeDefaults>
    <o:shapedefaults v:ext="edit" spidmax="3074"/>
    <o:shapelayout v:ext="edit">
      <o:idmap v:ext="edit" data="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F"/>
    <w:rsid w:val="0001045B"/>
    <w:rsid w:val="00012535"/>
    <w:rsid w:val="00013155"/>
    <w:rsid w:val="00014F80"/>
    <w:rsid w:val="00030D1E"/>
    <w:rsid w:val="00033E26"/>
    <w:rsid w:val="00037BFD"/>
    <w:rsid w:val="00040B22"/>
    <w:rsid w:val="000477F1"/>
    <w:rsid w:val="0005131D"/>
    <w:rsid w:val="00052AF1"/>
    <w:rsid w:val="00072489"/>
    <w:rsid w:val="00072E49"/>
    <w:rsid w:val="00080A48"/>
    <w:rsid w:val="00086BD0"/>
    <w:rsid w:val="000B2B42"/>
    <w:rsid w:val="000B5102"/>
    <w:rsid w:val="000C066E"/>
    <w:rsid w:val="000C7E7B"/>
    <w:rsid w:val="000D4D59"/>
    <w:rsid w:val="000E199E"/>
    <w:rsid w:val="000E33E9"/>
    <w:rsid w:val="000E718F"/>
    <w:rsid w:val="000F44D3"/>
    <w:rsid w:val="00100EB1"/>
    <w:rsid w:val="0010651E"/>
    <w:rsid w:val="001216D0"/>
    <w:rsid w:val="00121A8E"/>
    <w:rsid w:val="00121F98"/>
    <w:rsid w:val="00122125"/>
    <w:rsid w:val="001455C2"/>
    <w:rsid w:val="00152242"/>
    <w:rsid w:val="0015776B"/>
    <w:rsid w:val="00157DF9"/>
    <w:rsid w:val="00157EFE"/>
    <w:rsid w:val="00164CD7"/>
    <w:rsid w:val="0017017F"/>
    <w:rsid w:val="00170ECA"/>
    <w:rsid w:val="00171F91"/>
    <w:rsid w:val="0019088E"/>
    <w:rsid w:val="001A5255"/>
    <w:rsid w:val="001B0D69"/>
    <w:rsid w:val="001B4FC1"/>
    <w:rsid w:val="001C2DA0"/>
    <w:rsid w:val="001C350F"/>
    <w:rsid w:val="001C361F"/>
    <w:rsid w:val="001C7B14"/>
    <w:rsid w:val="001D6CD9"/>
    <w:rsid w:val="001E5A77"/>
    <w:rsid w:val="001F3283"/>
    <w:rsid w:val="00200DDD"/>
    <w:rsid w:val="00202F8A"/>
    <w:rsid w:val="002050C9"/>
    <w:rsid w:val="002171B9"/>
    <w:rsid w:val="0022616E"/>
    <w:rsid w:val="00227E72"/>
    <w:rsid w:val="00230C67"/>
    <w:rsid w:val="002331A8"/>
    <w:rsid w:val="00237FB8"/>
    <w:rsid w:val="00241948"/>
    <w:rsid w:val="00260C38"/>
    <w:rsid w:val="0026313E"/>
    <w:rsid w:val="00282DF9"/>
    <w:rsid w:val="002867CF"/>
    <w:rsid w:val="0029718F"/>
    <w:rsid w:val="002A0029"/>
    <w:rsid w:val="002A3FBC"/>
    <w:rsid w:val="002B0CEC"/>
    <w:rsid w:val="002B5FDA"/>
    <w:rsid w:val="002C0F01"/>
    <w:rsid w:val="002C283B"/>
    <w:rsid w:val="002C5332"/>
    <w:rsid w:val="002C57F1"/>
    <w:rsid w:val="002D0899"/>
    <w:rsid w:val="002D0AEF"/>
    <w:rsid w:val="002D189C"/>
    <w:rsid w:val="002D357F"/>
    <w:rsid w:val="002D5EF6"/>
    <w:rsid w:val="002E1F24"/>
    <w:rsid w:val="002F403B"/>
    <w:rsid w:val="002F5F42"/>
    <w:rsid w:val="00305AE9"/>
    <w:rsid w:val="00323B5B"/>
    <w:rsid w:val="00331843"/>
    <w:rsid w:val="00361EC4"/>
    <w:rsid w:val="003620CE"/>
    <w:rsid w:val="0036665F"/>
    <w:rsid w:val="003757D7"/>
    <w:rsid w:val="00376250"/>
    <w:rsid w:val="00377747"/>
    <w:rsid w:val="00382E8A"/>
    <w:rsid w:val="0038627F"/>
    <w:rsid w:val="003A68B5"/>
    <w:rsid w:val="003C5AB9"/>
    <w:rsid w:val="003D19A2"/>
    <w:rsid w:val="003D2159"/>
    <w:rsid w:val="003D3430"/>
    <w:rsid w:val="003F2959"/>
    <w:rsid w:val="003F4FE5"/>
    <w:rsid w:val="00400091"/>
    <w:rsid w:val="00405142"/>
    <w:rsid w:val="00411585"/>
    <w:rsid w:val="004145FA"/>
    <w:rsid w:val="00416973"/>
    <w:rsid w:val="0043501C"/>
    <w:rsid w:val="00447284"/>
    <w:rsid w:val="00451519"/>
    <w:rsid w:val="0046608B"/>
    <w:rsid w:val="0046786F"/>
    <w:rsid w:val="004701F8"/>
    <w:rsid w:val="00473BD9"/>
    <w:rsid w:val="00490528"/>
    <w:rsid w:val="00491D42"/>
    <w:rsid w:val="004A7B00"/>
    <w:rsid w:val="004B1754"/>
    <w:rsid w:val="004B5B5E"/>
    <w:rsid w:val="004B71AF"/>
    <w:rsid w:val="004C36C0"/>
    <w:rsid w:val="004C6B78"/>
    <w:rsid w:val="004E0FF8"/>
    <w:rsid w:val="004E1116"/>
    <w:rsid w:val="004E4CBA"/>
    <w:rsid w:val="004E5620"/>
    <w:rsid w:val="004E6169"/>
    <w:rsid w:val="004F398D"/>
    <w:rsid w:val="005019E2"/>
    <w:rsid w:val="00513DA0"/>
    <w:rsid w:val="00520F0F"/>
    <w:rsid w:val="005277A8"/>
    <w:rsid w:val="0054056F"/>
    <w:rsid w:val="00543D95"/>
    <w:rsid w:val="0054744A"/>
    <w:rsid w:val="00572EF5"/>
    <w:rsid w:val="00575E4B"/>
    <w:rsid w:val="005855B8"/>
    <w:rsid w:val="005919A1"/>
    <w:rsid w:val="005A1B0E"/>
    <w:rsid w:val="005B12B3"/>
    <w:rsid w:val="005B6353"/>
    <w:rsid w:val="005B682E"/>
    <w:rsid w:val="005D34CB"/>
    <w:rsid w:val="005E6F8D"/>
    <w:rsid w:val="005F0F19"/>
    <w:rsid w:val="005F2DB8"/>
    <w:rsid w:val="005F784B"/>
    <w:rsid w:val="00600274"/>
    <w:rsid w:val="00601895"/>
    <w:rsid w:val="00604E89"/>
    <w:rsid w:val="00610145"/>
    <w:rsid w:val="006173D1"/>
    <w:rsid w:val="00623496"/>
    <w:rsid w:val="006259A7"/>
    <w:rsid w:val="00625B23"/>
    <w:rsid w:val="006404F6"/>
    <w:rsid w:val="006413D0"/>
    <w:rsid w:val="00651818"/>
    <w:rsid w:val="00651F9A"/>
    <w:rsid w:val="006575AF"/>
    <w:rsid w:val="0066254F"/>
    <w:rsid w:val="00670E90"/>
    <w:rsid w:val="00680813"/>
    <w:rsid w:val="00691027"/>
    <w:rsid w:val="006A3DC4"/>
    <w:rsid w:val="006A706E"/>
    <w:rsid w:val="006B726C"/>
    <w:rsid w:val="006C4AD9"/>
    <w:rsid w:val="006D3C22"/>
    <w:rsid w:val="006D6CDE"/>
    <w:rsid w:val="006E3D0F"/>
    <w:rsid w:val="006E7AD6"/>
    <w:rsid w:val="006F3EDC"/>
    <w:rsid w:val="006F5C0B"/>
    <w:rsid w:val="00706D59"/>
    <w:rsid w:val="0071279E"/>
    <w:rsid w:val="007209B1"/>
    <w:rsid w:val="00723ACD"/>
    <w:rsid w:val="007273A7"/>
    <w:rsid w:val="0073407E"/>
    <w:rsid w:val="0073566F"/>
    <w:rsid w:val="00737C41"/>
    <w:rsid w:val="00741DB1"/>
    <w:rsid w:val="0075345D"/>
    <w:rsid w:val="00756847"/>
    <w:rsid w:val="0077015B"/>
    <w:rsid w:val="00782E06"/>
    <w:rsid w:val="00784A66"/>
    <w:rsid w:val="0079157C"/>
    <w:rsid w:val="007940CC"/>
    <w:rsid w:val="007C177A"/>
    <w:rsid w:val="007C4D8D"/>
    <w:rsid w:val="007D4390"/>
    <w:rsid w:val="007E18D1"/>
    <w:rsid w:val="007F1362"/>
    <w:rsid w:val="0080517E"/>
    <w:rsid w:val="008270CB"/>
    <w:rsid w:val="00833793"/>
    <w:rsid w:val="00846152"/>
    <w:rsid w:val="008542BD"/>
    <w:rsid w:val="008620A9"/>
    <w:rsid w:val="00866921"/>
    <w:rsid w:val="00881A71"/>
    <w:rsid w:val="008849E6"/>
    <w:rsid w:val="008873D3"/>
    <w:rsid w:val="00895CA8"/>
    <w:rsid w:val="008C3752"/>
    <w:rsid w:val="008D07B0"/>
    <w:rsid w:val="008D54A6"/>
    <w:rsid w:val="008D774B"/>
    <w:rsid w:val="008E16A1"/>
    <w:rsid w:val="008E401D"/>
    <w:rsid w:val="008E4B1C"/>
    <w:rsid w:val="008F1D8C"/>
    <w:rsid w:val="008F4850"/>
    <w:rsid w:val="008F495B"/>
    <w:rsid w:val="00935DA2"/>
    <w:rsid w:val="00936D1B"/>
    <w:rsid w:val="00946651"/>
    <w:rsid w:val="00947046"/>
    <w:rsid w:val="009548DC"/>
    <w:rsid w:val="009709EC"/>
    <w:rsid w:val="0097160B"/>
    <w:rsid w:val="009826FA"/>
    <w:rsid w:val="00982B26"/>
    <w:rsid w:val="009966B2"/>
    <w:rsid w:val="009A5552"/>
    <w:rsid w:val="009C6917"/>
    <w:rsid w:val="009D4599"/>
    <w:rsid w:val="009E19DB"/>
    <w:rsid w:val="009F26CB"/>
    <w:rsid w:val="009F2E45"/>
    <w:rsid w:val="009F4E62"/>
    <w:rsid w:val="00A1265C"/>
    <w:rsid w:val="00A13EC4"/>
    <w:rsid w:val="00A203A6"/>
    <w:rsid w:val="00A20782"/>
    <w:rsid w:val="00A22817"/>
    <w:rsid w:val="00A33587"/>
    <w:rsid w:val="00A35D76"/>
    <w:rsid w:val="00A40B67"/>
    <w:rsid w:val="00A469CA"/>
    <w:rsid w:val="00A50298"/>
    <w:rsid w:val="00A604FE"/>
    <w:rsid w:val="00A63434"/>
    <w:rsid w:val="00A66BDF"/>
    <w:rsid w:val="00A85D99"/>
    <w:rsid w:val="00AA26F2"/>
    <w:rsid w:val="00AA3DEA"/>
    <w:rsid w:val="00AA5CE5"/>
    <w:rsid w:val="00AA7894"/>
    <w:rsid w:val="00AB197B"/>
    <w:rsid w:val="00AB4304"/>
    <w:rsid w:val="00AC2CBD"/>
    <w:rsid w:val="00AC6F3C"/>
    <w:rsid w:val="00AD5B65"/>
    <w:rsid w:val="00B009BA"/>
    <w:rsid w:val="00B02499"/>
    <w:rsid w:val="00B0601A"/>
    <w:rsid w:val="00B14FF9"/>
    <w:rsid w:val="00B24CF7"/>
    <w:rsid w:val="00B35DDF"/>
    <w:rsid w:val="00B361BA"/>
    <w:rsid w:val="00B37CED"/>
    <w:rsid w:val="00B4198F"/>
    <w:rsid w:val="00B41B55"/>
    <w:rsid w:val="00B47910"/>
    <w:rsid w:val="00B575A9"/>
    <w:rsid w:val="00B64276"/>
    <w:rsid w:val="00B660F5"/>
    <w:rsid w:val="00B70A90"/>
    <w:rsid w:val="00B71252"/>
    <w:rsid w:val="00B71282"/>
    <w:rsid w:val="00B7366B"/>
    <w:rsid w:val="00B8109A"/>
    <w:rsid w:val="00B846A2"/>
    <w:rsid w:val="00B85C15"/>
    <w:rsid w:val="00B90E23"/>
    <w:rsid w:val="00BB2143"/>
    <w:rsid w:val="00BC2DD9"/>
    <w:rsid w:val="00BC5947"/>
    <w:rsid w:val="00BD563D"/>
    <w:rsid w:val="00BE259C"/>
    <w:rsid w:val="00BE502E"/>
    <w:rsid w:val="00BF37D2"/>
    <w:rsid w:val="00BF6438"/>
    <w:rsid w:val="00C00D10"/>
    <w:rsid w:val="00C069AF"/>
    <w:rsid w:val="00C079BB"/>
    <w:rsid w:val="00C128ED"/>
    <w:rsid w:val="00C2079C"/>
    <w:rsid w:val="00C34520"/>
    <w:rsid w:val="00C35593"/>
    <w:rsid w:val="00C46E52"/>
    <w:rsid w:val="00C57AC9"/>
    <w:rsid w:val="00C62ABB"/>
    <w:rsid w:val="00C62C46"/>
    <w:rsid w:val="00C65F22"/>
    <w:rsid w:val="00C74881"/>
    <w:rsid w:val="00C76324"/>
    <w:rsid w:val="00C76428"/>
    <w:rsid w:val="00C76C5F"/>
    <w:rsid w:val="00C86CC0"/>
    <w:rsid w:val="00C91D14"/>
    <w:rsid w:val="00CA1A8A"/>
    <w:rsid w:val="00CA52E7"/>
    <w:rsid w:val="00CA5EB8"/>
    <w:rsid w:val="00CC28FB"/>
    <w:rsid w:val="00CC7BEA"/>
    <w:rsid w:val="00CD3BB8"/>
    <w:rsid w:val="00CE1AAE"/>
    <w:rsid w:val="00CE255E"/>
    <w:rsid w:val="00CE62C1"/>
    <w:rsid w:val="00CF0E93"/>
    <w:rsid w:val="00CF37CF"/>
    <w:rsid w:val="00D00285"/>
    <w:rsid w:val="00D317DC"/>
    <w:rsid w:val="00D3399D"/>
    <w:rsid w:val="00D40530"/>
    <w:rsid w:val="00D47275"/>
    <w:rsid w:val="00D53924"/>
    <w:rsid w:val="00D56425"/>
    <w:rsid w:val="00D714AD"/>
    <w:rsid w:val="00D831C3"/>
    <w:rsid w:val="00D92B24"/>
    <w:rsid w:val="00DA7EE4"/>
    <w:rsid w:val="00DC2C47"/>
    <w:rsid w:val="00DC346B"/>
    <w:rsid w:val="00DD2991"/>
    <w:rsid w:val="00DF43A5"/>
    <w:rsid w:val="00DF6C5A"/>
    <w:rsid w:val="00E05995"/>
    <w:rsid w:val="00E06F51"/>
    <w:rsid w:val="00E235F5"/>
    <w:rsid w:val="00E41488"/>
    <w:rsid w:val="00E542CE"/>
    <w:rsid w:val="00E75E2F"/>
    <w:rsid w:val="00E83955"/>
    <w:rsid w:val="00E858A4"/>
    <w:rsid w:val="00E9762E"/>
    <w:rsid w:val="00EB34DA"/>
    <w:rsid w:val="00ED0766"/>
    <w:rsid w:val="00ED440A"/>
    <w:rsid w:val="00EE3385"/>
    <w:rsid w:val="00EF2BE0"/>
    <w:rsid w:val="00EF6A0F"/>
    <w:rsid w:val="00F16D85"/>
    <w:rsid w:val="00F32895"/>
    <w:rsid w:val="00F60AF2"/>
    <w:rsid w:val="00FA0852"/>
    <w:rsid w:val="00FA1086"/>
    <w:rsid w:val="00FA61DF"/>
    <w:rsid w:val="00FC27A7"/>
    <w:rsid w:val="00FD0BE4"/>
    <w:rsid w:val="00FD0E11"/>
    <w:rsid w:val="00FD5EEB"/>
    <w:rsid w:val="00FD78F8"/>
    <w:rsid w:val="00FE596A"/>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6FC709F"/>
  <w15:docId w15:val="{25EBFB19-C68A-4623-9D72-A9C3568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3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C361F"/>
    <w:pPr>
      <w:ind w:left="720"/>
      <w:contextualSpacing/>
    </w:pPr>
  </w:style>
  <w:style w:type="paragraph" w:styleId="Header">
    <w:name w:val="header"/>
    <w:basedOn w:val="Normal"/>
    <w:link w:val="HeaderChar"/>
    <w:uiPriority w:val="99"/>
    <w:unhideWhenUsed/>
    <w:rsid w:val="0072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ACD"/>
  </w:style>
  <w:style w:type="paragraph" w:styleId="Footer">
    <w:name w:val="footer"/>
    <w:basedOn w:val="Normal"/>
    <w:link w:val="FooterChar"/>
    <w:uiPriority w:val="99"/>
    <w:unhideWhenUsed/>
    <w:rsid w:val="0072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ACD"/>
  </w:style>
  <w:style w:type="paragraph" w:styleId="BalloonText">
    <w:name w:val="Balloon Text"/>
    <w:basedOn w:val="Normal"/>
    <w:link w:val="BalloonTextChar"/>
    <w:uiPriority w:val="99"/>
    <w:semiHidden/>
    <w:unhideWhenUsed/>
    <w:rsid w:val="00723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ACD"/>
    <w:rPr>
      <w:rFonts w:ascii="Tahoma" w:hAnsi="Tahoma" w:cs="Tahoma"/>
      <w:sz w:val="16"/>
      <w:szCs w:val="16"/>
    </w:rPr>
  </w:style>
  <w:style w:type="character" w:customStyle="1" w:styleId="ListParagraphChar">
    <w:name w:val="List Paragraph Char"/>
    <w:link w:val="ListParagraph"/>
    <w:uiPriority w:val="34"/>
    <w:rsid w:val="00600274"/>
  </w:style>
  <w:style w:type="paragraph" w:styleId="ListNumber">
    <w:name w:val="List Number"/>
    <w:basedOn w:val="List"/>
    <w:rsid w:val="0029718F"/>
    <w:pPr>
      <w:spacing w:before="100" w:beforeAutospacing="1" w:after="240" w:afterAutospacing="1" w:line="240" w:lineRule="atLeast"/>
      <w:ind w:left="0" w:firstLine="0"/>
      <w:contextualSpacing w:val="0"/>
    </w:pPr>
    <w:rPr>
      <w:rFonts w:ascii="Garamond" w:eastAsia="Times New Roman" w:hAnsi="Garamond" w:cs="Times New Roman"/>
      <w:spacing w:val="-5"/>
      <w:sz w:val="24"/>
      <w:szCs w:val="20"/>
    </w:rPr>
  </w:style>
  <w:style w:type="paragraph" w:styleId="List">
    <w:name w:val="List"/>
    <w:basedOn w:val="Normal"/>
    <w:uiPriority w:val="99"/>
    <w:semiHidden/>
    <w:unhideWhenUsed/>
    <w:rsid w:val="0029718F"/>
    <w:pPr>
      <w:ind w:left="283" w:hanging="283"/>
      <w:contextualSpacing/>
    </w:pPr>
  </w:style>
  <w:style w:type="character" w:styleId="CommentReference">
    <w:name w:val="annotation reference"/>
    <w:basedOn w:val="DefaultParagraphFont"/>
    <w:uiPriority w:val="99"/>
    <w:semiHidden/>
    <w:unhideWhenUsed/>
    <w:rsid w:val="00C76324"/>
    <w:rPr>
      <w:sz w:val="16"/>
      <w:szCs w:val="16"/>
    </w:rPr>
  </w:style>
  <w:style w:type="paragraph" w:styleId="CommentText">
    <w:name w:val="annotation text"/>
    <w:basedOn w:val="Normal"/>
    <w:link w:val="CommentTextChar"/>
    <w:uiPriority w:val="99"/>
    <w:unhideWhenUsed/>
    <w:rsid w:val="00C76324"/>
    <w:pPr>
      <w:spacing w:line="240" w:lineRule="auto"/>
    </w:pPr>
    <w:rPr>
      <w:sz w:val="20"/>
      <w:szCs w:val="20"/>
    </w:rPr>
  </w:style>
  <w:style w:type="character" w:customStyle="1" w:styleId="CommentTextChar">
    <w:name w:val="Comment Text Char"/>
    <w:basedOn w:val="DefaultParagraphFont"/>
    <w:link w:val="CommentText"/>
    <w:uiPriority w:val="99"/>
    <w:rsid w:val="00C76324"/>
    <w:rPr>
      <w:sz w:val="20"/>
      <w:szCs w:val="20"/>
    </w:rPr>
  </w:style>
  <w:style w:type="paragraph" w:styleId="CommentSubject">
    <w:name w:val="annotation subject"/>
    <w:basedOn w:val="CommentText"/>
    <w:next w:val="CommentText"/>
    <w:link w:val="CommentSubjectChar"/>
    <w:uiPriority w:val="99"/>
    <w:semiHidden/>
    <w:unhideWhenUsed/>
    <w:rsid w:val="00C76324"/>
    <w:rPr>
      <w:b/>
      <w:bCs/>
    </w:rPr>
  </w:style>
  <w:style w:type="character" w:customStyle="1" w:styleId="CommentSubjectChar">
    <w:name w:val="Comment Subject Char"/>
    <w:basedOn w:val="CommentTextChar"/>
    <w:link w:val="CommentSubject"/>
    <w:uiPriority w:val="99"/>
    <w:semiHidden/>
    <w:rsid w:val="00C76324"/>
    <w:rPr>
      <w:b/>
      <w:bCs/>
      <w:sz w:val="20"/>
      <w:szCs w:val="20"/>
    </w:rPr>
  </w:style>
  <w:style w:type="character" w:styleId="Hyperlink">
    <w:name w:val="Hyperlink"/>
    <w:basedOn w:val="DefaultParagraphFont"/>
    <w:uiPriority w:val="99"/>
    <w:unhideWhenUsed/>
    <w:rsid w:val="00200DDD"/>
    <w:rPr>
      <w:color w:val="0000FF" w:themeColor="hyperlink"/>
      <w:u w:val="single"/>
    </w:rPr>
  </w:style>
  <w:style w:type="character" w:styleId="UnresolvedMention">
    <w:name w:val="Unresolved Mention"/>
    <w:basedOn w:val="DefaultParagraphFont"/>
    <w:uiPriority w:val="99"/>
    <w:semiHidden/>
    <w:unhideWhenUsed/>
    <w:rsid w:val="00200DDD"/>
    <w:rPr>
      <w:color w:val="605E5C"/>
      <w:shd w:val="clear" w:color="auto" w:fill="E1DFDD"/>
    </w:rPr>
  </w:style>
  <w:style w:type="paragraph" w:customStyle="1" w:styleId="xxelementtoproof">
    <w:name w:val="x_x_elementtoproof"/>
    <w:basedOn w:val="Normal"/>
    <w:rsid w:val="006575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xmsonormal">
    <w:name w:val="x_x_msonormal"/>
    <w:basedOn w:val="Normal"/>
    <w:rsid w:val="001B0D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xxxelementtoproof">
    <w:name w:val="x_x_xxelementtoproof"/>
    <w:basedOn w:val="Normal"/>
    <w:rsid w:val="001B0D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RGStep">
    <w:name w:val="QRG Step"/>
    <w:basedOn w:val="Normal"/>
    <w:qFormat/>
    <w:rsid w:val="00E858A4"/>
    <w:pPr>
      <w:numPr>
        <w:numId w:val="18"/>
      </w:numPr>
      <w:overflowPunct w:val="0"/>
      <w:autoSpaceDE w:val="0"/>
      <w:autoSpaceDN w:val="0"/>
      <w:adjustRightInd w:val="0"/>
      <w:spacing w:after="60" w:line="240" w:lineRule="auto"/>
      <w:ind w:left="360"/>
    </w:pPr>
    <w:rPr>
      <w:rFonts w:ascii="Arial" w:eastAsia="Times New Roman" w:hAnsi="Arial" w:cs="Arial"/>
      <w:color w:val="212120"/>
      <w:kern w:val="28"/>
      <w:sz w:val="18"/>
      <w:szCs w:val="18"/>
    </w:rPr>
  </w:style>
  <w:style w:type="character" w:styleId="Strong">
    <w:name w:val="Strong"/>
    <w:basedOn w:val="DefaultParagraphFont"/>
    <w:uiPriority w:val="22"/>
    <w:qFormat/>
    <w:rsid w:val="00E858A4"/>
    <w:rPr>
      <w:b/>
      <w:bCs/>
    </w:rPr>
  </w:style>
  <w:style w:type="paragraph" w:customStyle="1" w:styleId="QRGBullet">
    <w:name w:val="QRG Bullet"/>
    <w:basedOn w:val="Normal"/>
    <w:qFormat/>
    <w:rsid w:val="009D4599"/>
    <w:pPr>
      <w:numPr>
        <w:numId w:val="22"/>
      </w:numPr>
      <w:overflowPunct w:val="0"/>
      <w:autoSpaceDE w:val="0"/>
      <w:autoSpaceDN w:val="0"/>
      <w:adjustRightInd w:val="0"/>
      <w:spacing w:after="60" w:line="240" w:lineRule="auto"/>
    </w:pPr>
    <w:rPr>
      <w:rFonts w:ascii="Arial" w:eastAsia="Times New Roman" w:hAnsi="Arial" w:cs="Arial"/>
      <w:color w:val="212120"/>
      <w:kern w:val="28"/>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755">
      <w:bodyDiv w:val="1"/>
      <w:marLeft w:val="0"/>
      <w:marRight w:val="0"/>
      <w:marTop w:val="0"/>
      <w:marBottom w:val="0"/>
      <w:divBdr>
        <w:top w:val="none" w:sz="0" w:space="0" w:color="auto"/>
        <w:left w:val="none" w:sz="0" w:space="0" w:color="auto"/>
        <w:bottom w:val="none" w:sz="0" w:space="0" w:color="auto"/>
        <w:right w:val="none" w:sz="0" w:space="0" w:color="auto"/>
      </w:divBdr>
    </w:div>
    <w:div w:id="104665351">
      <w:bodyDiv w:val="1"/>
      <w:marLeft w:val="0"/>
      <w:marRight w:val="0"/>
      <w:marTop w:val="0"/>
      <w:marBottom w:val="0"/>
      <w:divBdr>
        <w:top w:val="none" w:sz="0" w:space="0" w:color="auto"/>
        <w:left w:val="none" w:sz="0" w:space="0" w:color="auto"/>
        <w:bottom w:val="none" w:sz="0" w:space="0" w:color="auto"/>
        <w:right w:val="none" w:sz="0" w:space="0" w:color="auto"/>
      </w:divBdr>
    </w:div>
    <w:div w:id="298148407">
      <w:bodyDiv w:val="1"/>
      <w:marLeft w:val="0"/>
      <w:marRight w:val="0"/>
      <w:marTop w:val="0"/>
      <w:marBottom w:val="0"/>
      <w:divBdr>
        <w:top w:val="none" w:sz="0" w:space="0" w:color="auto"/>
        <w:left w:val="none" w:sz="0" w:space="0" w:color="auto"/>
        <w:bottom w:val="none" w:sz="0" w:space="0" w:color="auto"/>
        <w:right w:val="none" w:sz="0" w:space="0" w:color="auto"/>
      </w:divBdr>
    </w:div>
    <w:div w:id="314916773">
      <w:bodyDiv w:val="1"/>
      <w:marLeft w:val="0"/>
      <w:marRight w:val="0"/>
      <w:marTop w:val="0"/>
      <w:marBottom w:val="0"/>
      <w:divBdr>
        <w:top w:val="none" w:sz="0" w:space="0" w:color="auto"/>
        <w:left w:val="none" w:sz="0" w:space="0" w:color="auto"/>
        <w:bottom w:val="none" w:sz="0" w:space="0" w:color="auto"/>
        <w:right w:val="none" w:sz="0" w:space="0" w:color="auto"/>
      </w:divBdr>
    </w:div>
    <w:div w:id="432748514">
      <w:bodyDiv w:val="1"/>
      <w:marLeft w:val="0"/>
      <w:marRight w:val="0"/>
      <w:marTop w:val="0"/>
      <w:marBottom w:val="0"/>
      <w:divBdr>
        <w:top w:val="none" w:sz="0" w:space="0" w:color="auto"/>
        <w:left w:val="none" w:sz="0" w:space="0" w:color="auto"/>
        <w:bottom w:val="none" w:sz="0" w:space="0" w:color="auto"/>
        <w:right w:val="none" w:sz="0" w:space="0" w:color="auto"/>
      </w:divBdr>
    </w:div>
    <w:div w:id="448597041">
      <w:bodyDiv w:val="1"/>
      <w:marLeft w:val="0"/>
      <w:marRight w:val="0"/>
      <w:marTop w:val="0"/>
      <w:marBottom w:val="0"/>
      <w:divBdr>
        <w:top w:val="none" w:sz="0" w:space="0" w:color="auto"/>
        <w:left w:val="none" w:sz="0" w:space="0" w:color="auto"/>
        <w:bottom w:val="none" w:sz="0" w:space="0" w:color="auto"/>
        <w:right w:val="none" w:sz="0" w:space="0" w:color="auto"/>
      </w:divBdr>
    </w:div>
    <w:div w:id="601423955">
      <w:bodyDiv w:val="1"/>
      <w:marLeft w:val="0"/>
      <w:marRight w:val="0"/>
      <w:marTop w:val="0"/>
      <w:marBottom w:val="0"/>
      <w:divBdr>
        <w:top w:val="none" w:sz="0" w:space="0" w:color="auto"/>
        <w:left w:val="none" w:sz="0" w:space="0" w:color="auto"/>
        <w:bottom w:val="none" w:sz="0" w:space="0" w:color="auto"/>
        <w:right w:val="none" w:sz="0" w:space="0" w:color="auto"/>
      </w:divBdr>
    </w:div>
    <w:div w:id="733357820">
      <w:bodyDiv w:val="1"/>
      <w:marLeft w:val="0"/>
      <w:marRight w:val="0"/>
      <w:marTop w:val="0"/>
      <w:marBottom w:val="0"/>
      <w:divBdr>
        <w:top w:val="none" w:sz="0" w:space="0" w:color="auto"/>
        <w:left w:val="none" w:sz="0" w:space="0" w:color="auto"/>
        <w:bottom w:val="none" w:sz="0" w:space="0" w:color="auto"/>
        <w:right w:val="none" w:sz="0" w:space="0" w:color="auto"/>
      </w:divBdr>
    </w:div>
    <w:div w:id="798762706">
      <w:bodyDiv w:val="1"/>
      <w:marLeft w:val="0"/>
      <w:marRight w:val="0"/>
      <w:marTop w:val="0"/>
      <w:marBottom w:val="0"/>
      <w:divBdr>
        <w:top w:val="none" w:sz="0" w:space="0" w:color="auto"/>
        <w:left w:val="none" w:sz="0" w:space="0" w:color="auto"/>
        <w:bottom w:val="none" w:sz="0" w:space="0" w:color="auto"/>
        <w:right w:val="none" w:sz="0" w:space="0" w:color="auto"/>
      </w:divBdr>
    </w:div>
    <w:div w:id="908223012">
      <w:bodyDiv w:val="1"/>
      <w:marLeft w:val="0"/>
      <w:marRight w:val="0"/>
      <w:marTop w:val="0"/>
      <w:marBottom w:val="0"/>
      <w:divBdr>
        <w:top w:val="none" w:sz="0" w:space="0" w:color="auto"/>
        <w:left w:val="none" w:sz="0" w:space="0" w:color="auto"/>
        <w:bottom w:val="none" w:sz="0" w:space="0" w:color="auto"/>
        <w:right w:val="none" w:sz="0" w:space="0" w:color="auto"/>
      </w:divBdr>
    </w:div>
    <w:div w:id="918903881">
      <w:bodyDiv w:val="1"/>
      <w:marLeft w:val="0"/>
      <w:marRight w:val="0"/>
      <w:marTop w:val="0"/>
      <w:marBottom w:val="0"/>
      <w:divBdr>
        <w:top w:val="none" w:sz="0" w:space="0" w:color="auto"/>
        <w:left w:val="none" w:sz="0" w:space="0" w:color="auto"/>
        <w:bottom w:val="none" w:sz="0" w:space="0" w:color="auto"/>
        <w:right w:val="none" w:sz="0" w:space="0" w:color="auto"/>
      </w:divBdr>
    </w:div>
    <w:div w:id="1137264047">
      <w:bodyDiv w:val="1"/>
      <w:marLeft w:val="0"/>
      <w:marRight w:val="0"/>
      <w:marTop w:val="0"/>
      <w:marBottom w:val="0"/>
      <w:divBdr>
        <w:top w:val="none" w:sz="0" w:space="0" w:color="auto"/>
        <w:left w:val="none" w:sz="0" w:space="0" w:color="auto"/>
        <w:bottom w:val="none" w:sz="0" w:space="0" w:color="auto"/>
        <w:right w:val="none" w:sz="0" w:space="0" w:color="auto"/>
      </w:divBdr>
    </w:div>
    <w:div w:id="1269701271">
      <w:bodyDiv w:val="1"/>
      <w:marLeft w:val="0"/>
      <w:marRight w:val="0"/>
      <w:marTop w:val="0"/>
      <w:marBottom w:val="0"/>
      <w:divBdr>
        <w:top w:val="none" w:sz="0" w:space="0" w:color="auto"/>
        <w:left w:val="none" w:sz="0" w:space="0" w:color="auto"/>
        <w:bottom w:val="none" w:sz="0" w:space="0" w:color="auto"/>
        <w:right w:val="none" w:sz="0" w:space="0" w:color="auto"/>
      </w:divBdr>
    </w:div>
    <w:div w:id="1399012914">
      <w:bodyDiv w:val="1"/>
      <w:marLeft w:val="0"/>
      <w:marRight w:val="0"/>
      <w:marTop w:val="0"/>
      <w:marBottom w:val="0"/>
      <w:divBdr>
        <w:top w:val="none" w:sz="0" w:space="0" w:color="auto"/>
        <w:left w:val="none" w:sz="0" w:space="0" w:color="auto"/>
        <w:bottom w:val="none" w:sz="0" w:space="0" w:color="auto"/>
        <w:right w:val="none" w:sz="0" w:space="0" w:color="auto"/>
      </w:divBdr>
    </w:div>
    <w:div w:id="1414665921">
      <w:bodyDiv w:val="1"/>
      <w:marLeft w:val="0"/>
      <w:marRight w:val="0"/>
      <w:marTop w:val="0"/>
      <w:marBottom w:val="0"/>
      <w:divBdr>
        <w:top w:val="none" w:sz="0" w:space="0" w:color="auto"/>
        <w:left w:val="none" w:sz="0" w:space="0" w:color="auto"/>
        <w:bottom w:val="none" w:sz="0" w:space="0" w:color="auto"/>
        <w:right w:val="none" w:sz="0" w:space="0" w:color="auto"/>
      </w:divBdr>
    </w:div>
    <w:div w:id="1868248712">
      <w:bodyDiv w:val="1"/>
      <w:marLeft w:val="0"/>
      <w:marRight w:val="0"/>
      <w:marTop w:val="0"/>
      <w:marBottom w:val="0"/>
      <w:divBdr>
        <w:top w:val="none" w:sz="0" w:space="0" w:color="auto"/>
        <w:left w:val="none" w:sz="0" w:space="0" w:color="auto"/>
        <w:bottom w:val="none" w:sz="0" w:space="0" w:color="auto"/>
        <w:right w:val="none" w:sz="0" w:space="0" w:color="auto"/>
      </w:divBdr>
    </w:div>
    <w:div w:id="1870872321">
      <w:bodyDiv w:val="1"/>
      <w:marLeft w:val="0"/>
      <w:marRight w:val="0"/>
      <w:marTop w:val="0"/>
      <w:marBottom w:val="0"/>
      <w:divBdr>
        <w:top w:val="none" w:sz="0" w:space="0" w:color="auto"/>
        <w:left w:val="none" w:sz="0" w:space="0" w:color="auto"/>
        <w:bottom w:val="none" w:sz="0" w:space="0" w:color="auto"/>
        <w:right w:val="none" w:sz="0" w:space="0" w:color="auto"/>
      </w:divBdr>
    </w:div>
    <w:div w:id="2032485547">
      <w:bodyDiv w:val="1"/>
      <w:marLeft w:val="0"/>
      <w:marRight w:val="0"/>
      <w:marTop w:val="0"/>
      <w:marBottom w:val="0"/>
      <w:divBdr>
        <w:top w:val="none" w:sz="0" w:space="0" w:color="auto"/>
        <w:left w:val="none" w:sz="0" w:space="0" w:color="auto"/>
        <w:bottom w:val="none" w:sz="0" w:space="0" w:color="auto"/>
        <w:right w:val="none" w:sz="0" w:space="0" w:color="auto"/>
      </w:divBdr>
    </w:div>
    <w:div w:id="2122651153">
      <w:bodyDiv w:val="1"/>
      <w:marLeft w:val="0"/>
      <w:marRight w:val="0"/>
      <w:marTop w:val="0"/>
      <w:marBottom w:val="0"/>
      <w:divBdr>
        <w:top w:val="none" w:sz="0" w:space="0" w:color="auto"/>
        <w:left w:val="none" w:sz="0" w:space="0" w:color="auto"/>
        <w:bottom w:val="none" w:sz="0" w:space="0" w:color="auto"/>
        <w:right w:val="none" w:sz="0" w:space="0" w:color="auto"/>
      </w:divBdr>
    </w:div>
    <w:div w:id="21344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41AEF-7E77-4BC5-A38F-CA38F6EEEEF5}">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349</TotalTime>
  <Pages>15</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East Lancs Hospitals NHS Trust</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Counsell Anna (ELHT) System Support</dc:creator>
  <cp:lastModifiedBy>Walker Helen (ELHT) System Support</cp:lastModifiedBy>
  <cp:revision>14</cp:revision>
  <cp:lastPrinted>2023-03-27T10:35:00Z</cp:lastPrinted>
  <dcterms:created xsi:type="dcterms:W3CDTF">2023-03-15T11:48:00Z</dcterms:created>
  <dcterms:modified xsi:type="dcterms:W3CDTF">2023-04-17T12:41:00Z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dc592020-3e9a-43b4-9336-68bb57c47c5b</vt:lpwstr>
  </property>
</Properties>
</file>