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52" w:type="dxa"/>
        <w:tblInd w:w="-998" w:type="dxa"/>
        <w:tblLayout w:type="fixed"/>
        <w:tblLook w:val="04A0" w:firstRow="1" w:lastRow="0" w:firstColumn="1" w:lastColumn="0" w:noHBand="0" w:noVBand="1"/>
      </w:tblPr>
      <w:tblGrid>
        <w:gridCol w:w="567"/>
        <w:gridCol w:w="1702"/>
        <w:gridCol w:w="567"/>
        <w:gridCol w:w="12616"/>
      </w:tblGrid>
      <w:tr w:rsidR="00FD78F8" w:rsidRPr="00DD6528" w14:paraId="46F30421" w14:textId="77777777" w:rsidTr="00A93445">
        <w:trPr>
          <w:trHeight w:val="340"/>
        </w:trPr>
        <w:tc>
          <w:tcPr>
            <w:tcW w:w="2836" w:type="dxa"/>
            <w:gridSpan w:val="3"/>
            <w:vAlign w:val="center"/>
          </w:tcPr>
          <w:p w14:paraId="55C585F6" w14:textId="38579BFA" w:rsidR="00FD78F8" w:rsidRPr="00DD6528" w:rsidRDefault="00FD78F8" w:rsidP="00353AF7">
            <w:pPr>
              <w:spacing w:line="300" w:lineRule="exact"/>
              <w:rPr>
                <w:rFonts w:ascii="Arial" w:hAnsi="Arial" w:cs="Arial"/>
                <w:color w:val="FF0000"/>
              </w:rPr>
            </w:pPr>
            <w:r w:rsidRPr="00DD6528">
              <w:rPr>
                <w:rFonts w:ascii="Arial" w:hAnsi="Arial" w:cs="Arial"/>
                <w:b/>
              </w:rPr>
              <w:t>COURSE NAME</w:t>
            </w:r>
          </w:p>
        </w:tc>
        <w:tc>
          <w:tcPr>
            <w:tcW w:w="12616" w:type="dxa"/>
            <w:vAlign w:val="center"/>
          </w:tcPr>
          <w:p w14:paraId="15B11EB0" w14:textId="5179F274" w:rsidR="00FD78F8" w:rsidRPr="00DD6528" w:rsidRDefault="00975051" w:rsidP="00353AF7">
            <w:pPr>
              <w:spacing w:line="300" w:lineRule="exact"/>
              <w:rPr>
                <w:rFonts w:ascii="Arial" w:hAnsi="Arial" w:cs="Arial"/>
                <w:b/>
                <w:bCs/>
              </w:rPr>
            </w:pPr>
            <w:r w:rsidRPr="00DD6528">
              <w:rPr>
                <w:rFonts w:ascii="Arial" w:hAnsi="Arial" w:cs="Arial"/>
                <w:b/>
                <w:bCs/>
                <w:sz w:val="24"/>
                <w:szCs w:val="24"/>
              </w:rPr>
              <w:t>Cerner</w:t>
            </w:r>
            <w:r w:rsidR="00F2503C" w:rsidRPr="00DD6528">
              <w:rPr>
                <w:rFonts w:ascii="Arial" w:hAnsi="Arial" w:cs="Arial"/>
                <w:b/>
                <w:bCs/>
                <w:sz w:val="24"/>
                <w:szCs w:val="24"/>
              </w:rPr>
              <w:t xml:space="preserve"> Millennium</w:t>
            </w:r>
            <w:r w:rsidR="00A72D70" w:rsidRPr="00DD6528">
              <w:rPr>
                <w:rFonts w:ascii="Arial" w:hAnsi="Arial" w:cs="Arial"/>
                <w:b/>
                <w:bCs/>
                <w:sz w:val="24"/>
                <w:szCs w:val="24"/>
              </w:rPr>
              <w:t xml:space="preserve"> </w:t>
            </w:r>
            <w:r w:rsidR="00977D90" w:rsidRPr="00DD6528">
              <w:rPr>
                <w:rFonts w:ascii="Arial" w:hAnsi="Arial" w:cs="Arial"/>
                <w:b/>
                <w:bCs/>
                <w:sz w:val="24"/>
                <w:szCs w:val="24"/>
              </w:rPr>
              <w:t xml:space="preserve">ICU </w:t>
            </w:r>
            <w:r w:rsidRPr="00DD6528">
              <w:rPr>
                <w:rFonts w:ascii="Arial" w:hAnsi="Arial" w:cs="Arial"/>
                <w:b/>
                <w:bCs/>
                <w:sz w:val="24"/>
                <w:szCs w:val="24"/>
              </w:rPr>
              <w:t>Nurse</w:t>
            </w:r>
            <w:r w:rsidR="00FA111E">
              <w:rPr>
                <w:rFonts w:ascii="Arial" w:hAnsi="Arial" w:cs="Arial"/>
                <w:b/>
                <w:bCs/>
                <w:sz w:val="24"/>
                <w:szCs w:val="24"/>
              </w:rPr>
              <w:t>/HCA</w:t>
            </w:r>
            <w:r w:rsidR="00977D90" w:rsidRPr="00DD6528">
              <w:rPr>
                <w:rFonts w:ascii="Arial" w:hAnsi="Arial" w:cs="Arial"/>
                <w:b/>
                <w:bCs/>
                <w:sz w:val="24"/>
                <w:szCs w:val="24"/>
              </w:rPr>
              <w:t xml:space="preserve"> Lesson Plan</w:t>
            </w:r>
            <w:r w:rsidR="00D13C72">
              <w:rPr>
                <w:rFonts w:ascii="Arial" w:hAnsi="Arial" w:cs="Arial"/>
                <w:b/>
                <w:bCs/>
                <w:sz w:val="24"/>
                <w:szCs w:val="24"/>
              </w:rPr>
              <w:t xml:space="preserve"> (</w:t>
            </w:r>
            <w:proofErr w:type="spellStart"/>
            <w:r w:rsidR="00D13C72">
              <w:rPr>
                <w:rFonts w:ascii="Arial" w:hAnsi="Arial" w:cs="Arial"/>
                <w:b/>
                <w:bCs/>
                <w:sz w:val="24"/>
                <w:szCs w:val="24"/>
              </w:rPr>
              <w:t>non labs</w:t>
            </w:r>
            <w:proofErr w:type="spellEnd"/>
            <w:r w:rsidR="00D13C72">
              <w:rPr>
                <w:rFonts w:ascii="Arial" w:hAnsi="Arial" w:cs="Arial"/>
                <w:b/>
                <w:bCs/>
                <w:sz w:val="24"/>
                <w:szCs w:val="24"/>
              </w:rPr>
              <w:t>)</w:t>
            </w:r>
          </w:p>
        </w:tc>
      </w:tr>
      <w:tr w:rsidR="00FD78F8" w:rsidRPr="00DD6528" w14:paraId="5523E201" w14:textId="77777777" w:rsidTr="00A93445">
        <w:trPr>
          <w:trHeight w:val="350"/>
        </w:trPr>
        <w:tc>
          <w:tcPr>
            <w:tcW w:w="2836" w:type="dxa"/>
            <w:gridSpan w:val="3"/>
          </w:tcPr>
          <w:p w14:paraId="73F236AF" w14:textId="64A3CBE5" w:rsidR="00FD78F8" w:rsidRPr="00DD6528" w:rsidRDefault="00FD78F8" w:rsidP="00353AF7">
            <w:pPr>
              <w:spacing w:line="300" w:lineRule="exact"/>
              <w:rPr>
                <w:rFonts w:ascii="Arial" w:hAnsi="Arial" w:cs="Arial"/>
              </w:rPr>
            </w:pPr>
          </w:p>
        </w:tc>
        <w:tc>
          <w:tcPr>
            <w:tcW w:w="12616" w:type="dxa"/>
          </w:tcPr>
          <w:p w14:paraId="6DC5B7AA" w14:textId="745DE0DC" w:rsidR="00644BE1" w:rsidRPr="00DD6528" w:rsidRDefault="00FD78F8" w:rsidP="00A93445">
            <w:pPr>
              <w:spacing w:line="300" w:lineRule="exact"/>
              <w:rPr>
                <w:rFonts w:ascii="Arial" w:hAnsi="Arial" w:cs="Arial"/>
                <w:b/>
              </w:rPr>
            </w:pPr>
            <w:r w:rsidRPr="00DD6528">
              <w:rPr>
                <w:rFonts w:ascii="Arial" w:hAnsi="Arial" w:cs="Arial"/>
                <w:b/>
              </w:rPr>
              <w:t>By the</w:t>
            </w:r>
            <w:r w:rsidR="001455C2" w:rsidRPr="00DD6528">
              <w:rPr>
                <w:rFonts w:ascii="Arial" w:hAnsi="Arial" w:cs="Arial"/>
                <w:b/>
              </w:rPr>
              <w:t xml:space="preserve"> end of this training, trainees</w:t>
            </w:r>
            <w:r w:rsidRPr="00DD6528">
              <w:rPr>
                <w:rFonts w:ascii="Arial" w:hAnsi="Arial" w:cs="Arial"/>
                <w:b/>
              </w:rPr>
              <w:t xml:space="preserve"> will be able to:</w:t>
            </w:r>
          </w:p>
        </w:tc>
      </w:tr>
      <w:tr w:rsidR="00A93445" w:rsidRPr="00DD6528" w14:paraId="073A2515" w14:textId="77777777" w:rsidTr="00A93445">
        <w:trPr>
          <w:trHeight w:val="2041"/>
        </w:trPr>
        <w:tc>
          <w:tcPr>
            <w:tcW w:w="2836" w:type="dxa"/>
            <w:gridSpan w:val="3"/>
          </w:tcPr>
          <w:p w14:paraId="7CDB8375" w14:textId="77777777" w:rsidR="00A93445" w:rsidRDefault="00A93445" w:rsidP="00353AF7">
            <w:pPr>
              <w:spacing w:line="300" w:lineRule="exact"/>
              <w:rPr>
                <w:rFonts w:ascii="Arial" w:hAnsi="Arial" w:cs="Arial"/>
                <w:b/>
              </w:rPr>
            </w:pPr>
            <w:r w:rsidRPr="00DD6528">
              <w:rPr>
                <w:rFonts w:ascii="Arial" w:hAnsi="Arial" w:cs="Arial"/>
                <w:b/>
              </w:rPr>
              <w:t>COURSE AIMS &amp; OBJECTIVES:</w:t>
            </w:r>
          </w:p>
          <w:p w14:paraId="51919F29" w14:textId="238E976F" w:rsidR="0026055A" w:rsidRDefault="0026055A" w:rsidP="00353AF7">
            <w:pPr>
              <w:spacing w:line="300" w:lineRule="exact"/>
              <w:rPr>
                <w:rFonts w:ascii="Arial" w:hAnsi="Arial" w:cs="Arial"/>
                <w:b/>
              </w:rPr>
            </w:pPr>
          </w:p>
          <w:p w14:paraId="305454D7" w14:textId="2E479BF1" w:rsidR="0041786C" w:rsidRDefault="0041786C" w:rsidP="00353AF7">
            <w:pPr>
              <w:spacing w:line="300" w:lineRule="exact"/>
              <w:rPr>
                <w:rFonts w:ascii="Arial" w:hAnsi="Arial" w:cs="Arial"/>
                <w:b/>
              </w:rPr>
            </w:pPr>
          </w:p>
          <w:p w14:paraId="0C362C3E" w14:textId="4430668F" w:rsidR="0041786C" w:rsidRPr="0041786C" w:rsidRDefault="0041786C" w:rsidP="00353AF7">
            <w:pPr>
              <w:spacing w:line="300" w:lineRule="exact"/>
              <w:rPr>
                <w:rFonts w:ascii="Arial" w:hAnsi="Arial" w:cs="Arial"/>
                <w:b/>
                <w:bCs/>
              </w:rPr>
            </w:pPr>
            <w:r w:rsidRPr="0041786C">
              <w:rPr>
                <w:rFonts w:ascii="Arial" w:hAnsi="Arial" w:cs="Arial"/>
                <w:b/>
                <w:bCs/>
                <w:szCs w:val="18"/>
              </w:rPr>
              <w:t>Consultant - Paul Dean</w:t>
            </w:r>
          </w:p>
          <w:p w14:paraId="70EF414E" w14:textId="77777777" w:rsidR="0026055A" w:rsidRDefault="0026055A" w:rsidP="00353AF7">
            <w:pPr>
              <w:spacing w:line="300" w:lineRule="exact"/>
              <w:rPr>
                <w:rFonts w:ascii="Arial" w:hAnsi="Arial" w:cs="Arial"/>
                <w:b/>
              </w:rPr>
            </w:pPr>
          </w:p>
          <w:p w14:paraId="66C38A56" w14:textId="77777777" w:rsidR="0026055A" w:rsidRDefault="0026055A" w:rsidP="00353AF7">
            <w:pPr>
              <w:spacing w:line="300" w:lineRule="exact"/>
              <w:rPr>
                <w:rFonts w:ascii="Arial" w:hAnsi="Arial" w:cs="Arial"/>
                <w:b/>
              </w:rPr>
            </w:pPr>
          </w:p>
          <w:p w14:paraId="48A191A3" w14:textId="77777777" w:rsidR="0026055A" w:rsidRDefault="0026055A" w:rsidP="00353AF7">
            <w:pPr>
              <w:spacing w:line="300" w:lineRule="exact"/>
              <w:rPr>
                <w:rFonts w:ascii="Arial" w:hAnsi="Arial" w:cs="Arial"/>
                <w:b/>
              </w:rPr>
            </w:pPr>
          </w:p>
          <w:p w14:paraId="7CDADC77" w14:textId="77777777" w:rsidR="0026055A" w:rsidRDefault="0026055A" w:rsidP="00353AF7">
            <w:pPr>
              <w:spacing w:line="300" w:lineRule="exact"/>
              <w:rPr>
                <w:rFonts w:ascii="Arial" w:hAnsi="Arial" w:cs="Arial"/>
                <w:b/>
              </w:rPr>
            </w:pPr>
          </w:p>
          <w:p w14:paraId="20FFE52D" w14:textId="30FC282E" w:rsidR="0026055A" w:rsidRPr="00DD6528" w:rsidRDefault="0026055A" w:rsidP="00353AF7">
            <w:pPr>
              <w:spacing w:line="300" w:lineRule="exact"/>
              <w:rPr>
                <w:rFonts w:ascii="Arial" w:hAnsi="Arial" w:cs="Arial"/>
                <w:b/>
              </w:rPr>
            </w:pPr>
          </w:p>
        </w:tc>
        <w:tc>
          <w:tcPr>
            <w:tcW w:w="12616" w:type="dxa"/>
          </w:tcPr>
          <w:tbl>
            <w:tblPr>
              <w:tblStyle w:val="TableGrid"/>
              <w:tblW w:w="0" w:type="auto"/>
              <w:tblLayout w:type="fixed"/>
              <w:tblLook w:val="04A0" w:firstRow="1" w:lastRow="0" w:firstColumn="1" w:lastColumn="0" w:noHBand="0" w:noVBand="1"/>
            </w:tblPr>
            <w:tblGrid>
              <w:gridCol w:w="5842"/>
              <w:gridCol w:w="6548"/>
            </w:tblGrid>
            <w:tr w:rsidR="00A93445" w:rsidRPr="00DD6528" w14:paraId="3BF35BB4" w14:textId="77777777" w:rsidTr="00C70B5D">
              <w:trPr>
                <w:trHeight w:hRule="exact" w:val="567"/>
              </w:trPr>
              <w:tc>
                <w:tcPr>
                  <w:tcW w:w="5842" w:type="dxa"/>
                </w:tcPr>
                <w:p w14:paraId="2BB42837" w14:textId="656EF08F" w:rsidR="00A93445" w:rsidRPr="00DD6528" w:rsidRDefault="00A93445" w:rsidP="00A93445">
                  <w:pPr>
                    <w:spacing w:after="100" w:afterAutospacing="1"/>
                    <w:rPr>
                      <w:rFonts w:ascii="Arial" w:hAnsi="Arial" w:cs="Arial"/>
                      <w:b/>
                    </w:rPr>
                  </w:pPr>
                  <w:r w:rsidRPr="00DD6528">
                    <w:rPr>
                      <w:rFonts w:ascii="Arial" w:hAnsi="Arial" w:cs="Arial"/>
                    </w:rPr>
                    <w:t xml:space="preserve">Login to PowerChart </w:t>
                  </w:r>
                  <w:r w:rsidR="00AA2767" w:rsidRPr="00DD6528">
                    <w:rPr>
                      <w:rFonts w:ascii="Arial" w:hAnsi="Arial" w:cs="Arial"/>
                    </w:rPr>
                    <w:t>and set homepage to preferred one via My Experience</w:t>
                  </w:r>
                  <w:r w:rsidRPr="00DD6528">
                    <w:rPr>
                      <w:rFonts w:ascii="Arial" w:hAnsi="Arial" w:cs="Arial"/>
                    </w:rPr>
                    <w:t xml:space="preserve">     </w:t>
                  </w:r>
                </w:p>
              </w:tc>
              <w:tc>
                <w:tcPr>
                  <w:tcW w:w="6548" w:type="dxa"/>
                </w:tcPr>
                <w:p w14:paraId="011D1ADE" w14:textId="5F8CC2A0" w:rsidR="00A93445" w:rsidRPr="00DD6528" w:rsidRDefault="00A93445" w:rsidP="00A93445">
                  <w:pPr>
                    <w:spacing w:after="100" w:afterAutospacing="1"/>
                    <w:rPr>
                      <w:rFonts w:ascii="Arial" w:hAnsi="Arial" w:cs="Arial"/>
                    </w:rPr>
                  </w:pPr>
                  <w:r w:rsidRPr="00DD6528">
                    <w:rPr>
                      <w:rFonts w:ascii="Arial" w:eastAsia="Times New Roman" w:hAnsi="Arial" w:cs="Arial"/>
                      <w:color w:val="000000"/>
                      <w:lang w:eastAsia="en-GB"/>
                    </w:rPr>
                    <w:t>Utilise the Critical Care Worklist</w:t>
                  </w:r>
                  <w:r w:rsidR="00794E28" w:rsidRPr="00DD6528">
                    <w:rPr>
                      <w:rFonts w:ascii="Arial" w:eastAsia="Times New Roman" w:hAnsi="Arial" w:cs="Arial"/>
                      <w:color w:val="000000"/>
                      <w:lang w:eastAsia="en-GB"/>
                    </w:rPr>
                    <w:t xml:space="preserve"> and I-PASS</w:t>
                  </w:r>
                </w:p>
                <w:p w14:paraId="39779747" w14:textId="77777777" w:rsidR="00A93445" w:rsidRPr="00DD6528" w:rsidRDefault="00A93445" w:rsidP="00A93445">
                  <w:pPr>
                    <w:spacing w:after="100" w:afterAutospacing="1"/>
                    <w:rPr>
                      <w:rFonts w:ascii="Arial" w:hAnsi="Arial" w:cs="Arial"/>
                      <w:b/>
                    </w:rPr>
                  </w:pPr>
                </w:p>
              </w:tc>
            </w:tr>
            <w:tr w:rsidR="00A93445" w:rsidRPr="00DD6528" w14:paraId="4BEB5F14" w14:textId="77777777" w:rsidTr="00C70B5D">
              <w:trPr>
                <w:trHeight w:hRule="exact" w:val="567"/>
              </w:trPr>
              <w:tc>
                <w:tcPr>
                  <w:tcW w:w="5842" w:type="dxa"/>
                </w:tcPr>
                <w:p w14:paraId="2CD56EEC" w14:textId="79377CCB" w:rsidR="00A93445" w:rsidRPr="00DD6528" w:rsidRDefault="00A93445" w:rsidP="00A93445">
                  <w:pPr>
                    <w:spacing w:after="100" w:afterAutospacing="1"/>
                    <w:rPr>
                      <w:rFonts w:ascii="Arial" w:hAnsi="Arial" w:cs="Arial"/>
                    </w:rPr>
                  </w:pPr>
                  <w:r w:rsidRPr="00DD6528">
                    <w:rPr>
                      <w:rFonts w:ascii="Arial" w:eastAsia="Times New Roman" w:hAnsi="Arial" w:cs="Arial"/>
                      <w:lang w:eastAsia="en-GB"/>
                    </w:rPr>
                    <w:t>Navigate CareCompass and set up ward lists</w:t>
                  </w:r>
                </w:p>
                <w:p w14:paraId="0211EB3A" w14:textId="77777777" w:rsidR="00A93445" w:rsidRPr="00DD6528" w:rsidRDefault="00A93445" w:rsidP="00A93445">
                  <w:pPr>
                    <w:spacing w:after="100" w:afterAutospacing="1"/>
                    <w:rPr>
                      <w:rFonts w:ascii="Arial" w:hAnsi="Arial" w:cs="Arial"/>
                      <w:b/>
                    </w:rPr>
                  </w:pPr>
                </w:p>
              </w:tc>
              <w:tc>
                <w:tcPr>
                  <w:tcW w:w="6548" w:type="dxa"/>
                </w:tcPr>
                <w:p w14:paraId="0F5282CB" w14:textId="73F433A2" w:rsidR="00A93445" w:rsidRPr="00DD6528" w:rsidRDefault="00794E28" w:rsidP="00A93445">
                  <w:pPr>
                    <w:spacing w:after="100" w:afterAutospacing="1"/>
                    <w:rPr>
                      <w:rFonts w:ascii="Arial" w:hAnsi="Arial" w:cs="Arial"/>
                    </w:rPr>
                  </w:pPr>
                  <w:r w:rsidRPr="00DD6528">
                    <w:rPr>
                      <w:rFonts w:ascii="Arial" w:hAnsi="Arial" w:cs="Arial"/>
                    </w:rPr>
                    <w:t xml:space="preserve">Utilise </w:t>
                  </w:r>
                  <w:r w:rsidR="00A93445" w:rsidRPr="00DD6528">
                    <w:rPr>
                      <w:rFonts w:ascii="Arial" w:hAnsi="Arial" w:cs="Arial"/>
                    </w:rPr>
                    <w:t>Lines/Drains/Tubes</w:t>
                  </w:r>
                </w:p>
                <w:p w14:paraId="0479B397" w14:textId="77777777" w:rsidR="00A93445" w:rsidRPr="00DD6528" w:rsidRDefault="00A93445" w:rsidP="00A93445">
                  <w:pPr>
                    <w:spacing w:after="100" w:afterAutospacing="1"/>
                    <w:rPr>
                      <w:rFonts w:ascii="Arial" w:hAnsi="Arial" w:cs="Arial"/>
                      <w:b/>
                    </w:rPr>
                  </w:pPr>
                </w:p>
              </w:tc>
            </w:tr>
            <w:tr w:rsidR="00A93445" w:rsidRPr="00DD6528" w14:paraId="49BE31A5" w14:textId="77777777" w:rsidTr="00C70B5D">
              <w:trPr>
                <w:trHeight w:hRule="exact" w:val="567"/>
              </w:trPr>
              <w:tc>
                <w:tcPr>
                  <w:tcW w:w="5842" w:type="dxa"/>
                </w:tcPr>
                <w:p w14:paraId="7A835E9E" w14:textId="77777777" w:rsidR="00A93445" w:rsidRPr="00DD6528" w:rsidRDefault="00A93445" w:rsidP="00A93445">
                  <w:pPr>
                    <w:spacing w:after="100" w:afterAutospacing="1"/>
                    <w:rPr>
                      <w:rFonts w:ascii="Arial" w:hAnsi="Arial" w:cs="Arial"/>
                    </w:rPr>
                  </w:pPr>
                  <w:r w:rsidRPr="00DD6528">
                    <w:rPr>
                      <w:rFonts w:ascii="Arial" w:eastAsia="Times New Roman" w:hAnsi="Arial" w:cs="Arial"/>
                      <w:lang w:eastAsia="en-GB"/>
                    </w:rPr>
                    <w:t>Establish a relationship with a patient</w:t>
                  </w:r>
                </w:p>
                <w:p w14:paraId="1FAB6E15" w14:textId="77777777" w:rsidR="00A93445" w:rsidRPr="00DD6528" w:rsidRDefault="00A93445" w:rsidP="00A93445">
                  <w:pPr>
                    <w:spacing w:after="100" w:afterAutospacing="1"/>
                    <w:rPr>
                      <w:rFonts w:ascii="Arial" w:hAnsi="Arial" w:cs="Arial"/>
                      <w:b/>
                    </w:rPr>
                  </w:pPr>
                </w:p>
              </w:tc>
              <w:tc>
                <w:tcPr>
                  <w:tcW w:w="6548" w:type="dxa"/>
                </w:tcPr>
                <w:p w14:paraId="512FA4F6" w14:textId="0F3DD660" w:rsidR="00A93445" w:rsidRPr="00DD6528" w:rsidRDefault="00A93445" w:rsidP="00A93445">
                  <w:pPr>
                    <w:spacing w:after="100" w:afterAutospacing="1"/>
                    <w:rPr>
                      <w:rFonts w:ascii="Arial" w:hAnsi="Arial" w:cs="Arial"/>
                    </w:rPr>
                  </w:pPr>
                  <w:r w:rsidRPr="00DD6528">
                    <w:rPr>
                      <w:rFonts w:ascii="Arial" w:hAnsi="Arial" w:cs="Arial"/>
                    </w:rPr>
                    <w:t>Request orders (e.g</w:t>
                  </w:r>
                  <w:r w:rsidR="00BA701C">
                    <w:rPr>
                      <w:rFonts w:ascii="Arial" w:hAnsi="Arial" w:cs="Arial"/>
                    </w:rPr>
                    <w:t>.</w:t>
                  </w:r>
                  <w:r w:rsidRPr="00DD6528">
                    <w:rPr>
                      <w:rFonts w:ascii="Arial" w:hAnsi="Arial" w:cs="Arial"/>
                    </w:rPr>
                    <w:t xml:space="preserve"> referrals)</w:t>
                  </w:r>
                </w:p>
                <w:p w14:paraId="0EAACE6F" w14:textId="77777777" w:rsidR="00A93445" w:rsidRPr="00DD6528" w:rsidRDefault="00A93445" w:rsidP="00A93445">
                  <w:pPr>
                    <w:spacing w:after="100" w:afterAutospacing="1"/>
                    <w:rPr>
                      <w:rFonts w:ascii="Arial" w:hAnsi="Arial" w:cs="Arial"/>
                      <w:b/>
                    </w:rPr>
                  </w:pPr>
                </w:p>
              </w:tc>
            </w:tr>
            <w:tr w:rsidR="00C70B5D" w:rsidRPr="00DD6528" w14:paraId="531F4A18" w14:textId="77777777" w:rsidTr="00C70B5D">
              <w:trPr>
                <w:trHeight w:hRule="exact" w:val="567"/>
              </w:trPr>
              <w:tc>
                <w:tcPr>
                  <w:tcW w:w="5842" w:type="dxa"/>
                </w:tcPr>
                <w:p w14:paraId="6C8EC93C" w14:textId="62829D86" w:rsidR="00C70B5D" w:rsidRPr="00DD6528" w:rsidRDefault="00C70B5D" w:rsidP="00A93445">
                  <w:pPr>
                    <w:spacing w:after="100" w:afterAutospacing="1"/>
                    <w:rPr>
                      <w:rFonts w:ascii="Arial" w:eastAsia="Times New Roman" w:hAnsi="Arial" w:cs="Arial"/>
                      <w:lang w:eastAsia="en-GB"/>
                    </w:rPr>
                  </w:pPr>
                  <w:r w:rsidRPr="00DD6528">
                    <w:rPr>
                      <w:rFonts w:ascii="Arial" w:eastAsia="Times New Roman" w:hAnsi="Arial" w:cs="Arial"/>
                      <w:lang w:eastAsia="en-GB"/>
                    </w:rPr>
                    <w:t>Transferring to CRIC</w:t>
                  </w:r>
                </w:p>
              </w:tc>
              <w:tc>
                <w:tcPr>
                  <w:tcW w:w="6548" w:type="dxa"/>
                </w:tcPr>
                <w:p w14:paraId="5E4E6D57" w14:textId="77777777" w:rsidR="00C70B5D" w:rsidRPr="00DD6528" w:rsidRDefault="00C70B5D" w:rsidP="00A93445">
                  <w:pPr>
                    <w:spacing w:after="100" w:afterAutospacing="1"/>
                    <w:rPr>
                      <w:rFonts w:ascii="Arial" w:hAnsi="Arial" w:cs="Arial"/>
                    </w:rPr>
                  </w:pPr>
                  <w:r w:rsidRPr="00DD6528">
                    <w:rPr>
                      <w:rFonts w:ascii="Arial" w:eastAsia="Times New Roman" w:hAnsi="Arial" w:cs="Arial"/>
                      <w:lang w:eastAsia="en-GB"/>
                    </w:rPr>
                    <w:t>Complete a Critical Care Minimum Data Set</w:t>
                  </w:r>
                </w:p>
                <w:p w14:paraId="3CCB022D" w14:textId="77777777" w:rsidR="00C70B5D" w:rsidRPr="00DD6528" w:rsidRDefault="00C70B5D" w:rsidP="00A93445">
                  <w:pPr>
                    <w:spacing w:after="100" w:afterAutospacing="1"/>
                    <w:rPr>
                      <w:rFonts w:ascii="Arial" w:hAnsi="Arial" w:cs="Arial"/>
                    </w:rPr>
                  </w:pPr>
                </w:p>
              </w:tc>
            </w:tr>
            <w:tr w:rsidR="00513E06" w:rsidRPr="00DD6528" w14:paraId="1053AE6C" w14:textId="77777777" w:rsidTr="00C70B5D">
              <w:trPr>
                <w:trHeight w:hRule="exact" w:val="567"/>
              </w:trPr>
              <w:tc>
                <w:tcPr>
                  <w:tcW w:w="5842" w:type="dxa"/>
                </w:tcPr>
                <w:p w14:paraId="20835F0F" w14:textId="52EEA27E" w:rsidR="00513E06" w:rsidRPr="00DD6528" w:rsidRDefault="00513E06" w:rsidP="00513E06">
                  <w:pPr>
                    <w:spacing w:after="100" w:afterAutospacing="1"/>
                    <w:rPr>
                      <w:rFonts w:ascii="Arial" w:hAnsi="Arial" w:cs="Arial"/>
                      <w:bCs/>
                    </w:rPr>
                  </w:pPr>
                  <w:r w:rsidRPr="00DD6528">
                    <w:rPr>
                      <w:rFonts w:ascii="Arial" w:hAnsi="Arial" w:cs="Arial"/>
                      <w:bCs/>
                    </w:rPr>
                    <w:t>Use the various options in the CareCompass ‘activities’ view</w:t>
                  </w:r>
                </w:p>
              </w:tc>
              <w:tc>
                <w:tcPr>
                  <w:tcW w:w="6548" w:type="dxa"/>
                </w:tcPr>
                <w:p w14:paraId="7AC30AF9" w14:textId="77777777" w:rsidR="00513E06" w:rsidRPr="00DD6528" w:rsidRDefault="00513E06" w:rsidP="00513E06">
                  <w:pPr>
                    <w:spacing w:after="100" w:afterAutospacing="1"/>
                    <w:rPr>
                      <w:rFonts w:ascii="Arial" w:hAnsi="Arial" w:cs="Arial"/>
                    </w:rPr>
                  </w:pPr>
                  <w:r w:rsidRPr="00DD6528">
                    <w:rPr>
                      <w:rFonts w:ascii="Arial" w:hAnsi="Arial" w:cs="Arial"/>
                    </w:rPr>
                    <w:t>View test results using Results Review</w:t>
                  </w:r>
                </w:p>
                <w:p w14:paraId="6AE28D4D" w14:textId="77777777" w:rsidR="00513E06" w:rsidRPr="00DD6528" w:rsidRDefault="00513E06" w:rsidP="00513E06">
                  <w:pPr>
                    <w:spacing w:after="100" w:afterAutospacing="1"/>
                    <w:rPr>
                      <w:rFonts w:ascii="Arial" w:hAnsi="Arial" w:cs="Arial"/>
                      <w:b/>
                    </w:rPr>
                  </w:pPr>
                </w:p>
              </w:tc>
            </w:tr>
            <w:tr w:rsidR="00513E06" w:rsidRPr="00DD6528" w14:paraId="5D5C3F3E" w14:textId="77777777" w:rsidTr="00C70B5D">
              <w:trPr>
                <w:trHeight w:hRule="exact" w:val="563"/>
              </w:trPr>
              <w:tc>
                <w:tcPr>
                  <w:tcW w:w="5842" w:type="dxa"/>
                </w:tcPr>
                <w:p w14:paraId="0C31C02C" w14:textId="35F18CB2" w:rsidR="00513E06" w:rsidRPr="00DD6528" w:rsidRDefault="00513E06" w:rsidP="00513E06">
                  <w:pPr>
                    <w:spacing w:after="100" w:afterAutospacing="1"/>
                    <w:rPr>
                      <w:rFonts w:ascii="Arial" w:hAnsi="Arial" w:cs="Arial"/>
                    </w:rPr>
                  </w:pPr>
                  <w:r w:rsidRPr="00DD6528">
                    <w:rPr>
                      <w:rFonts w:ascii="Arial" w:hAnsi="Arial" w:cs="Arial"/>
                    </w:rPr>
                    <w:t xml:space="preserve">Use the Care Plans and Orders screen and complete a CRIC Nursing Admission Care Plan </w:t>
                  </w:r>
                </w:p>
                <w:p w14:paraId="75572AFD" w14:textId="77777777" w:rsidR="00513E06" w:rsidRPr="00DD6528" w:rsidRDefault="00513E06" w:rsidP="00513E06">
                  <w:pPr>
                    <w:spacing w:after="100" w:afterAutospacing="1"/>
                    <w:rPr>
                      <w:rFonts w:ascii="Arial" w:hAnsi="Arial" w:cs="Arial"/>
                      <w:b/>
                    </w:rPr>
                  </w:pPr>
                </w:p>
              </w:tc>
              <w:tc>
                <w:tcPr>
                  <w:tcW w:w="6548" w:type="dxa"/>
                </w:tcPr>
                <w:p w14:paraId="2788ECE4" w14:textId="77777777" w:rsidR="00513E06" w:rsidRPr="00DD6528" w:rsidRDefault="00513E06" w:rsidP="00513E06">
                  <w:pPr>
                    <w:spacing w:after="100" w:afterAutospacing="1"/>
                    <w:rPr>
                      <w:rFonts w:ascii="Arial" w:hAnsi="Arial" w:cs="Arial"/>
                    </w:rPr>
                  </w:pPr>
                  <w:r w:rsidRPr="00DD6528">
                    <w:rPr>
                      <w:rFonts w:ascii="Arial" w:hAnsi="Arial" w:cs="Arial"/>
                    </w:rPr>
                    <w:t>Complete a Nursing Handover</w:t>
                  </w:r>
                </w:p>
                <w:p w14:paraId="2C19303C" w14:textId="77777777" w:rsidR="00513E06" w:rsidRPr="00DD6528" w:rsidRDefault="00513E06" w:rsidP="00513E06">
                  <w:pPr>
                    <w:spacing w:after="100" w:afterAutospacing="1"/>
                    <w:rPr>
                      <w:rFonts w:ascii="Arial" w:hAnsi="Arial" w:cs="Arial"/>
                      <w:b/>
                    </w:rPr>
                  </w:pPr>
                </w:p>
              </w:tc>
            </w:tr>
            <w:tr w:rsidR="00513E06" w:rsidRPr="00DD6528" w14:paraId="7EE7E312" w14:textId="77777777" w:rsidTr="00C70B5D">
              <w:trPr>
                <w:trHeight w:hRule="exact" w:val="567"/>
              </w:trPr>
              <w:tc>
                <w:tcPr>
                  <w:tcW w:w="5842" w:type="dxa"/>
                </w:tcPr>
                <w:p w14:paraId="16E84336" w14:textId="63FC3E65" w:rsidR="00513E06" w:rsidRPr="00DD6528" w:rsidRDefault="00513E06" w:rsidP="00513E06">
                  <w:pPr>
                    <w:spacing w:after="100" w:afterAutospacing="1"/>
                    <w:rPr>
                      <w:rFonts w:ascii="Arial" w:hAnsi="Arial" w:cs="Arial"/>
                    </w:rPr>
                  </w:pPr>
                  <w:r w:rsidRPr="00DD6528">
                    <w:rPr>
                      <w:rFonts w:ascii="Arial" w:eastAsia="Times New Roman" w:hAnsi="Arial" w:cs="Arial"/>
                      <w:color w:val="000000"/>
                      <w:lang w:eastAsia="en-GB"/>
                    </w:rPr>
                    <w:t>Record an assessment and a pain score</w:t>
                  </w:r>
                </w:p>
                <w:p w14:paraId="36F3185F" w14:textId="77777777" w:rsidR="00513E06" w:rsidRPr="00DD6528" w:rsidRDefault="00513E06" w:rsidP="00513E06">
                  <w:pPr>
                    <w:spacing w:after="100" w:afterAutospacing="1"/>
                    <w:rPr>
                      <w:rFonts w:ascii="Arial" w:hAnsi="Arial" w:cs="Arial"/>
                      <w:b/>
                    </w:rPr>
                  </w:pPr>
                </w:p>
              </w:tc>
              <w:tc>
                <w:tcPr>
                  <w:tcW w:w="6548" w:type="dxa"/>
                </w:tcPr>
                <w:p w14:paraId="26FACF1A" w14:textId="4AF4B92D" w:rsidR="00513E06" w:rsidRPr="00DD6528" w:rsidRDefault="00513E06" w:rsidP="00513E06">
                  <w:pPr>
                    <w:spacing w:after="100" w:afterAutospacing="1"/>
                    <w:rPr>
                      <w:rFonts w:ascii="Arial" w:hAnsi="Arial" w:cs="Arial"/>
                      <w:b/>
                    </w:rPr>
                  </w:pPr>
                  <w:r w:rsidRPr="00DD6528">
                    <w:rPr>
                      <w:rFonts w:ascii="Arial" w:eastAsia="Times New Roman" w:hAnsi="Arial" w:cs="Arial"/>
                      <w:lang w:eastAsia="en-GB"/>
                    </w:rPr>
                    <w:t>Utilise the Step Down/Transfer process</w:t>
                  </w:r>
                </w:p>
              </w:tc>
            </w:tr>
            <w:tr w:rsidR="00513E06" w:rsidRPr="00DD6528" w14:paraId="577BD9D0" w14:textId="77777777" w:rsidTr="00C70B5D">
              <w:trPr>
                <w:trHeight w:hRule="exact" w:val="567"/>
              </w:trPr>
              <w:tc>
                <w:tcPr>
                  <w:tcW w:w="5842" w:type="dxa"/>
                </w:tcPr>
                <w:p w14:paraId="0FEE215D" w14:textId="1F644853" w:rsidR="00513E06" w:rsidRPr="00DD6528" w:rsidRDefault="00513E06" w:rsidP="00513E06">
                  <w:pPr>
                    <w:spacing w:after="100" w:afterAutospacing="1"/>
                    <w:rPr>
                      <w:rFonts w:ascii="Arial" w:eastAsia="Times New Roman" w:hAnsi="Arial" w:cs="Arial"/>
                      <w:color w:val="000000"/>
                      <w:lang w:eastAsia="en-GB"/>
                    </w:rPr>
                  </w:pPr>
                  <w:r w:rsidRPr="00DD6528">
                    <w:rPr>
                      <w:rFonts w:ascii="Arial" w:eastAsia="Times New Roman" w:hAnsi="Arial" w:cs="Arial"/>
                      <w:color w:val="000000"/>
                      <w:lang w:eastAsia="en-GB"/>
                    </w:rPr>
                    <w:t>Record fluid balance</w:t>
                  </w:r>
                </w:p>
              </w:tc>
              <w:tc>
                <w:tcPr>
                  <w:tcW w:w="6548" w:type="dxa"/>
                </w:tcPr>
                <w:p w14:paraId="3D82A189" w14:textId="2970BEBA" w:rsidR="00513E06" w:rsidRPr="00DD6528" w:rsidRDefault="00513E06" w:rsidP="00513E06">
                  <w:pPr>
                    <w:spacing w:after="100" w:afterAutospacing="1"/>
                    <w:rPr>
                      <w:rFonts w:ascii="Arial" w:hAnsi="Arial" w:cs="Arial"/>
                    </w:rPr>
                  </w:pPr>
                  <w:r w:rsidRPr="00DD6528">
                    <w:rPr>
                      <w:rFonts w:ascii="Arial" w:hAnsi="Arial" w:cs="Arial"/>
                      <w:bCs/>
                    </w:rPr>
                    <w:t>Discharge Patient Home process</w:t>
                  </w:r>
                </w:p>
              </w:tc>
            </w:tr>
            <w:tr w:rsidR="00513E06" w:rsidRPr="00DD6528" w14:paraId="09441F74" w14:textId="77777777" w:rsidTr="00C70B5D">
              <w:trPr>
                <w:trHeight w:hRule="exact" w:val="567"/>
              </w:trPr>
              <w:tc>
                <w:tcPr>
                  <w:tcW w:w="5842" w:type="dxa"/>
                </w:tcPr>
                <w:p w14:paraId="0BC8FE2F" w14:textId="4199F808" w:rsidR="00513E06" w:rsidRPr="00DD6528" w:rsidRDefault="00513E06" w:rsidP="00513E06">
                  <w:pPr>
                    <w:spacing w:after="100" w:afterAutospacing="1"/>
                    <w:rPr>
                      <w:rFonts w:ascii="Arial" w:hAnsi="Arial" w:cs="Arial"/>
                    </w:rPr>
                  </w:pPr>
                  <w:r w:rsidRPr="00DD6528">
                    <w:rPr>
                      <w:rFonts w:ascii="Arial" w:hAnsi="Arial" w:cs="Arial"/>
                    </w:rPr>
                    <w:t>Review the Drug Chart and administer medicines</w:t>
                  </w:r>
                </w:p>
              </w:tc>
              <w:tc>
                <w:tcPr>
                  <w:tcW w:w="6548" w:type="dxa"/>
                </w:tcPr>
                <w:p w14:paraId="0016C2D6" w14:textId="77777777" w:rsidR="00D13C72" w:rsidRPr="00DD6528" w:rsidRDefault="00D13C72" w:rsidP="00D13C72">
                  <w:pPr>
                    <w:spacing w:after="100" w:afterAutospacing="1"/>
                    <w:rPr>
                      <w:rFonts w:ascii="Arial" w:hAnsi="Arial" w:cs="Arial"/>
                    </w:rPr>
                  </w:pPr>
                  <w:r w:rsidRPr="00DD6528">
                    <w:rPr>
                      <w:rFonts w:ascii="Arial" w:eastAsia="Times New Roman" w:hAnsi="Arial" w:cs="Arial"/>
                      <w:lang w:eastAsia="en-GB"/>
                    </w:rPr>
                    <w:t>Create a Nurse Handover SBAR Note</w:t>
                  </w:r>
                  <w:r>
                    <w:rPr>
                      <w:rFonts w:ascii="Arial" w:eastAsia="Times New Roman" w:hAnsi="Arial" w:cs="Arial"/>
                      <w:lang w:eastAsia="en-GB"/>
                    </w:rPr>
                    <w:t xml:space="preserve"> / </w:t>
                  </w:r>
                  <w:r>
                    <w:rPr>
                      <w:rFonts w:ascii="Arial" w:eastAsia="Times New Roman" w:hAnsi="Arial" w:cs="Arial"/>
                      <w:color w:val="000000"/>
                      <w:lang w:eastAsia="en-GB"/>
                    </w:rPr>
                    <w:t>u</w:t>
                  </w:r>
                  <w:r w:rsidRPr="00DD6528">
                    <w:rPr>
                      <w:rFonts w:ascii="Arial" w:eastAsia="Times New Roman" w:hAnsi="Arial" w:cs="Arial"/>
                      <w:color w:val="000000"/>
                      <w:lang w:eastAsia="en-GB"/>
                    </w:rPr>
                    <w:t>nderstand Plans of Care – structure and how to request</w:t>
                  </w:r>
                </w:p>
                <w:p w14:paraId="38CC1B67" w14:textId="3734B329" w:rsidR="00513E06" w:rsidRPr="00DD6528" w:rsidRDefault="00513E06" w:rsidP="00513E06">
                  <w:pPr>
                    <w:spacing w:after="100" w:afterAutospacing="1"/>
                    <w:rPr>
                      <w:rFonts w:ascii="Arial" w:hAnsi="Arial" w:cs="Arial"/>
                    </w:rPr>
                  </w:pPr>
                </w:p>
              </w:tc>
            </w:tr>
          </w:tbl>
          <w:p w14:paraId="1407B868" w14:textId="77777777" w:rsidR="00A93445" w:rsidRPr="00DD6528" w:rsidRDefault="00A93445" w:rsidP="00353AF7">
            <w:pPr>
              <w:spacing w:line="300" w:lineRule="exact"/>
              <w:rPr>
                <w:rFonts w:ascii="Arial" w:hAnsi="Arial" w:cs="Arial"/>
                <w:b/>
              </w:rPr>
            </w:pPr>
          </w:p>
        </w:tc>
      </w:tr>
      <w:tr w:rsidR="001455C2" w:rsidRPr="00DD6528" w14:paraId="2024C4E3" w14:textId="77777777" w:rsidTr="00A93445">
        <w:trPr>
          <w:trHeight w:val="493"/>
        </w:trPr>
        <w:tc>
          <w:tcPr>
            <w:tcW w:w="2836" w:type="dxa"/>
            <w:gridSpan w:val="3"/>
            <w:vAlign w:val="center"/>
          </w:tcPr>
          <w:p w14:paraId="5CA213E8" w14:textId="77777777" w:rsidR="001455C2" w:rsidRPr="00DD6528" w:rsidRDefault="001455C2" w:rsidP="00353AF7">
            <w:pPr>
              <w:spacing w:line="300" w:lineRule="exact"/>
              <w:rPr>
                <w:rFonts w:ascii="Arial" w:hAnsi="Arial" w:cs="Arial"/>
              </w:rPr>
            </w:pPr>
            <w:r w:rsidRPr="00DD6528">
              <w:rPr>
                <w:rFonts w:ascii="Arial" w:hAnsi="Arial" w:cs="Arial"/>
                <w:b/>
              </w:rPr>
              <w:t xml:space="preserve">COURSE TIMINGS: </w:t>
            </w:r>
          </w:p>
        </w:tc>
        <w:tc>
          <w:tcPr>
            <w:tcW w:w="12616" w:type="dxa"/>
            <w:vAlign w:val="center"/>
          </w:tcPr>
          <w:p w14:paraId="50E2996D" w14:textId="4F9618C2" w:rsidR="001455C2" w:rsidRPr="00DD6528" w:rsidRDefault="00975051" w:rsidP="00353AF7">
            <w:pPr>
              <w:spacing w:line="300" w:lineRule="exact"/>
              <w:rPr>
                <w:rFonts w:ascii="Arial" w:hAnsi="Arial" w:cs="Arial"/>
                <w:b/>
                <w:bCs/>
                <w:sz w:val="24"/>
                <w:szCs w:val="24"/>
              </w:rPr>
            </w:pPr>
            <w:r w:rsidRPr="00DD6528">
              <w:rPr>
                <w:rFonts w:ascii="Arial" w:hAnsi="Arial" w:cs="Arial"/>
                <w:b/>
                <w:bCs/>
                <w:sz w:val="24"/>
                <w:szCs w:val="24"/>
              </w:rPr>
              <w:t>Full day</w:t>
            </w:r>
          </w:p>
        </w:tc>
      </w:tr>
      <w:tr w:rsidR="00FD78F8" w:rsidRPr="00DD6528" w14:paraId="0CE34C90" w14:textId="77777777" w:rsidTr="000F7BAB">
        <w:trPr>
          <w:trHeight w:val="1125"/>
        </w:trPr>
        <w:tc>
          <w:tcPr>
            <w:tcW w:w="15452" w:type="dxa"/>
            <w:gridSpan w:val="4"/>
            <w:tcBorders>
              <w:bottom w:val="single" w:sz="4" w:space="0" w:color="auto"/>
            </w:tcBorders>
            <w:vAlign w:val="center"/>
          </w:tcPr>
          <w:p w14:paraId="3DA20D95" w14:textId="1684A134" w:rsidR="0029718F" w:rsidRPr="00DD6528" w:rsidRDefault="0029718F" w:rsidP="00353AF7">
            <w:pPr>
              <w:spacing w:line="300" w:lineRule="exact"/>
              <w:contextualSpacing/>
              <w:rPr>
                <w:rFonts w:ascii="Arial" w:hAnsi="Arial" w:cs="Arial"/>
                <w:b/>
                <w:color w:val="FF0000"/>
              </w:rPr>
            </w:pPr>
            <w:r w:rsidRPr="00DD6528">
              <w:rPr>
                <w:rFonts w:ascii="Arial" w:hAnsi="Arial" w:cs="Arial"/>
                <w:b/>
              </w:rPr>
              <w:t>TRAINING ENVIRONMENT</w:t>
            </w:r>
            <w:r w:rsidR="001455C2" w:rsidRPr="00DD6528">
              <w:rPr>
                <w:rFonts w:ascii="Arial" w:hAnsi="Arial" w:cs="Arial"/>
                <w:b/>
              </w:rPr>
              <w:t>:</w:t>
            </w:r>
            <w:r w:rsidR="00CE0E36" w:rsidRPr="00DD6528">
              <w:rPr>
                <w:rFonts w:ascii="Arial" w:hAnsi="Arial" w:cs="Arial"/>
                <w:b/>
                <w:color w:val="FF0000"/>
              </w:rPr>
              <w:t xml:space="preserve"> </w:t>
            </w:r>
          </w:p>
          <w:p w14:paraId="0CEFF429" w14:textId="1F154126" w:rsidR="001455C2" w:rsidRPr="00DD6528" w:rsidRDefault="00131B8B" w:rsidP="00131B8B">
            <w:pPr>
              <w:pStyle w:val="ListParagraph"/>
              <w:numPr>
                <w:ilvl w:val="0"/>
                <w:numId w:val="18"/>
              </w:numPr>
              <w:spacing w:line="300" w:lineRule="exact"/>
              <w:ind w:left="360"/>
              <w:rPr>
                <w:rFonts w:ascii="Arial" w:hAnsi="Arial" w:cs="Arial"/>
              </w:rPr>
            </w:pPr>
            <w:r w:rsidRPr="00DD6528">
              <w:rPr>
                <w:rFonts w:ascii="Arial" w:hAnsi="Arial" w:cs="Arial"/>
              </w:rPr>
              <w:t>c</w:t>
            </w:r>
            <w:r w:rsidR="00055E51" w:rsidRPr="00DD6528">
              <w:rPr>
                <w:rFonts w:ascii="Arial" w:hAnsi="Arial" w:cs="Arial"/>
              </w:rPr>
              <w:t xml:space="preserve">lassroom environment (if applicable and available), or </w:t>
            </w:r>
            <w:r w:rsidR="002A3FBC" w:rsidRPr="00DD6528">
              <w:rPr>
                <w:rFonts w:ascii="Arial" w:hAnsi="Arial" w:cs="Arial"/>
              </w:rPr>
              <w:t>1 to 1 environment, either f</w:t>
            </w:r>
            <w:r w:rsidR="001455C2" w:rsidRPr="00DD6528">
              <w:rPr>
                <w:rFonts w:ascii="Arial" w:hAnsi="Arial" w:cs="Arial"/>
              </w:rPr>
              <w:t>ac</w:t>
            </w:r>
            <w:r w:rsidR="002A3FBC" w:rsidRPr="00DD6528">
              <w:rPr>
                <w:rFonts w:ascii="Arial" w:hAnsi="Arial" w:cs="Arial"/>
              </w:rPr>
              <w:t xml:space="preserve">e-to-face or remotely </w:t>
            </w:r>
            <w:r w:rsidR="001455C2" w:rsidRPr="00DD6528">
              <w:rPr>
                <w:rFonts w:ascii="Arial" w:hAnsi="Arial" w:cs="Arial"/>
              </w:rPr>
              <w:t>via T</w:t>
            </w:r>
            <w:r w:rsidR="00651F9A" w:rsidRPr="00DD6528">
              <w:rPr>
                <w:rFonts w:ascii="Arial" w:hAnsi="Arial" w:cs="Arial"/>
              </w:rPr>
              <w:t>eams/</w:t>
            </w:r>
            <w:r w:rsidR="00055E51" w:rsidRPr="00DD6528">
              <w:rPr>
                <w:rFonts w:ascii="Arial" w:hAnsi="Arial" w:cs="Arial"/>
              </w:rPr>
              <w:t>Hurdle/</w:t>
            </w:r>
            <w:r w:rsidR="002A3FBC" w:rsidRPr="00DD6528">
              <w:rPr>
                <w:rFonts w:ascii="Arial" w:hAnsi="Arial" w:cs="Arial"/>
              </w:rPr>
              <w:t>Dameware</w:t>
            </w:r>
          </w:p>
          <w:p w14:paraId="462DA235" w14:textId="442B2ED5" w:rsidR="0029718F" w:rsidRPr="00DD6528" w:rsidRDefault="0029718F" w:rsidP="00131B8B">
            <w:pPr>
              <w:pStyle w:val="ListParagraph"/>
              <w:numPr>
                <w:ilvl w:val="0"/>
                <w:numId w:val="18"/>
              </w:numPr>
              <w:spacing w:line="300" w:lineRule="exact"/>
              <w:ind w:left="360"/>
              <w:rPr>
                <w:rFonts w:ascii="Arial" w:hAnsi="Arial" w:cs="Arial"/>
              </w:rPr>
            </w:pPr>
            <w:r w:rsidRPr="00DD6528">
              <w:rPr>
                <w:rFonts w:ascii="Arial" w:hAnsi="Arial" w:cs="Arial"/>
              </w:rPr>
              <w:t>Training wi</w:t>
            </w:r>
            <w:r w:rsidR="001455C2" w:rsidRPr="00DD6528">
              <w:rPr>
                <w:rFonts w:ascii="Arial" w:hAnsi="Arial" w:cs="Arial"/>
              </w:rPr>
              <w:t>ll be user led and directed by the T</w:t>
            </w:r>
            <w:r w:rsidRPr="00DD6528">
              <w:rPr>
                <w:rFonts w:ascii="Arial" w:hAnsi="Arial" w:cs="Arial"/>
              </w:rPr>
              <w:t>rainer</w:t>
            </w:r>
            <w:r w:rsidR="00131B8B" w:rsidRPr="00DD6528">
              <w:rPr>
                <w:rFonts w:ascii="Arial" w:hAnsi="Arial" w:cs="Arial"/>
              </w:rPr>
              <w:t>; c) e</w:t>
            </w:r>
            <w:r w:rsidRPr="00DD6528">
              <w:rPr>
                <w:rFonts w:ascii="Arial" w:hAnsi="Arial" w:cs="Arial"/>
              </w:rPr>
              <w:t>quipment needed: laptop/PC</w:t>
            </w:r>
            <w:r w:rsidR="00B85C15" w:rsidRPr="00DD6528">
              <w:rPr>
                <w:rFonts w:ascii="Arial" w:hAnsi="Arial" w:cs="Arial"/>
              </w:rPr>
              <w:t>/projector/headset</w:t>
            </w:r>
          </w:p>
          <w:p w14:paraId="5FB497FB" w14:textId="77777777" w:rsidR="001455C2" w:rsidRPr="00DD6528" w:rsidRDefault="001455C2" w:rsidP="00353AF7">
            <w:pPr>
              <w:spacing w:line="300" w:lineRule="exact"/>
              <w:contextualSpacing/>
              <w:rPr>
                <w:rFonts w:ascii="Arial" w:hAnsi="Arial" w:cs="Arial"/>
              </w:rPr>
            </w:pPr>
          </w:p>
          <w:p w14:paraId="38F7F1D4" w14:textId="77777777" w:rsidR="006E747B" w:rsidRPr="00DD6528" w:rsidRDefault="00BF37D2" w:rsidP="00353AF7">
            <w:pPr>
              <w:spacing w:line="300" w:lineRule="exact"/>
              <w:contextualSpacing/>
              <w:rPr>
                <w:rFonts w:ascii="Arial" w:hAnsi="Arial" w:cs="Arial"/>
                <w:b/>
              </w:rPr>
            </w:pPr>
            <w:r w:rsidRPr="00DD6528">
              <w:rPr>
                <w:rFonts w:ascii="Arial" w:hAnsi="Arial" w:cs="Arial"/>
                <w:b/>
              </w:rPr>
              <w:t>SET-UP REQUIRED/INFORMATION NEEDED F</w:t>
            </w:r>
            <w:r w:rsidR="00416973" w:rsidRPr="00DD6528">
              <w:rPr>
                <w:rFonts w:ascii="Arial" w:hAnsi="Arial" w:cs="Arial"/>
                <w:b/>
              </w:rPr>
              <w:t>ROM SYSTEM SUPPORT:</w:t>
            </w:r>
            <w:r w:rsidR="00131B8B" w:rsidRPr="00DD6528">
              <w:rPr>
                <w:rFonts w:ascii="Arial" w:hAnsi="Arial" w:cs="Arial"/>
                <w:b/>
              </w:rPr>
              <w:t xml:space="preserve"> </w:t>
            </w:r>
            <w:r w:rsidR="00782E06" w:rsidRPr="00DD6528">
              <w:rPr>
                <w:rFonts w:ascii="Arial" w:hAnsi="Arial" w:cs="Arial"/>
              </w:rPr>
              <w:t>User account</w:t>
            </w:r>
            <w:r w:rsidR="00651818" w:rsidRPr="00DD6528">
              <w:rPr>
                <w:rFonts w:ascii="Arial" w:hAnsi="Arial" w:cs="Arial"/>
              </w:rPr>
              <w:t>(</w:t>
            </w:r>
            <w:r w:rsidR="00782E06" w:rsidRPr="00DD6528">
              <w:rPr>
                <w:rFonts w:ascii="Arial" w:hAnsi="Arial" w:cs="Arial"/>
              </w:rPr>
              <w:t>s</w:t>
            </w:r>
            <w:r w:rsidR="00651818" w:rsidRPr="00DD6528">
              <w:rPr>
                <w:rFonts w:ascii="Arial" w:hAnsi="Arial" w:cs="Arial"/>
              </w:rPr>
              <w:t>)</w:t>
            </w:r>
            <w:r w:rsidR="00782E06" w:rsidRPr="00DD6528">
              <w:rPr>
                <w:rFonts w:ascii="Arial" w:hAnsi="Arial" w:cs="Arial"/>
              </w:rPr>
              <w:t xml:space="preserve"> created</w:t>
            </w:r>
            <w:r w:rsidR="00131B8B" w:rsidRPr="00DD6528">
              <w:rPr>
                <w:rFonts w:ascii="Arial" w:hAnsi="Arial" w:cs="Arial"/>
              </w:rPr>
              <w:t>; u</w:t>
            </w:r>
            <w:r w:rsidR="00416973" w:rsidRPr="00DD6528">
              <w:rPr>
                <w:rFonts w:ascii="Arial" w:hAnsi="Arial" w:cs="Arial"/>
              </w:rPr>
              <w:t>ser account</w:t>
            </w:r>
            <w:r w:rsidR="00651818" w:rsidRPr="00DD6528">
              <w:rPr>
                <w:rFonts w:ascii="Arial" w:hAnsi="Arial" w:cs="Arial"/>
              </w:rPr>
              <w:t>(</w:t>
            </w:r>
            <w:r w:rsidR="00416973" w:rsidRPr="00DD6528">
              <w:rPr>
                <w:rFonts w:ascii="Arial" w:hAnsi="Arial" w:cs="Arial"/>
              </w:rPr>
              <w:t>s</w:t>
            </w:r>
            <w:r w:rsidR="00651818" w:rsidRPr="00DD6528">
              <w:rPr>
                <w:rFonts w:ascii="Arial" w:hAnsi="Arial" w:cs="Arial"/>
              </w:rPr>
              <w:t>)</w:t>
            </w:r>
            <w:r w:rsidR="00416973" w:rsidRPr="00DD6528">
              <w:rPr>
                <w:rFonts w:ascii="Arial" w:hAnsi="Arial" w:cs="Arial"/>
              </w:rPr>
              <w:t xml:space="preserve"> </w:t>
            </w:r>
            <w:r w:rsidR="001455C2" w:rsidRPr="00DD6528">
              <w:rPr>
                <w:rFonts w:ascii="Arial" w:hAnsi="Arial" w:cs="Arial"/>
              </w:rPr>
              <w:t>details</w:t>
            </w:r>
            <w:r w:rsidR="00131B8B" w:rsidRPr="00DD6528">
              <w:rPr>
                <w:rFonts w:ascii="Arial" w:hAnsi="Arial" w:cs="Arial"/>
              </w:rPr>
              <w:t>; l</w:t>
            </w:r>
            <w:r w:rsidR="00416973" w:rsidRPr="00DD6528">
              <w:rPr>
                <w:rFonts w:ascii="Arial" w:hAnsi="Arial" w:cs="Arial"/>
              </w:rPr>
              <w:t>evel of access/u</w:t>
            </w:r>
            <w:r w:rsidR="0029718F" w:rsidRPr="00DD6528">
              <w:rPr>
                <w:rFonts w:ascii="Arial" w:hAnsi="Arial" w:cs="Arial"/>
              </w:rPr>
              <w:t>ser profile</w:t>
            </w:r>
            <w:r w:rsidR="00575E4B" w:rsidRPr="00DD6528">
              <w:rPr>
                <w:rFonts w:ascii="Arial" w:hAnsi="Arial" w:cs="Arial"/>
              </w:rPr>
              <w:t>.</w:t>
            </w:r>
          </w:p>
          <w:p w14:paraId="4E61784E" w14:textId="46361348" w:rsidR="00692B1F" w:rsidRPr="00DD6528" w:rsidRDefault="008B6D68" w:rsidP="00353AF7">
            <w:pPr>
              <w:spacing w:line="300" w:lineRule="exact"/>
              <w:contextualSpacing/>
              <w:rPr>
                <w:rFonts w:ascii="Arial" w:hAnsi="Arial" w:cs="Arial"/>
                <w:b/>
                <w:bCs/>
                <w:szCs w:val="18"/>
              </w:rPr>
            </w:pPr>
            <w:r w:rsidRPr="00DD6528">
              <w:rPr>
                <w:rFonts w:ascii="Arial" w:hAnsi="Arial" w:cs="Arial"/>
                <w:b/>
                <w:bCs/>
                <w:szCs w:val="18"/>
              </w:rPr>
              <w:t>PDP requirements</w:t>
            </w:r>
            <w:r w:rsidR="00131B8B" w:rsidRPr="00DD6528">
              <w:rPr>
                <w:rFonts w:ascii="Arial" w:hAnsi="Arial" w:cs="Arial"/>
                <w:b/>
                <w:bCs/>
                <w:szCs w:val="18"/>
              </w:rPr>
              <w:t>: P</w:t>
            </w:r>
            <w:r w:rsidRPr="00DD6528">
              <w:rPr>
                <w:rFonts w:ascii="Arial" w:hAnsi="Arial" w:cs="Arial"/>
                <w:b/>
                <w:bCs/>
                <w:szCs w:val="18"/>
              </w:rPr>
              <w:t>atient 1</w:t>
            </w:r>
            <w:r w:rsidRPr="00DD6528">
              <w:rPr>
                <w:rFonts w:ascii="Arial" w:hAnsi="Arial" w:cs="Arial"/>
                <w:szCs w:val="18"/>
              </w:rPr>
              <w:t xml:space="preserve"> </w:t>
            </w:r>
            <w:r w:rsidR="00E801DE" w:rsidRPr="00DD6528">
              <w:rPr>
                <w:rFonts w:ascii="Arial" w:hAnsi="Arial" w:cs="Arial"/>
                <w:szCs w:val="18"/>
              </w:rPr>
              <w:t xml:space="preserve">needs </w:t>
            </w:r>
            <w:r w:rsidR="006E747B" w:rsidRPr="00DD6528">
              <w:rPr>
                <w:rFonts w:ascii="Arial" w:hAnsi="Arial" w:cs="Arial"/>
                <w:szCs w:val="18"/>
              </w:rPr>
              <w:t>admi</w:t>
            </w:r>
            <w:r w:rsidR="00E801DE" w:rsidRPr="00DD6528">
              <w:rPr>
                <w:rFonts w:ascii="Arial" w:hAnsi="Arial" w:cs="Arial"/>
                <w:szCs w:val="18"/>
              </w:rPr>
              <w:t>ssion</w:t>
            </w:r>
            <w:r w:rsidR="006E747B" w:rsidRPr="00DD6528">
              <w:rPr>
                <w:rFonts w:ascii="Arial" w:hAnsi="Arial" w:cs="Arial"/>
                <w:szCs w:val="18"/>
              </w:rPr>
              <w:t xml:space="preserve"> to CRIC via ED due to severe chest </w:t>
            </w:r>
            <w:r w:rsidR="00E801DE" w:rsidRPr="00DD6528">
              <w:rPr>
                <w:rFonts w:ascii="Arial" w:hAnsi="Arial" w:cs="Arial"/>
                <w:szCs w:val="18"/>
              </w:rPr>
              <w:t xml:space="preserve">pain; some PRN meds already </w:t>
            </w:r>
            <w:proofErr w:type="spellStart"/>
            <w:r w:rsidR="00E801DE" w:rsidRPr="00DD6528">
              <w:rPr>
                <w:rFonts w:ascii="Arial" w:hAnsi="Arial" w:cs="Arial"/>
                <w:szCs w:val="18"/>
              </w:rPr>
              <w:t>rescribed</w:t>
            </w:r>
            <w:proofErr w:type="spellEnd"/>
            <w:r w:rsidR="00E801DE" w:rsidRPr="00DD6528">
              <w:rPr>
                <w:rFonts w:ascii="Arial" w:hAnsi="Arial" w:cs="Arial"/>
                <w:szCs w:val="18"/>
              </w:rPr>
              <w:t xml:space="preserve"> &amp; administered; </w:t>
            </w:r>
            <w:r w:rsidR="00F51DC2" w:rsidRPr="00DD6528">
              <w:rPr>
                <w:rFonts w:ascii="Arial" w:hAnsi="Arial" w:cs="Arial"/>
                <w:szCs w:val="18"/>
              </w:rPr>
              <w:t xml:space="preserve">some </w:t>
            </w:r>
            <w:r w:rsidRPr="00DD6528">
              <w:rPr>
                <w:rFonts w:ascii="Arial" w:hAnsi="Arial" w:cs="Arial"/>
                <w:szCs w:val="18"/>
              </w:rPr>
              <w:t xml:space="preserve">pathology/microbiology results </w:t>
            </w:r>
            <w:r w:rsidR="00F51DC2" w:rsidRPr="00DD6528">
              <w:rPr>
                <w:rFonts w:ascii="Arial" w:hAnsi="Arial" w:cs="Arial"/>
                <w:szCs w:val="18"/>
              </w:rPr>
              <w:t>and some meds for review (</w:t>
            </w:r>
            <w:r w:rsidR="006E747B" w:rsidRPr="00DD6528">
              <w:rPr>
                <w:rFonts w:ascii="Arial" w:hAnsi="Arial" w:cs="Arial"/>
                <w:szCs w:val="18"/>
              </w:rPr>
              <w:t xml:space="preserve">for </w:t>
            </w:r>
            <w:r w:rsidR="00F51DC2" w:rsidRPr="00DD6528">
              <w:rPr>
                <w:rFonts w:ascii="Arial" w:hAnsi="Arial" w:cs="Arial"/>
                <w:szCs w:val="18"/>
              </w:rPr>
              <w:t xml:space="preserve">orange icon </w:t>
            </w:r>
            <w:r w:rsidR="006E747B" w:rsidRPr="00DD6528">
              <w:rPr>
                <w:rFonts w:ascii="Arial" w:hAnsi="Arial" w:cs="Arial"/>
                <w:szCs w:val="18"/>
              </w:rPr>
              <w:t xml:space="preserve">to </w:t>
            </w:r>
            <w:r w:rsidR="00F51DC2" w:rsidRPr="00DD6528">
              <w:rPr>
                <w:rFonts w:ascii="Arial" w:hAnsi="Arial" w:cs="Arial"/>
                <w:szCs w:val="18"/>
              </w:rPr>
              <w:t xml:space="preserve">present); </w:t>
            </w:r>
            <w:r w:rsidRPr="00DD6528">
              <w:rPr>
                <w:rFonts w:ascii="Arial" w:hAnsi="Arial" w:cs="Arial"/>
                <w:szCs w:val="18"/>
              </w:rPr>
              <w:t>doctor’s form that needs completing</w:t>
            </w:r>
            <w:r w:rsidR="00F51DC2" w:rsidRPr="00DD6528">
              <w:rPr>
                <w:rFonts w:ascii="Arial" w:hAnsi="Arial" w:cs="Arial"/>
                <w:szCs w:val="18"/>
              </w:rPr>
              <w:t xml:space="preserve"> (</w:t>
            </w:r>
            <w:r w:rsidR="006E747B" w:rsidRPr="00DD6528">
              <w:rPr>
                <w:rFonts w:ascii="Arial" w:hAnsi="Arial" w:cs="Arial"/>
                <w:szCs w:val="18"/>
              </w:rPr>
              <w:t xml:space="preserve">for </w:t>
            </w:r>
            <w:r w:rsidR="00F51DC2" w:rsidRPr="00DD6528">
              <w:rPr>
                <w:rFonts w:ascii="Arial" w:hAnsi="Arial" w:cs="Arial"/>
                <w:szCs w:val="18"/>
              </w:rPr>
              <w:t xml:space="preserve">red icon </w:t>
            </w:r>
            <w:r w:rsidR="006E747B" w:rsidRPr="00DD6528">
              <w:rPr>
                <w:rFonts w:ascii="Arial" w:hAnsi="Arial" w:cs="Arial"/>
                <w:szCs w:val="18"/>
              </w:rPr>
              <w:t xml:space="preserve">to </w:t>
            </w:r>
            <w:r w:rsidR="00F51DC2" w:rsidRPr="00DD6528">
              <w:rPr>
                <w:rFonts w:ascii="Arial" w:hAnsi="Arial" w:cs="Arial"/>
                <w:szCs w:val="18"/>
              </w:rPr>
              <w:t>present</w:t>
            </w:r>
            <w:r w:rsidRPr="00DD6528">
              <w:rPr>
                <w:rFonts w:ascii="Arial" w:hAnsi="Arial" w:cs="Arial"/>
                <w:szCs w:val="18"/>
              </w:rPr>
              <w:t xml:space="preserve">); </w:t>
            </w:r>
            <w:r w:rsidR="00E26DB5" w:rsidRPr="00DD6528">
              <w:rPr>
                <w:rFonts w:ascii="Arial" w:hAnsi="Arial" w:cs="Arial"/>
                <w:szCs w:val="18"/>
              </w:rPr>
              <w:t xml:space="preserve">illness severity </w:t>
            </w:r>
            <w:r w:rsidR="00E801DE" w:rsidRPr="00DD6528">
              <w:rPr>
                <w:rFonts w:ascii="Arial" w:hAnsi="Arial" w:cs="Arial"/>
                <w:szCs w:val="18"/>
              </w:rPr>
              <w:t xml:space="preserve">already </w:t>
            </w:r>
            <w:r w:rsidR="00E26DB5" w:rsidRPr="00DD6528">
              <w:rPr>
                <w:rFonts w:ascii="Arial" w:hAnsi="Arial" w:cs="Arial"/>
                <w:szCs w:val="18"/>
              </w:rPr>
              <w:t>recorded</w:t>
            </w:r>
            <w:r w:rsidR="00E801DE" w:rsidRPr="00DD6528">
              <w:rPr>
                <w:rFonts w:ascii="Arial" w:hAnsi="Arial" w:cs="Arial"/>
                <w:szCs w:val="18"/>
              </w:rPr>
              <w:t>; some docs to open and view</w:t>
            </w:r>
            <w:r w:rsidR="00D90FB8" w:rsidRPr="00DD6528">
              <w:rPr>
                <w:rFonts w:ascii="Arial" w:hAnsi="Arial" w:cs="Arial"/>
                <w:szCs w:val="18"/>
              </w:rPr>
              <w:t>.</w:t>
            </w:r>
            <w:r w:rsidR="0026055A">
              <w:rPr>
                <w:rFonts w:ascii="Arial" w:hAnsi="Arial" w:cs="Arial"/>
                <w:szCs w:val="18"/>
              </w:rPr>
              <w:t xml:space="preserve"> </w:t>
            </w:r>
          </w:p>
          <w:p w14:paraId="713EAF98" w14:textId="30C69C28" w:rsidR="00D90FB8" w:rsidRPr="00DD6528" w:rsidRDefault="00F51DC2" w:rsidP="00353AF7">
            <w:pPr>
              <w:spacing w:line="300" w:lineRule="exact"/>
              <w:contextualSpacing/>
              <w:rPr>
                <w:rFonts w:ascii="Arial" w:hAnsi="Arial" w:cs="Arial"/>
                <w:szCs w:val="18"/>
              </w:rPr>
            </w:pPr>
            <w:r w:rsidRPr="00DD6528">
              <w:rPr>
                <w:rFonts w:ascii="Arial" w:hAnsi="Arial" w:cs="Arial"/>
                <w:b/>
                <w:bCs/>
                <w:szCs w:val="18"/>
              </w:rPr>
              <w:t>Patient 2</w:t>
            </w:r>
            <w:r w:rsidRPr="00DD6528">
              <w:rPr>
                <w:rFonts w:ascii="Arial" w:hAnsi="Arial" w:cs="Arial"/>
                <w:szCs w:val="18"/>
              </w:rPr>
              <w:t xml:space="preserve"> </w:t>
            </w:r>
            <w:r w:rsidR="00D90FB8" w:rsidRPr="00DD6528">
              <w:rPr>
                <w:rFonts w:ascii="Arial" w:hAnsi="Arial" w:cs="Arial"/>
                <w:szCs w:val="18"/>
              </w:rPr>
              <w:t xml:space="preserve">needs to have </w:t>
            </w:r>
            <w:r w:rsidR="00D90FB8" w:rsidRPr="00DD6528">
              <w:rPr>
                <w:rFonts w:ascii="Arial" w:hAnsi="Arial" w:cs="Arial"/>
              </w:rPr>
              <w:t>a more detailed record, i.e. some critical vitals to make it more relatable, s</w:t>
            </w:r>
            <w:r w:rsidR="00F55ECC" w:rsidRPr="00DD6528">
              <w:rPr>
                <w:rFonts w:ascii="Arial" w:hAnsi="Arial" w:cs="Arial"/>
                <w:szCs w:val="18"/>
              </w:rPr>
              <w:t>ome PRN and continuous meds</w:t>
            </w:r>
            <w:r w:rsidRPr="00DD6528">
              <w:rPr>
                <w:rFonts w:ascii="Arial" w:hAnsi="Arial" w:cs="Arial"/>
                <w:szCs w:val="18"/>
              </w:rPr>
              <w:t xml:space="preserve"> already prescribed</w:t>
            </w:r>
            <w:r w:rsidR="00E801DE" w:rsidRPr="00DD6528">
              <w:rPr>
                <w:rFonts w:ascii="Arial" w:hAnsi="Arial" w:cs="Arial"/>
                <w:szCs w:val="18"/>
              </w:rPr>
              <w:t xml:space="preserve"> &amp; </w:t>
            </w:r>
            <w:proofErr w:type="spellStart"/>
            <w:r w:rsidR="00E801DE" w:rsidRPr="00DD6528">
              <w:rPr>
                <w:rFonts w:ascii="Arial" w:hAnsi="Arial" w:cs="Arial"/>
                <w:szCs w:val="18"/>
              </w:rPr>
              <w:t>administered</w:t>
            </w:r>
            <w:r w:rsidR="00692B1F" w:rsidRPr="00DD6528">
              <w:rPr>
                <w:rFonts w:ascii="Arial" w:hAnsi="Arial" w:cs="Arial"/>
                <w:szCs w:val="18"/>
              </w:rPr>
              <w:t>,etc</w:t>
            </w:r>
            <w:proofErr w:type="spellEnd"/>
            <w:r w:rsidR="00692B1F" w:rsidRPr="00DD6528">
              <w:rPr>
                <w:rFonts w:ascii="Arial" w:hAnsi="Arial" w:cs="Arial"/>
                <w:szCs w:val="18"/>
              </w:rPr>
              <w:t>.</w:t>
            </w:r>
          </w:p>
        </w:tc>
      </w:tr>
      <w:tr w:rsidR="00D40530" w:rsidRPr="00DD6528" w14:paraId="5068461B" w14:textId="77777777" w:rsidTr="000F7BAB">
        <w:trPr>
          <w:trHeight w:val="1304"/>
        </w:trPr>
        <w:tc>
          <w:tcPr>
            <w:tcW w:w="15452" w:type="dxa"/>
            <w:gridSpan w:val="4"/>
            <w:tcBorders>
              <w:bottom w:val="single" w:sz="4" w:space="0" w:color="auto"/>
            </w:tcBorders>
            <w:vAlign w:val="center"/>
          </w:tcPr>
          <w:p w14:paraId="06FCEAFC" w14:textId="77777777" w:rsidR="00D40530" w:rsidRPr="00DD6528" w:rsidRDefault="00782E06" w:rsidP="00353AF7">
            <w:pPr>
              <w:spacing w:line="300" w:lineRule="exact"/>
              <w:rPr>
                <w:rFonts w:ascii="Arial" w:hAnsi="Arial" w:cs="Arial"/>
                <w:b/>
              </w:rPr>
            </w:pPr>
            <w:r w:rsidRPr="00DD6528">
              <w:rPr>
                <w:rFonts w:ascii="Arial" w:hAnsi="Arial" w:cs="Arial"/>
                <w:b/>
              </w:rPr>
              <w:lastRenderedPageBreak/>
              <w:t>INTRODUCTION:</w:t>
            </w:r>
          </w:p>
          <w:p w14:paraId="2FCF81A4" w14:textId="217C5679" w:rsidR="0005131D" w:rsidRPr="00DD6528" w:rsidRDefault="00B85C15" w:rsidP="00353AF7">
            <w:pPr>
              <w:numPr>
                <w:ilvl w:val="0"/>
                <w:numId w:val="1"/>
              </w:numPr>
              <w:spacing w:line="300" w:lineRule="exact"/>
              <w:ind w:left="357" w:hanging="357"/>
              <w:rPr>
                <w:rFonts w:ascii="Arial" w:hAnsi="Arial" w:cs="Arial"/>
              </w:rPr>
            </w:pPr>
            <w:r w:rsidRPr="00DD6528">
              <w:rPr>
                <w:rFonts w:ascii="Arial" w:hAnsi="Arial" w:cs="Arial"/>
              </w:rPr>
              <w:t xml:space="preserve">Training room </w:t>
            </w:r>
            <w:r w:rsidR="00D40530" w:rsidRPr="00DD6528">
              <w:rPr>
                <w:rFonts w:ascii="Arial" w:hAnsi="Arial" w:cs="Arial"/>
              </w:rPr>
              <w:t>Health and Safety</w:t>
            </w:r>
            <w:r w:rsidRPr="00DD6528">
              <w:rPr>
                <w:rFonts w:ascii="Arial" w:hAnsi="Arial" w:cs="Arial"/>
              </w:rPr>
              <w:t xml:space="preserve"> (fire alarm, </w:t>
            </w:r>
            <w:r w:rsidR="00055E51" w:rsidRPr="00DD6528">
              <w:rPr>
                <w:rFonts w:ascii="Arial" w:hAnsi="Arial" w:cs="Arial"/>
              </w:rPr>
              <w:t xml:space="preserve">fire exit, </w:t>
            </w:r>
            <w:r w:rsidRPr="00DD6528">
              <w:rPr>
                <w:rFonts w:ascii="Arial" w:hAnsi="Arial" w:cs="Arial"/>
              </w:rPr>
              <w:t>etc</w:t>
            </w:r>
            <w:r w:rsidR="00F51DC2" w:rsidRPr="00DD6528">
              <w:rPr>
                <w:rFonts w:ascii="Arial" w:hAnsi="Arial" w:cs="Arial"/>
              </w:rPr>
              <w:t>.)</w:t>
            </w:r>
          </w:p>
          <w:p w14:paraId="46AD3DFB" w14:textId="3905E1B5" w:rsidR="00D40530" w:rsidRPr="00DD6528" w:rsidRDefault="00782E06" w:rsidP="00353AF7">
            <w:pPr>
              <w:numPr>
                <w:ilvl w:val="0"/>
                <w:numId w:val="1"/>
              </w:numPr>
              <w:spacing w:line="300" w:lineRule="exact"/>
              <w:ind w:left="357" w:hanging="357"/>
              <w:rPr>
                <w:rFonts w:ascii="Arial" w:hAnsi="Arial" w:cs="Arial"/>
              </w:rPr>
            </w:pPr>
            <w:r w:rsidRPr="00DD6528">
              <w:rPr>
                <w:rFonts w:ascii="Arial" w:hAnsi="Arial" w:cs="Arial"/>
              </w:rPr>
              <w:t>Data Protection</w:t>
            </w:r>
            <w:r w:rsidR="00055E51" w:rsidRPr="00DD6528">
              <w:rPr>
                <w:rFonts w:ascii="Arial" w:hAnsi="Arial" w:cs="Arial"/>
              </w:rPr>
              <w:t xml:space="preserve"> &amp; </w:t>
            </w:r>
            <w:r w:rsidRPr="00DD6528">
              <w:rPr>
                <w:rFonts w:ascii="Arial" w:hAnsi="Arial" w:cs="Arial"/>
              </w:rPr>
              <w:t>Information Governance</w:t>
            </w:r>
            <w:r w:rsidR="00055E51" w:rsidRPr="00DD6528">
              <w:rPr>
                <w:rFonts w:ascii="Arial" w:hAnsi="Arial" w:cs="Arial"/>
              </w:rPr>
              <w:t xml:space="preserve">: </w:t>
            </w:r>
            <w:r w:rsidRPr="00DD6528">
              <w:rPr>
                <w:rFonts w:ascii="Arial" w:hAnsi="Arial" w:cs="Arial"/>
              </w:rPr>
              <w:t>logout when left unattended</w:t>
            </w:r>
            <w:r w:rsidR="0005131D" w:rsidRPr="00DD6528">
              <w:rPr>
                <w:rFonts w:ascii="Arial" w:hAnsi="Arial" w:cs="Arial"/>
              </w:rPr>
              <w:t xml:space="preserve">, </w:t>
            </w:r>
            <w:r w:rsidRPr="00DD6528">
              <w:rPr>
                <w:rFonts w:ascii="Arial" w:hAnsi="Arial" w:cs="Arial"/>
              </w:rPr>
              <w:t xml:space="preserve">not </w:t>
            </w:r>
            <w:r w:rsidR="0005131D" w:rsidRPr="00DD6528">
              <w:rPr>
                <w:rFonts w:ascii="Arial" w:hAnsi="Arial" w:cs="Arial"/>
              </w:rPr>
              <w:t xml:space="preserve">viewing own records, </w:t>
            </w:r>
            <w:r w:rsidRPr="00DD6528">
              <w:rPr>
                <w:rFonts w:ascii="Arial" w:hAnsi="Arial" w:cs="Arial"/>
              </w:rPr>
              <w:t xml:space="preserve">not </w:t>
            </w:r>
            <w:r w:rsidR="0005131D" w:rsidRPr="00DD6528">
              <w:rPr>
                <w:rFonts w:ascii="Arial" w:hAnsi="Arial" w:cs="Arial"/>
              </w:rPr>
              <w:t xml:space="preserve">sharing </w:t>
            </w:r>
            <w:r w:rsidR="00B85C15" w:rsidRPr="00DD6528">
              <w:rPr>
                <w:rFonts w:ascii="Arial" w:hAnsi="Arial" w:cs="Arial"/>
              </w:rPr>
              <w:t xml:space="preserve">account details, </w:t>
            </w:r>
            <w:r w:rsidRPr="00DD6528">
              <w:rPr>
                <w:rFonts w:ascii="Arial" w:hAnsi="Arial" w:cs="Arial"/>
              </w:rPr>
              <w:t>auditable system</w:t>
            </w:r>
          </w:p>
          <w:p w14:paraId="5F015009" w14:textId="2C08D8D6" w:rsidR="00D40530" w:rsidRPr="00DD6528" w:rsidRDefault="00782E06" w:rsidP="00353AF7">
            <w:pPr>
              <w:numPr>
                <w:ilvl w:val="0"/>
                <w:numId w:val="1"/>
              </w:numPr>
              <w:spacing w:line="300" w:lineRule="exact"/>
              <w:ind w:left="357" w:hanging="357"/>
              <w:rPr>
                <w:rFonts w:ascii="Arial" w:hAnsi="Arial" w:cs="Arial"/>
              </w:rPr>
            </w:pPr>
            <w:r w:rsidRPr="00DD6528">
              <w:rPr>
                <w:rFonts w:ascii="Arial" w:hAnsi="Arial" w:cs="Arial"/>
              </w:rPr>
              <w:t>Training session o</w:t>
            </w:r>
            <w:r w:rsidR="00D40530" w:rsidRPr="00DD6528">
              <w:rPr>
                <w:rFonts w:ascii="Arial" w:hAnsi="Arial" w:cs="Arial"/>
              </w:rPr>
              <w:t>bjectives</w:t>
            </w:r>
            <w:r w:rsidR="00F51DC2" w:rsidRPr="00DD6528">
              <w:rPr>
                <w:rFonts w:ascii="Arial" w:hAnsi="Arial" w:cs="Arial"/>
              </w:rPr>
              <w:t xml:space="preserve"> and </w:t>
            </w:r>
            <w:r w:rsidRPr="00DD6528">
              <w:rPr>
                <w:rFonts w:ascii="Arial" w:hAnsi="Arial" w:cs="Arial"/>
              </w:rPr>
              <w:t>t</w:t>
            </w:r>
            <w:r w:rsidR="00D40530" w:rsidRPr="00DD6528">
              <w:rPr>
                <w:rFonts w:ascii="Arial" w:hAnsi="Arial" w:cs="Arial"/>
              </w:rPr>
              <w:t>imings</w:t>
            </w:r>
          </w:p>
        </w:tc>
      </w:tr>
      <w:tr w:rsidR="001C361F" w:rsidRPr="00DD6528" w14:paraId="266F0A82" w14:textId="77777777" w:rsidTr="000F7BAB">
        <w:trPr>
          <w:cantSplit/>
          <w:trHeight w:val="1134"/>
        </w:trPr>
        <w:tc>
          <w:tcPr>
            <w:tcW w:w="567" w:type="dxa"/>
            <w:textDirection w:val="btLr"/>
            <w:vAlign w:val="center"/>
          </w:tcPr>
          <w:p w14:paraId="708A8BC5" w14:textId="77777777" w:rsidR="001C361F" w:rsidRPr="00DD6528" w:rsidRDefault="001C361F" w:rsidP="00353AF7">
            <w:pPr>
              <w:spacing w:line="300" w:lineRule="exact"/>
              <w:ind w:left="113" w:right="113"/>
              <w:rPr>
                <w:rFonts w:ascii="Arial" w:hAnsi="Arial" w:cs="Arial"/>
                <w:b/>
              </w:rPr>
            </w:pPr>
            <w:r w:rsidRPr="00DD6528">
              <w:rPr>
                <w:rFonts w:ascii="Arial" w:hAnsi="Arial" w:cs="Arial"/>
                <w:b/>
              </w:rPr>
              <w:t>Timing</w:t>
            </w:r>
          </w:p>
        </w:tc>
        <w:tc>
          <w:tcPr>
            <w:tcW w:w="1702" w:type="dxa"/>
            <w:vAlign w:val="center"/>
          </w:tcPr>
          <w:p w14:paraId="0E21078B" w14:textId="77777777" w:rsidR="001C361F" w:rsidRPr="00DD6528" w:rsidRDefault="001C361F" w:rsidP="00353AF7">
            <w:pPr>
              <w:spacing w:line="300" w:lineRule="exact"/>
              <w:rPr>
                <w:rFonts w:ascii="Arial" w:hAnsi="Arial" w:cs="Arial"/>
                <w:b/>
                <w:sz w:val="20"/>
                <w:szCs w:val="20"/>
              </w:rPr>
            </w:pPr>
            <w:r w:rsidRPr="00DD6528">
              <w:rPr>
                <w:rFonts w:ascii="Arial" w:hAnsi="Arial" w:cs="Arial"/>
                <w:b/>
                <w:sz w:val="20"/>
                <w:szCs w:val="20"/>
              </w:rPr>
              <w:t>Main Topic</w:t>
            </w:r>
            <w:r w:rsidR="00B85C15" w:rsidRPr="00DD6528">
              <w:rPr>
                <w:rFonts w:ascii="Arial" w:hAnsi="Arial" w:cs="Arial"/>
                <w:b/>
                <w:sz w:val="20"/>
                <w:szCs w:val="20"/>
              </w:rPr>
              <w:t>s</w:t>
            </w:r>
            <w:r w:rsidRPr="00DD6528">
              <w:rPr>
                <w:rFonts w:ascii="Arial" w:hAnsi="Arial" w:cs="Arial"/>
                <w:b/>
                <w:sz w:val="20"/>
                <w:szCs w:val="20"/>
              </w:rPr>
              <w:t xml:space="preserve"> and Functions Covered </w:t>
            </w:r>
          </w:p>
        </w:tc>
        <w:tc>
          <w:tcPr>
            <w:tcW w:w="13183" w:type="dxa"/>
            <w:gridSpan w:val="2"/>
            <w:vAlign w:val="center"/>
          </w:tcPr>
          <w:p w14:paraId="242B2675" w14:textId="77777777" w:rsidR="001C361F" w:rsidRPr="00DD6528" w:rsidRDefault="001C361F" w:rsidP="00353AF7">
            <w:pPr>
              <w:spacing w:line="300" w:lineRule="exact"/>
              <w:rPr>
                <w:rFonts w:ascii="Arial" w:hAnsi="Arial" w:cs="Arial"/>
                <w:b/>
              </w:rPr>
            </w:pPr>
            <w:r w:rsidRPr="00DD6528">
              <w:rPr>
                <w:rFonts w:ascii="Arial" w:hAnsi="Arial" w:cs="Arial"/>
                <w:b/>
              </w:rPr>
              <w:t xml:space="preserve">How to: </w:t>
            </w:r>
          </w:p>
        </w:tc>
      </w:tr>
      <w:tr w:rsidR="003703CB" w:rsidRPr="00DD6528" w14:paraId="35C4F295" w14:textId="77777777" w:rsidTr="000F7BAB">
        <w:tc>
          <w:tcPr>
            <w:tcW w:w="567" w:type="dxa"/>
          </w:tcPr>
          <w:p w14:paraId="5A93972E" w14:textId="3B4089BC" w:rsidR="003703CB" w:rsidRPr="00DD6528" w:rsidRDefault="003703CB" w:rsidP="003703CB">
            <w:pPr>
              <w:spacing w:line="300" w:lineRule="exact"/>
              <w:rPr>
                <w:rFonts w:ascii="Arial" w:hAnsi="Arial" w:cs="Arial"/>
              </w:rPr>
            </w:pPr>
            <w:r w:rsidRPr="00DD6528">
              <w:rPr>
                <w:rFonts w:ascii="Arial" w:hAnsi="Arial" w:cs="Arial"/>
              </w:rPr>
              <w:t>5</w:t>
            </w:r>
          </w:p>
          <w:p w14:paraId="6B1BB6EB" w14:textId="77777777" w:rsidR="003703CB" w:rsidRPr="00DD6528" w:rsidRDefault="003703CB" w:rsidP="003703CB">
            <w:pPr>
              <w:spacing w:line="300" w:lineRule="exact"/>
              <w:rPr>
                <w:rFonts w:ascii="Arial" w:hAnsi="Arial" w:cs="Arial"/>
              </w:rPr>
            </w:pPr>
          </w:p>
        </w:tc>
        <w:tc>
          <w:tcPr>
            <w:tcW w:w="1702" w:type="dxa"/>
          </w:tcPr>
          <w:p w14:paraId="21455533" w14:textId="05C33C5C" w:rsidR="003703CB" w:rsidRPr="00DD6528" w:rsidRDefault="003703CB" w:rsidP="003703CB">
            <w:pPr>
              <w:spacing w:line="300" w:lineRule="exact"/>
              <w:rPr>
                <w:rFonts w:ascii="Arial" w:hAnsi="Arial" w:cs="Arial"/>
                <w:b/>
                <w:sz w:val="20"/>
                <w:szCs w:val="20"/>
              </w:rPr>
            </w:pPr>
            <w:r w:rsidRPr="00812755">
              <w:rPr>
                <w:rFonts w:ascii="Arial" w:hAnsi="Arial" w:cs="Arial"/>
                <w:b/>
              </w:rPr>
              <w:t xml:space="preserve">Login </w:t>
            </w:r>
            <w:r>
              <w:rPr>
                <w:rFonts w:ascii="Arial" w:hAnsi="Arial" w:cs="Arial"/>
                <w:b/>
              </w:rPr>
              <w:t>to Millennium and PowerChart</w:t>
            </w:r>
          </w:p>
        </w:tc>
        <w:tc>
          <w:tcPr>
            <w:tcW w:w="13183" w:type="dxa"/>
            <w:gridSpan w:val="2"/>
          </w:tcPr>
          <w:p w14:paraId="1C53A998" w14:textId="77777777" w:rsidR="003703CB" w:rsidRDefault="003703CB" w:rsidP="003703CB">
            <w:pPr>
              <w:pStyle w:val="ListParagraph"/>
              <w:numPr>
                <w:ilvl w:val="0"/>
                <w:numId w:val="11"/>
              </w:numPr>
              <w:ind w:left="360"/>
              <w:rPr>
                <w:rFonts w:ascii="Arial" w:hAnsi="Arial" w:cs="Arial"/>
              </w:rPr>
            </w:pPr>
            <w:r>
              <w:rPr>
                <w:rFonts w:ascii="Arial" w:hAnsi="Arial" w:cs="Arial"/>
              </w:rPr>
              <w:t xml:space="preserve">Open </w:t>
            </w:r>
            <w:r w:rsidRPr="00D33210">
              <w:rPr>
                <w:rFonts w:ascii="Arial" w:hAnsi="Arial" w:cs="Arial"/>
                <w:b/>
                <w:bCs/>
              </w:rPr>
              <w:t>Microsoft</w:t>
            </w:r>
            <w:r>
              <w:rPr>
                <w:rFonts w:ascii="Arial" w:hAnsi="Arial" w:cs="Arial"/>
              </w:rPr>
              <w:t xml:space="preserve"> </w:t>
            </w:r>
            <w:r w:rsidRPr="00D33210">
              <w:rPr>
                <w:rFonts w:ascii="Arial" w:hAnsi="Arial" w:cs="Arial"/>
                <w:b/>
                <w:bCs/>
              </w:rPr>
              <w:t>Edge</w:t>
            </w:r>
            <w:r>
              <w:rPr>
                <w:rFonts w:ascii="Arial" w:hAnsi="Arial" w:cs="Arial"/>
              </w:rPr>
              <w:t xml:space="preserve"> web browser. The </w:t>
            </w:r>
            <w:r w:rsidRPr="00D33210">
              <w:rPr>
                <w:rFonts w:ascii="Arial" w:hAnsi="Arial" w:cs="Arial"/>
                <w:b/>
                <w:bCs/>
              </w:rPr>
              <w:t>Online</w:t>
            </w:r>
            <w:r>
              <w:rPr>
                <w:rFonts w:ascii="Arial" w:hAnsi="Arial" w:cs="Arial"/>
              </w:rPr>
              <w:t xml:space="preserve"> </w:t>
            </w:r>
            <w:r w:rsidRPr="00D33210">
              <w:rPr>
                <w:rFonts w:ascii="Arial" w:hAnsi="Arial" w:cs="Arial"/>
                <w:b/>
                <w:bCs/>
              </w:rPr>
              <w:t>Intranet</w:t>
            </w:r>
            <w:r>
              <w:rPr>
                <w:rFonts w:ascii="Arial" w:hAnsi="Arial" w:cs="Arial"/>
              </w:rPr>
              <w:t xml:space="preserve"> (OLI) should open</w:t>
            </w:r>
          </w:p>
          <w:p w14:paraId="509DF1AD" w14:textId="77777777" w:rsidR="003703CB" w:rsidRDefault="003703CB" w:rsidP="003703CB">
            <w:pPr>
              <w:pStyle w:val="ListParagraph"/>
              <w:numPr>
                <w:ilvl w:val="0"/>
                <w:numId w:val="11"/>
              </w:numPr>
              <w:ind w:left="360"/>
              <w:rPr>
                <w:rFonts w:ascii="Arial" w:hAnsi="Arial" w:cs="Arial"/>
              </w:rPr>
            </w:pPr>
            <w:r>
              <w:rPr>
                <w:rFonts w:ascii="Arial" w:hAnsi="Arial" w:cs="Arial"/>
              </w:rPr>
              <w:t xml:space="preserve">Select </w:t>
            </w:r>
            <w:r w:rsidRPr="00D33210">
              <w:rPr>
                <w:rFonts w:ascii="Arial" w:hAnsi="Arial" w:cs="Arial"/>
                <w:b/>
                <w:bCs/>
              </w:rPr>
              <w:t>IT</w:t>
            </w:r>
            <w:r>
              <w:rPr>
                <w:rFonts w:ascii="Arial" w:hAnsi="Arial" w:cs="Arial"/>
              </w:rPr>
              <w:t xml:space="preserve"> </w:t>
            </w:r>
            <w:r w:rsidRPr="00D33210">
              <w:rPr>
                <w:rFonts w:ascii="Arial" w:hAnsi="Arial" w:cs="Arial"/>
                <w:b/>
                <w:bCs/>
              </w:rPr>
              <w:t>Systems</w:t>
            </w:r>
            <w:r>
              <w:rPr>
                <w:rFonts w:ascii="Arial" w:hAnsi="Arial" w:cs="Arial"/>
              </w:rPr>
              <w:t xml:space="preserve"> in navigator to left of window</w:t>
            </w:r>
          </w:p>
          <w:p w14:paraId="564D624C" w14:textId="77777777" w:rsidR="003703CB" w:rsidRPr="00965671" w:rsidRDefault="003703CB" w:rsidP="003703CB">
            <w:pPr>
              <w:pStyle w:val="ListParagraph"/>
              <w:numPr>
                <w:ilvl w:val="0"/>
                <w:numId w:val="11"/>
              </w:numPr>
              <w:ind w:left="360"/>
              <w:rPr>
                <w:rFonts w:ascii="Arial" w:hAnsi="Arial" w:cs="Arial"/>
              </w:rPr>
            </w:pPr>
            <w:r>
              <w:rPr>
                <w:rFonts w:ascii="Arial" w:hAnsi="Arial" w:cs="Arial"/>
              </w:rPr>
              <w:t xml:space="preserve">Scroll down and type’ </w:t>
            </w:r>
            <w:r w:rsidRPr="00D33210">
              <w:rPr>
                <w:rFonts w:ascii="Arial" w:hAnsi="Arial" w:cs="Arial"/>
                <w:b/>
                <w:bCs/>
              </w:rPr>
              <w:t>millennium’</w:t>
            </w:r>
            <w:r>
              <w:rPr>
                <w:rFonts w:ascii="Arial" w:hAnsi="Arial" w:cs="Arial"/>
              </w:rPr>
              <w:t xml:space="preserve"> in the search field under </w:t>
            </w:r>
            <w:r w:rsidRPr="00D33210">
              <w:rPr>
                <w:rFonts w:ascii="Arial" w:hAnsi="Arial" w:cs="Arial"/>
                <w:b/>
                <w:bCs/>
              </w:rPr>
              <w:t>Clinical</w:t>
            </w:r>
            <w:r>
              <w:rPr>
                <w:rFonts w:ascii="Arial" w:hAnsi="Arial" w:cs="Arial"/>
              </w:rPr>
              <w:t xml:space="preserve"> </w:t>
            </w:r>
            <w:r w:rsidRPr="00D33210">
              <w:rPr>
                <w:rFonts w:ascii="Arial" w:hAnsi="Arial" w:cs="Arial"/>
                <w:b/>
                <w:bCs/>
              </w:rPr>
              <w:t>Systems</w:t>
            </w:r>
          </w:p>
          <w:p w14:paraId="71C0DF63" w14:textId="77777777" w:rsidR="003703CB" w:rsidRPr="00965671" w:rsidRDefault="003703CB" w:rsidP="003703CB">
            <w:pPr>
              <w:pStyle w:val="ListParagraph"/>
              <w:numPr>
                <w:ilvl w:val="0"/>
                <w:numId w:val="11"/>
              </w:numPr>
              <w:ind w:left="360"/>
              <w:rPr>
                <w:rFonts w:ascii="Arial" w:hAnsi="Arial" w:cs="Arial"/>
              </w:rPr>
            </w:pPr>
            <w:r>
              <w:rPr>
                <w:rFonts w:ascii="Arial" w:hAnsi="Arial" w:cs="Arial"/>
              </w:rPr>
              <w:t xml:space="preserve">Click </w:t>
            </w:r>
            <w:r w:rsidRPr="00D33210">
              <w:rPr>
                <w:rFonts w:ascii="Arial" w:hAnsi="Arial" w:cs="Arial"/>
                <w:b/>
                <w:bCs/>
              </w:rPr>
              <w:t>Millennium</w:t>
            </w:r>
          </w:p>
          <w:p w14:paraId="0F46DABE" w14:textId="77777777" w:rsidR="003703CB" w:rsidRPr="00B65106" w:rsidRDefault="003703CB" w:rsidP="003703CB">
            <w:pPr>
              <w:pStyle w:val="ListParagraph"/>
              <w:numPr>
                <w:ilvl w:val="0"/>
                <w:numId w:val="11"/>
              </w:numPr>
              <w:ind w:left="360"/>
              <w:rPr>
                <w:rFonts w:ascii="Arial" w:hAnsi="Arial" w:cs="Arial"/>
              </w:rPr>
            </w:pPr>
            <w:r>
              <w:rPr>
                <w:rFonts w:ascii="Arial" w:hAnsi="Arial" w:cs="Arial"/>
              </w:rPr>
              <w:t xml:space="preserve">Login to </w:t>
            </w:r>
            <w:r w:rsidRPr="00965671">
              <w:rPr>
                <w:rFonts w:ascii="Arial" w:hAnsi="Arial" w:cs="Arial"/>
                <w:b/>
                <w:bCs/>
              </w:rPr>
              <w:t>Cerner</w:t>
            </w:r>
            <w:r>
              <w:rPr>
                <w:rFonts w:ascii="Arial" w:hAnsi="Arial" w:cs="Arial"/>
                <w:b/>
                <w:bCs/>
              </w:rPr>
              <w:t xml:space="preserve"> </w:t>
            </w:r>
            <w:r w:rsidRPr="00D33210">
              <w:rPr>
                <w:rFonts w:ascii="Arial" w:hAnsi="Arial" w:cs="Arial"/>
                <w:b/>
                <w:bCs/>
              </w:rPr>
              <w:t>Millennium</w:t>
            </w:r>
            <w:r>
              <w:rPr>
                <w:rFonts w:ascii="Arial" w:hAnsi="Arial" w:cs="Arial"/>
                <w:b/>
                <w:bCs/>
              </w:rPr>
              <w:t xml:space="preserve"> </w:t>
            </w:r>
            <w:r>
              <w:rPr>
                <w:rFonts w:ascii="Arial" w:hAnsi="Arial" w:cs="Arial"/>
              </w:rPr>
              <w:t xml:space="preserve">(usernames are not case sensitive but passwords </w:t>
            </w:r>
            <w:r w:rsidRPr="00636643">
              <w:rPr>
                <w:rFonts w:ascii="Arial" w:hAnsi="Arial" w:cs="Arial"/>
                <w:u w:val="single"/>
              </w:rPr>
              <w:t>are</w:t>
            </w:r>
            <w:r>
              <w:rPr>
                <w:rFonts w:ascii="Arial" w:hAnsi="Arial" w:cs="Arial"/>
              </w:rPr>
              <w:t>)</w:t>
            </w:r>
          </w:p>
          <w:p w14:paraId="3B398989" w14:textId="77777777" w:rsidR="003703CB" w:rsidRPr="003703CB" w:rsidRDefault="003703CB" w:rsidP="003703CB">
            <w:pPr>
              <w:pStyle w:val="ListParagraph"/>
              <w:numPr>
                <w:ilvl w:val="0"/>
                <w:numId w:val="11"/>
              </w:numPr>
              <w:spacing w:before="120" w:after="120" w:line="300" w:lineRule="exact"/>
              <w:ind w:left="360"/>
              <w:rPr>
                <w:rFonts w:ascii="Arial" w:hAnsi="Arial" w:cs="Arial"/>
                <w:b/>
              </w:rPr>
            </w:pPr>
            <w:r w:rsidRPr="009D6525">
              <w:rPr>
                <w:rFonts w:ascii="Arial" w:hAnsi="Arial" w:cs="Arial"/>
                <w:bCs/>
              </w:rPr>
              <w:t>Login to</w:t>
            </w:r>
            <w:r w:rsidRPr="009D6525">
              <w:rPr>
                <w:rFonts w:ascii="Arial" w:hAnsi="Arial" w:cs="Arial"/>
                <w:b/>
              </w:rPr>
              <w:t xml:space="preserve"> PowerChart</w:t>
            </w:r>
            <w:r w:rsidRPr="009D6525">
              <w:rPr>
                <w:rFonts w:ascii="Arial" w:hAnsi="Arial" w:cs="Arial"/>
                <w:bCs/>
              </w:rPr>
              <w:t xml:space="preserve"> </w:t>
            </w:r>
            <w:r w:rsidRPr="009D6525">
              <w:rPr>
                <w:rFonts w:ascii="Arial" w:hAnsi="Arial" w:cs="Arial"/>
              </w:rPr>
              <w:t xml:space="preserve">(usernames are not case sensitive but passwords </w:t>
            </w:r>
            <w:r w:rsidRPr="009D6525">
              <w:rPr>
                <w:rFonts w:ascii="Arial" w:hAnsi="Arial" w:cs="Arial"/>
                <w:u w:val="single"/>
              </w:rPr>
              <w:t>are</w:t>
            </w:r>
            <w:r w:rsidRPr="009D6525">
              <w:rPr>
                <w:rFonts w:ascii="Arial" w:hAnsi="Arial" w:cs="Arial"/>
              </w:rPr>
              <w:t>)</w:t>
            </w:r>
          </w:p>
          <w:p w14:paraId="7BE25ADE" w14:textId="4BA2AFA7" w:rsidR="003703CB" w:rsidRPr="003703CB" w:rsidRDefault="003703CB" w:rsidP="003703CB">
            <w:pPr>
              <w:pStyle w:val="ListParagraph"/>
              <w:numPr>
                <w:ilvl w:val="0"/>
                <w:numId w:val="11"/>
              </w:numPr>
              <w:spacing w:before="120" w:after="120" w:line="300" w:lineRule="exact"/>
              <w:ind w:left="360"/>
              <w:rPr>
                <w:rFonts w:ascii="Arial" w:hAnsi="Arial" w:cs="Arial"/>
                <w:b/>
              </w:rPr>
            </w:pPr>
            <w:r w:rsidRPr="003703CB">
              <w:rPr>
                <w:rFonts w:ascii="Arial" w:hAnsi="Arial" w:cs="Arial"/>
                <w:bCs/>
              </w:rPr>
              <w:t>Explain that Imprivata (single -sign-on) should auto. log the user into their PowerChart account from go live</w:t>
            </w:r>
          </w:p>
        </w:tc>
      </w:tr>
      <w:tr w:rsidR="003703CB" w:rsidRPr="00DD6528" w14:paraId="1FBD1C17" w14:textId="77777777" w:rsidTr="000F7BAB">
        <w:tc>
          <w:tcPr>
            <w:tcW w:w="567" w:type="dxa"/>
          </w:tcPr>
          <w:p w14:paraId="4F2CBEF4" w14:textId="59537395" w:rsidR="003703CB" w:rsidRPr="00DD6528" w:rsidRDefault="003703CB" w:rsidP="003703CB">
            <w:pPr>
              <w:spacing w:line="300" w:lineRule="exact"/>
              <w:rPr>
                <w:rFonts w:ascii="Arial" w:hAnsi="Arial" w:cs="Arial"/>
              </w:rPr>
            </w:pPr>
            <w:r>
              <w:rPr>
                <w:rFonts w:ascii="Arial" w:hAnsi="Arial" w:cs="Arial"/>
              </w:rPr>
              <w:t>5</w:t>
            </w:r>
          </w:p>
        </w:tc>
        <w:tc>
          <w:tcPr>
            <w:tcW w:w="1702" w:type="dxa"/>
          </w:tcPr>
          <w:p w14:paraId="02A686AA" w14:textId="595F1F8F" w:rsidR="003703CB" w:rsidRPr="00DD6528" w:rsidRDefault="003703CB" w:rsidP="003703CB">
            <w:pPr>
              <w:spacing w:line="300" w:lineRule="exact"/>
              <w:rPr>
                <w:rFonts w:ascii="Arial" w:hAnsi="Arial" w:cs="Arial"/>
                <w:b/>
                <w:sz w:val="20"/>
                <w:szCs w:val="20"/>
              </w:rPr>
            </w:pPr>
            <w:r>
              <w:rPr>
                <w:rFonts w:ascii="Arial" w:hAnsi="Arial" w:cs="Arial"/>
                <w:b/>
              </w:rPr>
              <w:t xml:space="preserve">Organiser </w:t>
            </w:r>
            <w:proofErr w:type="gramStart"/>
            <w:r>
              <w:rPr>
                <w:rFonts w:ascii="Arial" w:hAnsi="Arial" w:cs="Arial"/>
                <w:b/>
              </w:rPr>
              <w:t>overview</w:t>
            </w:r>
            <w:r w:rsidR="006A1275">
              <w:rPr>
                <w:rFonts w:ascii="Arial" w:hAnsi="Arial" w:cs="Arial"/>
                <w:b/>
              </w:rPr>
              <w:t>;</w:t>
            </w:r>
            <w:proofErr w:type="gramEnd"/>
            <w:r w:rsidR="006A1275">
              <w:rPr>
                <w:rFonts w:ascii="Arial" w:hAnsi="Arial" w:cs="Arial"/>
                <w:b/>
              </w:rPr>
              <w:t xml:space="preserve"> </w:t>
            </w:r>
            <w:r w:rsidR="006A1275" w:rsidRPr="006A1275">
              <w:rPr>
                <w:rFonts w:ascii="Arial" w:hAnsi="Arial" w:cs="Arial"/>
                <w:b/>
              </w:rPr>
              <w:t>change default homepage to preferred one</w:t>
            </w:r>
          </w:p>
        </w:tc>
        <w:tc>
          <w:tcPr>
            <w:tcW w:w="13183" w:type="dxa"/>
            <w:gridSpan w:val="2"/>
          </w:tcPr>
          <w:p w14:paraId="00668BE0" w14:textId="28CA537C" w:rsidR="003703CB" w:rsidRPr="003703CB" w:rsidRDefault="003703CB" w:rsidP="003703CB">
            <w:pPr>
              <w:pStyle w:val="ListParagraph"/>
              <w:numPr>
                <w:ilvl w:val="0"/>
                <w:numId w:val="11"/>
              </w:numPr>
              <w:spacing w:before="120" w:after="120" w:line="300" w:lineRule="exact"/>
              <w:ind w:left="340"/>
              <w:rPr>
                <w:rFonts w:ascii="Arial" w:hAnsi="Arial" w:cs="Arial"/>
                <w:b/>
              </w:rPr>
            </w:pPr>
            <w:r w:rsidRPr="00DD6528">
              <w:rPr>
                <w:rFonts w:ascii="Arial" w:hAnsi="Arial" w:cs="Arial"/>
                <w:bCs/>
              </w:rPr>
              <w:t xml:space="preserve">Give overview of PowerChart screen, inc. </w:t>
            </w:r>
            <w:r w:rsidRPr="00DD6528">
              <w:rPr>
                <w:rFonts w:ascii="Arial" w:hAnsi="Arial" w:cs="Arial"/>
                <w:b/>
              </w:rPr>
              <w:t>Organiser</w:t>
            </w:r>
            <w:r w:rsidRPr="00DD6528">
              <w:rPr>
                <w:rFonts w:ascii="Arial" w:hAnsi="Arial" w:cs="Arial"/>
                <w:bCs/>
              </w:rPr>
              <w:t xml:space="preserve"> (toolbars at top of screen)</w:t>
            </w:r>
            <w:r>
              <w:rPr>
                <w:rFonts w:ascii="Arial" w:hAnsi="Arial" w:cs="Arial"/>
                <w:bCs/>
              </w:rPr>
              <w:t xml:space="preserve"> and </w:t>
            </w:r>
            <w:r w:rsidRPr="003703CB">
              <w:rPr>
                <w:rFonts w:ascii="Arial" w:hAnsi="Arial" w:cs="Arial"/>
                <w:b/>
              </w:rPr>
              <w:t>eCoach</w:t>
            </w:r>
            <w:r>
              <w:rPr>
                <w:rFonts w:ascii="Arial" w:hAnsi="Arial" w:cs="Arial"/>
                <w:b/>
              </w:rPr>
              <w:t xml:space="preserve"> </w:t>
            </w:r>
            <w:r>
              <w:rPr>
                <w:rFonts w:ascii="Arial" w:hAnsi="Arial" w:cs="Arial"/>
                <w:bCs/>
              </w:rPr>
              <w:t>(QRGs)</w:t>
            </w:r>
          </w:p>
          <w:p w14:paraId="0715CF67" w14:textId="6432592F" w:rsidR="003703CB" w:rsidRPr="00DD6528" w:rsidRDefault="003703CB" w:rsidP="003703CB">
            <w:pPr>
              <w:pStyle w:val="ListParagraph"/>
              <w:numPr>
                <w:ilvl w:val="0"/>
                <w:numId w:val="11"/>
              </w:numPr>
              <w:spacing w:before="120" w:after="120" w:line="300" w:lineRule="exact"/>
              <w:ind w:left="340"/>
              <w:rPr>
                <w:rFonts w:ascii="Arial" w:hAnsi="Arial" w:cs="Arial"/>
                <w:b/>
              </w:rPr>
            </w:pPr>
            <w:r>
              <w:rPr>
                <w:rFonts w:ascii="Arial" w:hAnsi="Arial" w:cs="Arial"/>
                <w:bCs/>
              </w:rPr>
              <w:t xml:space="preserve">Select any patient and give overview of </w:t>
            </w:r>
            <w:r w:rsidRPr="003703CB">
              <w:rPr>
                <w:rFonts w:ascii="Arial" w:hAnsi="Arial" w:cs="Arial"/>
                <w:b/>
              </w:rPr>
              <w:t>Patient</w:t>
            </w:r>
            <w:r>
              <w:rPr>
                <w:rFonts w:ascii="Arial" w:hAnsi="Arial" w:cs="Arial"/>
                <w:bCs/>
              </w:rPr>
              <w:t xml:space="preserve"> </w:t>
            </w:r>
            <w:r w:rsidRPr="003703CB">
              <w:rPr>
                <w:rFonts w:ascii="Arial" w:hAnsi="Arial" w:cs="Arial"/>
                <w:b/>
              </w:rPr>
              <w:t>Banner</w:t>
            </w:r>
            <w:r>
              <w:rPr>
                <w:rFonts w:ascii="Arial" w:hAnsi="Arial" w:cs="Arial"/>
                <w:bCs/>
              </w:rPr>
              <w:t xml:space="preserve">, </w:t>
            </w:r>
            <w:r w:rsidRPr="003703CB">
              <w:rPr>
                <w:rFonts w:ascii="Arial" w:hAnsi="Arial" w:cs="Arial"/>
                <w:b/>
              </w:rPr>
              <w:t>MPages, co</w:t>
            </w:r>
            <w:r w:rsidRPr="00DD6528">
              <w:rPr>
                <w:rFonts w:ascii="Arial" w:hAnsi="Arial" w:cs="Arial"/>
                <w:b/>
              </w:rPr>
              <w:t>mponents</w:t>
            </w:r>
            <w:r w:rsidRPr="00DD6528">
              <w:rPr>
                <w:rFonts w:ascii="Arial" w:hAnsi="Arial" w:cs="Arial"/>
                <w:bCs/>
              </w:rPr>
              <w:t xml:space="preserve"> and </w:t>
            </w:r>
            <w:r w:rsidRPr="00076D94">
              <w:rPr>
                <w:rFonts w:ascii="Arial" w:hAnsi="Arial" w:cs="Arial"/>
                <w:b/>
              </w:rPr>
              <w:t>left</w:t>
            </w:r>
            <w:r>
              <w:rPr>
                <w:rFonts w:ascii="Arial" w:hAnsi="Arial" w:cs="Arial"/>
                <w:bCs/>
              </w:rPr>
              <w:t xml:space="preserve"> </w:t>
            </w:r>
            <w:r>
              <w:rPr>
                <w:rFonts w:ascii="Arial" w:hAnsi="Arial" w:cs="Arial"/>
                <w:b/>
              </w:rPr>
              <w:t>m</w:t>
            </w:r>
            <w:r w:rsidRPr="00DD6528">
              <w:rPr>
                <w:rFonts w:ascii="Arial" w:hAnsi="Arial" w:cs="Arial"/>
                <w:b/>
              </w:rPr>
              <w:t>enu</w:t>
            </w:r>
          </w:p>
          <w:p w14:paraId="6AC26075" w14:textId="77777777" w:rsidR="003703CB" w:rsidRPr="00DD6528" w:rsidRDefault="003703CB" w:rsidP="003703CB">
            <w:pPr>
              <w:pStyle w:val="ListParagraph"/>
              <w:numPr>
                <w:ilvl w:val="0"/>
                <w:numId w:val="11"/>
              </w:numPr>
              <w:spacing w:before="120" w:after="120" w:line="300" w:lineRule="exact"/>
              <w:ind w:left="340"/>
              <w:rPr>
                <w:rFonts w:ascii="Arial" w:hAnsi="Arial" w:cs="Arial"/>
                <w:b/>
                <w:bCs/>
              </w:rPr>
            </w:pPr>
            <w:r w:rsidRPr="00DD6528">
              <w:rPr>
                <w:rFonts w:ascii="Arial" w:hAnsi="Arial" w:cs="Arial"/>
                <w:bCs/>
              </w:rPr>
              <w:t xml:space="preserve">Show delegates how to change </w:t>
            </w:r>
            <w:r w:rsidRPr="00DD6528">
              <w:rPr>
                <w:rFonts w:ascii="Arial" w:hAnsi="Arial" w:cs="Arial"/>
              </w:rPr>
              <w:t xml:space="preserve">default homepage to preferred one (e.g. </w:t>
            </w:r>
            <w:r w:rsidRPr="00DD6528">
              <w:rPr>
                <w:rFonts w:ascii="Arial" w:hAnsi="Arial" w:cs="Arial"/>
                <w:b/>
                <w:bCs/>
              </w:rPr>
              <w:t>CareCompass</w:t>
            </w:r>
            <w:r w:rsidRPr="00DD6528">
              <w:rPr>
                <w:rFonts w:ascii="Arial" w:hAnsi="Arial" w:cs="Arial"/>
              </w:rPr>
              <w:t>) from:</w:t>
            </w:r>
          </w:p>
          <w:p w14:paraId="53E27A32" w14:textId="77777777" w:rsidR="003703CB" w:rsidRPr="003703CB" w:rsidRDefault="003703CB" w:rsidP="003703CB">
            <w:pPr>
              <w:pStyle w:val="ListParagraph"/>
              <w:numPr>
                <w:ilvl w:val="0"/>
                <w:numId w:val="2"/>
              </w:numPr>
              <w:spacing w:before="120" w:after="120" w:line="300" w:lineRule="exact"/>
              <w:ind w:left="397"/>
              <w:rPr>
                <w:rFonts w:ascii="Arial" w:hAnsi="Arial" w:cs="Arial"/>
              </w:rPr>
            </w:pPr>
            <w:r w:rsidRPr="00DD6528">
              <w:rPr>
                <w:rFonts w:ascii="Arial" w:hAnsi="Arial" w:cs="Arial"/>
                <w:b/>
                <w:bCs/>
              </w:rPr>
              <w:t>View&gt;My Experience&gt;CareCompass&gt;Critical Care Nurse&gt;Save</w:t>
            </w:r>
            <w:r>
              <w:rPr>
                <w:rFonts w:ascii="Arial" w:hAnsi="Arial" w:cs="Arial"/>
                <w:b/>
                <w:bCs/>
              </w:rPr>
              <w:t xml:space="preserve"> </w:t>
            </w:r>
          </w:p>
          <w:p w14:paraId="7C1C7AB8" w14:textId="27CB4690" w:rsidR="003703CB" w:rsidRDefault="003703CB" w:rsidP="003703CB">
            <w:pPr>
              <w:pStyle w:val="ListParagraph"/>
              <w:numPr>
                <w:ilvl w:val="0"/>
                <w:numId w:val="2"/>
              </w:numPr>
              <w:spacing w:before="120" w:after="120" w:line="300" w:lineRule="exact"/>
              <w:ind w:left="397"/>
              <w:rPr>
                <w:rFonts w:ascii="Arial" w:hAnsi="Arial" w:cs="Arial"/>
              </w:rPr>
            </w:pPr>
            <w:r>
              <w:rPr>
                <w:rFonts w:ascii="Arial" w:hAnsi="Arial" w:cs="Arial"/>
              </w:rPr>
              <w:t>Trainer – don’t do this but explain that user would need to log off and back in to see any changes</w:t>
            </w:r>
          </w:p>
          <w:p w14:paraId="4988CA13" w14:textId="2BF4DAA5" w:rsidR="003703CB" w:rsidRPr="003703CB" w:rsidRDefault="003703CB" w:rsidP="003703CB">
            <w:pPr>
              <w:pStyle w:val="ListParagraph"/>
              <w:numPr>
                <w:ilvl w:val="0"/>
                <w:numId w:val="2"/>
              </w:numPr>
              <w:spacing w:before="120" w:after="120" w:line="300" w:lineRule="exact"/>
              <w:ind w:left="397"/>
              <w:rPr>
                <w:rFonts w:ascii="Arial" w:hAnsi="Arial" w:cs="Arial"/>
              </w:rPr>
            </w:pPr>
            <w:r w:rsidRPr="003703CB">
              <w:rPr>
                <w:rFonts w:ascii="Arial" w:hAnsi="Arial" w:cs="Arial"/>
              </w:rPr>
              <w:t xml:space="preserve">Return to </w:t>
            </w:r>
            <w:r w:rsidRPr="003703CB">
              <w:rPr>
                <w:rFonts w:ascii="Arial" w:hAnsi="Arial" w:cs="Arial"/>
                <w:b/>
                <w:bCs/>
              </w:rPr>
              <w:t>CareCompass</w:t>
            </w:r>
            <w:r w:rsidRPr="003703CB">
              <w:rPr>
                <w:rFonts w:ascii="Arial" w:hAnsi="Arial" w:cs="Arial"/>
              </w:rPr>
              <w:t xml:space="preserve"> via the </w:t>
            </w:r>
            <w:r w:rsidRPr="003703CB">
              <w:rPr>
                <w:rFonts w:ascii="Arial" w:hAnsi="Arial" w:cs="Arial"/>
                <w:b/>
                <w:bCs/>
              </w:rPr>
              <w:t>Organiser</w:t>
            </w:r>
          </w:p>
        </w:tc>
      </w:tr>
      <w:tr w:rsidR="003703CB" w:rsidRPr="00DD6528" w14:paraId="55763FDA" w14:textId="77777777" w:rsidTr="000F7BAB">
        <w:tc>
          <w:tcPr>
            <w:tcW w:w="567" w:type="dxa"/>
          </w:tcPr>
          <w:p w14:paraId="21F1B2FC" w14:textId="2AFEFD99" w:rsidR="003703CB" w:rsidRPr="00DD6528" w:rsidRDefault="007B6797" w:rsidP="003703CB">
            <w:pPr>
              <w:spacing w:line="300" w:lineRule="exact"/>
              <w:rPr>
                <w:rFonts w:ascii="Arial" w:hAnsi="Arial" w:cs="Arial"/>
              </w:rPr>
            </w:pPr>
            <w:r>
              <w:rPr>
                <w:rFonts w:ascii="Arial" w:hAnsi="Arial" w:cs="Arial"/>
              </w:rPr>
              <w:t>5</w:t>
            </w:r>
          </w:p>
        </w:tc>
        <w:tc>
          <w:tcPr>
            <w:tcW w:w="1702" w:type="dxa"/>
          </w:tcPr>
          <w:p w14:paraId="506C22E5" w14:textId="221968A5" w:rsidR="003703CB" w:rsidRPr="007B6797" w:rsidRDefault="007B6797" w:rsidP="007B6797">
            <w:pPr>
              <w:spacing w:line="300" w:lineRule="exact"/>
              <w:rPr>
                <w:rFonts w:ascii="Arial" w:hAnsi="Arial" w:cs="Arial"/>
                <w:b/>
                <w:bCs/>
                <w:sz w:val="20"/>
                <w:szCs w:val="20"/>
              </w:rPr>
            </w:pPr>
            <w:r>
              <w:rPr>
                <w:rFonts w:ascii="Arial" w:hAnsi="Arial" w:cs="Arial"/>
                <w:b/>
                <w:bCs/>
                <w:sz w:val="20"/>
                <w:szCs w:val="20"/>
              </w:rPr>
              <w:t>Patient search; recent patients; refresh;</w:t>
            </w:r>
          </w:p>
        </w:tc>
        <w:tc>
          <w:tcPr>
            <w:tcW w:w="13183" w:type="dxa"/>
            <w:gridSpan w:val="2"/>
          </w:tcPr>
          <w:p w14:paraId="1BAFACE5" w14:textId="156D45B1" w:rsidR="003703CB" w:rsidRPr="00DD6528" w:rsidRDefault="003703CB" w:rsidP="003703CB">
            <w:pPr>
              <w:pStyle w:val="ListNumber"/>
              <w:numPr>
                <w:ilvl w:val="0"/>
                <w:numId w:val="3"/>
              </w:numPr>
              <w:spacing w:after="100" w:line="240" w:lineRule="auto"/>
              <w:ind w:left="360"/>
              <w:contextualSpacing/>
              <w:rPr>
                <w:rFonts w:ascii="Arial" w:hAnsi="Arial" w:cs="Arial"/>
                <w:bCs/>
                <w:sz w:val="22"/>
                <w:szCs w:val="22"/>
              </w:rPr>
            </w:pPr>
            <w:r w:rsidRPr="00DD6528">
              <w:rPr>
                <w:rFonts w:ascii="Arial" w:hAnsi="Arial" w:cs="Arial"/>
                <w:bCs/>
                <w:sz w:val="22"/>
                <w:szCs w:val="22"/>
              </w:rPr>
              <w:t>Show patient search (recommended patients are selected from a list/view</w:t>
            </w:r>
            <w:r>
              <w:rPr>
                <w:rFonts w:ascii="Arial" w:hAnsi="Arial" w:cs="Arial"/>
                <w:bCs/>
                <w:sz w:val="22"/>
                <w:szCs w:val="22"/>
              </w:rPr>
              <w:t xml:space="preserve">, </w:t>
            </w:r>
            <w:proofErr w:type="spellStart"/>
            <w:r w:rsidRPr="00DD6528">
              <w:rPr>
                <w:rFonts w:ascii="Arial" w:hAnsi="Arial" w:cs="Arial"/>
                <w:bCs/>
                <w:sz w:val="22"/>
                <w:szCs w:val="22"/>
              </w:rPr>
              <w:t>i.e</w:t>
            </w:r>
            <w:proofErr w:type="spellEnd"/>
            <w:r w:rsidRPr="00DD6528">
              <w:rPr>
                <w:rFonts w:ascii="Arial" w:hAnsi="Arial" w:cs="Arial"/>
                <w:bCs/>
                <w:sz w:val="22"/>
                <w:szCs w:val="22"/>
              </w:rPr>
              <w:t xml:space="preserve"> care</w:t>
            </w:r>
            <w:r>
              <w:rPr>
                <w:rFonts w:ascii="Arial" w:hAnsi="Arial" w:cs="Arial"/>
                <w:bCs/>
                <w:sz w:val="22"/>
                <w:szCs w:val="22"/>
              </w:rPr>
              <w:t xml:space="preserve"> </w:t>
            </w:r>
            <w:r w:rsidRPr="00DD6528">
              <w:rPr>
                <w:rFonts w:ascii="Arial" w:hAnsi="Arial" w:cs="Arial"/>
                <w:bCs/>
                <w:sz w:val="22"/>
                <w:szCs w:val="22"/>
              </w:rPr>
              <w:t>compass) and ‘</w:t>
            </w:r>
            <w:r w:rsidRPr="00DD6528">
              <w:rPr>
                <w:rFonts w:ascii="Arial" w:hAnsi="Arial" w:cs="Arial"/>
                <w:b/>
                <w:sz w:val="22"/>
                <w:szCs w:val="22"/>
              </w:rPr>
              <w:t>Recent’</w:t>
            </w:r>
            <w:r w:rsidRPr="00DD6528">
              <w:rPr>
                <w:rFonts w:ascii="Arial" w:hAnsi="Arial" w:cs="Arial"/>
                <w:bCs/>
                <w:sz w:val="22"/>
                <w:szCs w:val="22"/>
              </w:rPr>
              <w:t xml:space="preserve"> drop-down in top-right of screen – this will list your last </w:t>
            </w:r>
            <w:r>
              <w:rPr>
                <w:rFonts w:ascii="Arial" w:hAnsi="Arial" w:cs="Arial"/>
                <w:bCs/>
                <w:sz w:val="22"/>
                <w:szCs w:val="22"/>
              </w:rPr>
              <w:t xml:space="preserve">nine </w:t>
            </w:r>
            <w:r w:rsidRPr="00DD6528">
              <w:rPr>
                <w:rFonts w:ascii="Arial" w:hAnsi="Arial" w:cs="Arial"/>
                <w:bCs/>
                <w:sz w:val="22"/>
                <w:szCs w:val="22"/>
              </w:rPr>
              <w:t>pts records visited</w:t>
            </w:r>
          </w:p>
          <w:p w14:paraId="5F83919E" w14:textId="53CE0818" w:rsidR="003703CB" w:rsidRPr="007B6797" w:rsidRDefault="003703CB" w:rsidP="007B6797">
            <w:pPr>
              <w:pStyle w:val="ListNumber"/>
              <w:numPr>
                <w:ilvl w:val="0"/>
                <w:numId w:val="3"/>
              </w:numPr>
              <w:spacing w:after="100" w:line="240" w:lineRule="auto"/>
              <w:ind w:left="360"/>
              <w:contextualSpacing/>
              <w:rPr>
                <w:rFonts w:ascii="Arial" w:hAnsi="Arial" w:cs="Arial"/>
                <w:bCs/>
                <w:sz w:val="22"/>
                <w:szCs w:val="22"/>
              </w:rPr>
            </w:pPr>
            <w:r w:rsidRPr="00DD6528">
              <w:rPr>
                <w:rFonts w:ascii="Arial" w:hAnsi="Arial" w:cs="Arial"/>
                <w:sz w:val="22"/>
                <w:szCs w:val="22"/>
              </w:rPr>
              <w:t xml:space="preserve">Make delegates aware of </w:t>
            </w:r>
            <w:r w:rsidRPr="00DD6528">
              <w:rPr>
                <w:rFonts w:ascii="Arial" w:hAnsi="Arial" w:cs="Arial"/>
                <w:b/>
                <w:bCs/>
                <w:sz w:val="22"/>
                <w:szCs w:val="22"/>
              </w:rPr>
              <w:t xml:space="preserve">Refresh </w:t>
            </w:r>
            <w:r w:rsidRPr="00DD6528">
              <w:rPr>
                <w:rFonts w:ascii="Arial" w:hAnsi="Arial" w:cs="Arial"/>
                <w:sz w:val="22"/>
                <w:szCs w:val="22"/>
              </w:rPr>
              <w:t xml:space="preserve">icon to see the most up-to-date info. </w:t>
            </w:r>
            <w:r w:rsidRPr="003703CB">
              <w:rPr>
                <w:rFonts w:ascii="Arial" w:hAnsi="Arial" w:cs="Arial"/>
                <w:b/>
                <w:bCs/>
                <w:sz w:val="22"/>
                <w:szCs w:val="22"/>
              </w:rPr>
              <w:t>Explain users will need to do this regularly</w:t>
            </w:r>
          </w:p>
        </w:tc>
      </w:tr>
      <w:tr w:rsidR="007B6797" w:rsidRPr="00DD6528" w14:paraId="372E0762" w14:textId="77777777" w:rsidTr="000F7BAB">
        <w:tc>
          <w:tcPr>
            <w:tcW w:w="567" w:type="dxa"/>
          </w:tcPr>
          <w:p w14:paraId="046A82C7" w14:textId="13539E84" w:rsidR="007B6797" w:rsidRPr="00DD6528" w:rsidRDefault="007B6797" w:rsidP="003703CB">
            <w:pPr>
              <w:spacing w:line="300" w:lineRule="exact"/>
              <w:rPr>
                <w:rFonts w:ascii="Arial" w:hAnsi="Arial" w:cs="Arial"/>
              </w:rPr>
            </w:pPr>
            <w:r>
              <w:rPr>
                <w:rFonts w:ascii="Arial" w:hAnsi="Arial" w:cs="Arial"/>
              </w:rPr>
              <w:t>5</w:t>
            </w:r>
          </w:p>
        </w:tc>
        <w:tc>
          <w:tcPr>
            <w:tcW w:w="1702" w:type="dxa"/>
          </w:tcPr>
          <w:p w14:paraId="38852F7F" w14:textId="77777777" w:rsidR="007B6797" w:rsidRPr="00DD6528" w:rsidRDefault="007B6797" w:rsidP="007B6797">
            <w:pPr>
              <w:spacing w:line="300" w:lineRule="exact"/>
              <w:rPr>
                <w:rFonts w:ascii="Arial" w:hAnsi="Arial" w:cs="Arial"/>
                <w:b/>
                <w:sz w:val="20"/>
                <w:szCs w:val="20"/>
              </w:rPr>
            </w:pPr>
            <w:proofErr w:type="spellStart"/>
            <w:r w:rsidRPr="007B6797">
              <w:rPr>
                <w:rFonts w:ascii="Arial" w:hAnsi="Arial" w:cs="Arial"/>
                <w:b/>
                <w:bCs/>
                <w:sz w:val="20"/>
                <w:szCs w:val="20"/>
              </w:rPr>
              <w:t>CareCompass</w:t>
            </w:r>
            <w:r>
              <w:rPr>
                <w:rFonts w:ascii="Arial" w:hAnsi="Arial" w:cs="Arial"/>
                <w:b/>
                <w:bCs/>
                <w:sz w:val="20"/>
                <w:szCs w:val="20"/>
              </w:rPr>
              <w:t>:</w:t>
            </w:r>
            <w:r>
              <w:rPr>
                <w:rFonts w:ascii="Arial" w:hAnsi="Arial" w:cs="Arial"/>
                <w:b/>
                <w:bCs/>
              </w:rPr>
              <w:t>a</w:t>
            </w:r>
            <w:r w:rsidRPr="00DD6528">
              <w:rPr>
                <w:rFonts w:ascii="Arial" w:hAnsi="Arial" w:cs="Arial"/>
                <w:b/>
                <w:sz w:val="20"/>
                <w:szCs w:val="20"/>
              </w:rPr>
              <w:t>dding</w:t>
            </w:r>
            <w:proofErr w:type="spellEnd"/>
            <w:r w:rsidRPr="00DD6528">
              <w:rPr>
                <w:rFonts w:ascii="Arial" w:hAnsi="Arial" w:cs="Arial"/>
                <w:b/>
                <w:sz w:val="20"/>
                <w:szCs w:val="20"/>
              </w:rPr>
              <w:t xml:space="preserve"> CRIC to patient list and establishing a </w:t>
            </w:r>
            <w:r w:rsidRPr="00DD6528">
              <w:rPr>
                <w:rFonts w:ascii="Arial" w:hAnsi="Arial" w:cs="Arial"/>
                <w:b/>
                <w:sz w:val="20"/>
                <w:szCs w:val="20"/>
              </w:rPr>
              <w:lastRenderedPageBreak/>
              <w:t>patient relationship</w:t>
            </w:r>
          </w:p>
          <w:p w14:paraId="0527C6BE" w14:textId="77777777" w:rsidR="007B6797" w:rsidRDefault="007B6797" w:rsidP="003703CB">
            <w:pPr>
              <w:spacing w:line="300" w:lineRule="exact"/>
              <w:rPr>
                <w:rFonts w:ascii="Arial" w:hAnsi="Arial" w:cs="Arial"/>
                <w:b/>
                <w:bCs/>
                <w:sz w:val="20"/>
                <w:szCs w:val="20"/>
              </w:rPr>
            </w:pPr>
          </w:p>
        </w:tc>
        <w:tc>
          <w:tcPr>
            <w:tcW w:w="13183" w:type="dxa"/>
            <w:gridSpan w:val="2"/>
          </w:tcPr>
          <w:p w14:paraId="50BF65C2" w14:textId="77777777" w:rsidR="007B6797" w:rsidRPr="00DD6528" w:rsidRDefault="007B6797" w:rsidP="007B6797">
            <w:pPr>
              <w:pStyle w:val="ListNumber"/>
              <w:numPr>
                <w:ilvl w:val="0"/>
                <w:numId w:val="3"/>
              </w:numPr>
              <w:spacing w:after="100" w:line="300" w:lineRule="exact"/>
              <w:ind w:left="360"/>
              <w:contextualSpacing/>
              <w:rPr>
                <w:rFonts w:ascii="Arial" w:hAnsi="Arial" w:cs="Arial"/>
                <w:sz w:val="22"/>
                <w:szCs w:val="22"/>
              </w:rPr>
            </w:pPr>
            <w:r w:rsidRPr="00DD6528">
              <w:rPr>
                <w:rFonts w:ascii="Arial" w:hAnsi="Arial" w:cs="Arial"/>
                <w:sz w:val="22"/>
                <w:szCs w:val="22"/>
              </w:rPr>
              <w:lastRenderedPageBreak/>
              <w:t xml:space="preserve">New accounts will not display any ward lists from the </w:t>
            </w:r>
            <w:r w:rsidRPr="00DD6528">
              <w:rPr>
                <w:rFonts w:ascii="Arial" w:hAnsi="Arial" w:cs="Arial"/>
                <w:b/>
                <w:bCs/>
                <w:sz w:val="22"/>
                <w:szCs w:val="22"/>
              </w:rPr>
              <w:t>Patient</w:t>
            </w:r>
            <w:r w:rsidRPr="00DD6528">
              <w:rPr>
                <w:rFonts w:ascii="Arial" w:hAnsi="Arial" w:cs="Arial"/>
                <w:sz w:val="22"/>
                <w:szCs w:val="22"/>
              </w:rPr>
              <w:t xml:space="preserve"> </w:t>
            </w:r>
            <w:r w:rsidRPr="00DD6528">
              <w:rPr>
                <w:rFonts w:ascii="Arial" w:hAnsi="Arial" w:cs="Arial"/>
                <w:b/>
                <w:bCs/>
                <w:sz w:val="22"/>
                <w:szCs w:val="22"/>
              </w:rPr>
              <w:t>List</w:t>
            </w:r>
            <w:r w:rsidRPr="00DD6528">
              <w:rPr>
                <w:rFonts w:ascii="Arial" w:hAnsi="Arial" w:cs="Arial"/>
                <w:sz w:val="22"/>
                <w:szCs w:val="22"/>
              </w:rPr>
              <w:t xml:space="preserve"> drop-down. On first login, new users will need to click </w:t>
            </w:r>
            <w:r w:rsidRPr="00DD6528">
              <w:rPr>
                <w:rFonts w:ascii="Arial" w:hAnsi="Arial" w:cs="Arial"/>
                <w:b/>
                <w:bCs/>
                <w:sz w:val="22"/>
                <w:szCs w:val="22"/>
              </w:rPr>
              <w:t>List Maintenance &gt;New&gt;Location</w:t>
            </w:r>
            <w:r w:rsidRPr="00DD6528">
              <w:rPr>
                <w:rFonts w:ascii="Arial" w:hAnsi="Arial" w:cs="Arial"/>
                <w:sz w:val="22"/>
                <w:szCs w:val="22"/>
              </w:rPr>
              <w:t>&gt;</w:t>
            </w:r>
            <w:r w:rsidRPr="00DD6528">
              <w:rPr>
                <w:rFonts w:ascii="Arial" w:hAnsi="Arial" w:cs="Arial"/>
                <w:b/>
                <w:bCs/>
                <w:sz w:val="22"/>
                <w:szCs w:val="22"/>
              </w:rPr>
              <w:t xml:space="preserve">Royal Blackburn Teaching Hospital&gt;Level 2&gt;Ward CRIC&gt;Finish </w:t>
            </w:r>
            <w:r w:rsidRPr="00DD6528">
              <w:rPr>
                <w:rFonts w:ascii="Arial" w:hAnsi="Arial" w:cs="Arial"/>
                <w:sz w:val="22"/>
                <w:szCs w:val="22"/>
              </w:rPr>
              <w:t>(explain users can click ‘next’ to add further wards before clicking ‘finish’)</w:t>
            </w:r>
          </w:p>
          <w:p w14:paraId="59AFB49E" w14:textId="77777777" w:rsidR="007B6797" w:rsidRPr="00DD6528" w:rsidRDefault="007B6797" w:rsidP="007B6797">
            <w:pPr>
              <w:pStyle w:val="ListNumber"/>
              <w:numPr>
                <w:ilvl w:val="0"/>
                <w:numId w:val="3"/>
              </w:numPr>
              <w:spacing w:after="100" w:line="300" w:lineRule="exact"/>
              <w:ind w:left="360"/>
              <w:contextualSpacing/>
              <w:rPr>
                <w:rFonts w:ascii="Arial" w:hAnsi="Arial" w:cs="Arial"/>
                <w:sz w:val="22"/>
                <w:szCs w:val="22"/>
              </w:rPr>
            </w:pPr>
            <w:r w:rsidRPr="00DD6528">
              <w:rPr>
                <w:rFonts w:ascii="Arial" w:hAnsi="Arial" w:cs="Arial"/>
                <w:sz w:val="22"/>
                <w:szCs w:val="22"/>
              </w:rPr>
              <w:t xml:space="preserve">Select </w:t>
            </w:r>
            <w:r w:rsidRPr="00DD6528">
              <w:rPr>
                <w:rFonts w:ascii="Arial" w:hAnsi="Arial" w:cs="Arial"/>
                <w:b/>
                <w:bCs/>
                <w:sz w:val="22"/>
                <w:szCs w:val="22"/>
              </w:rPr>
              <w:t xml:space="preserve">RBH Ward CRIC, </w:t>
            </w:r>
            <w:r w:rsidRPr="00DD6528">
              <w:rPr>
                <w:rFonts w:ascii="Arial" w:hAnsi="Arial" w:cs="Arial"/>
                <w:sz w:val="22"/>
                <w:szCs w:val="22"/>
              </w:rPr>
              <w:t xml:space="preserve">move it to </w:t>
            </w:r>
            <w:r w:rsidRPr="00DD6528">
              <w:rPr>
                <w:rFonts w:ascii="Arial" w:hAnsi="Arial" w:cs="Arial"/>
                <w:b/>
                <w:bCs/>
                <w:sz w:val="22"/>
                <w:szCs w:val="22"/>
              </w:rPr>
              <w:t>Active</w:t>
            </w:r>
            <w:r w:rsidRPr="00DD6528">
              <w:rPr>
                <w:rFonts w:ascii="Arial" w:hAnsi="Arial" w:cs="Arial"/>
                <w:sz w:val="22"/>
                <w:szCs w:val="22"/>
              </w:rPr>
              <w:t xml:space="preserve"> </w:t>
            </w:r>
            <w:r w:rsidRPr="00DD6528">
              <w:rPr>
                <w:rFonts w:ascii="Arial" w:hAnsi="Arial" w:cs="Arial"/>
                <w:b/>
                <w:bCs/>
                <w:sz w:val="22"/>
                <w:szCs w:val="22"/>
              </w:rPr>
              <w:t>Lists</w:t>
            </w:r>
            <w:r w:rsidRPr="00DD6528">
              <w:rPr>
                <w:rFonts w:ascii="Arial" w:hAnsi="Arial" w:cs="Arial"/>
                <w:sz w:val="22"/>
                <w:szCs w:val="22"/>
              </w:rPr>
              <w:t xml:space="preserve"> and click </w:t>
            </w:r>
            <w:r w:rsidRPr="00DD6528">
              <w:rPr>
                <w:rFonts w:ascii="Arial" w:hAnsi="Arial" w:cs="Arial"/>
                <w:b/>
                <w:bCs/>
                <w:sz w:val="22"/>
                <w:szCs w:val="22"/>
              </w:rPr>
              <w:t>OK</w:t>
            </w:r>
            <w:r>
              <w:rPr>
                <w:rFonts w:ascii="Arial" w:hAnsi="Arial" w:cs="Arial"/>
                <w:sz w:val="22"/>
                <w:szCs w:val="22"/>
              </w:rPr>
              <w:t xml:space="preserve">. </w:t>
            </w:r>
            <w:r>
              <w:rPr>
                <w:rFonts w:ascii="Arial" w:hAnsi="Arial" w:cs="Arial"/>
                <w:bCs/>
                <w:lang w:eastAsia="en-GB"/>
              </w:rPr>
              <w:t xml:space="preserve">Note: discharge criteria </w:t>
            </w:r>
            <w:r w:rsidRPr="00066074">
              <w:rPr>
                <w:rFonts w:ascii="Arial" w:hAnsi="Arial" w:cs="Arial"/>
                <w:b/>
                <w:lang w:eastAsia="en-GB"/>
              </w:rPr>
              <w:t>must</w:t>
            </w:r>
            <w:r>
              <w:rPr>
                <w:rFonts w:ascii="Arial" w:hAnsi="Arial" w:cs="Arial"/>
                <w:bCs/>
                <w:lang w:eastAsia="en-GB"/>
              </w:rPr>
              <w:t xml:space="preserve"> also be set to “Only display patients that have not been discharged”  as this avoids recently discharged patients also displaying on the list</w:t>
            </w:r>
          </w:p>
          <w:p w14:paraId="44B0F5E1" w14:textId="77777777" w:rsidR="007B6797" w:rsidRPr="00DD6528" w:rsidRDefault="007B6797" w:rsidP="007B6797">
            <w:pPr>
              <w:pStyle w:val="ListNumber"/>
              <w:numPr>
                <w:ilvl w:val="0"/>
                <w:numId w:val="3"/>
              </w:numPr>
              <w:spacing w:after="100" w:line="300" w:lineRule="exact"/>
              <w:ind w:left="360"/>
              <w:contextualSpacing/>
              <w:rPr>
                <w:rFonts w:ascii="Arial" w:hAnsi="Arial" w:cs="Arial"/>
                <w:b/>
                <w:bCs/>
                <w:sz w:val="22"/>
                <w:szCs w:val="22"/>
              </w:rPr>
            </w:pPr>
            <w:r w:rsidRPr="00DD6528">
              <w:rPr>
                <w:rFonts w:ascii="Arial" w:hAnsi="Arial" w:cs="Arial"/>
                <w:sz w:val="22"/>
                <w:szCs w:val="22"/>
              </w:rPr>
              <w:lastRenderedPageBreak/>
              <w:t xml:space="preserve">Use the </w:t>
            </w:r>
            <w:r w:rsidRPr="00DD6528">
              <w:rPr>
                <w:rFonts w:ascii="Arial" w:hAnsi="Arial" w:cs="Arial"/>
                <w:b/>
                <w:bCs/>
                <w:sz w:val="22"/>
                <w:szCs w:val="22"/>
              </w:rPr>
              <w:t>List</w:t>
            </w:r>
            <w:r w:rsidRPr="00DD6528">
              <w:rPr>
                <w:rFonts w:ascii="Arial" w:hAnsi="Arial" w:cs="Arial"/>
                <w:sz w:val="22"/>
                <w:szCs w:val="22"/>
              </w:rPr>
              <w:t xml:space="preserve"> drop-down to select </w:t>
            </w:r>
            <w:r w:rsidRPr="00DD6528">
              <w:rPr>
                <w:rFonts w:ascii="Arial" w:hAnsi="Arial" w:cs="Arial"/>
                <w:b/>
                <w:bCs/>
                <w:sz w:val="22"/>
                <w:szCs w:val="22"/>
              </w:rPr>
              <w:t>RBH Ward CRIC</w:t>
            </w:r>
          </w:p>
          <w:p w14:paraId="53D58278" w14:textId="77777777" w:rsidR="007B6797" w:rsidRPr="00DD6528" w:rsidRDefault="007B6797" w:rsidP="007B6797">
            <w:pPr>
              <w:pStyle w:val="ListNumber"/>
              <w:numPr>
                <w:ilvl w:val="0"/>
                <w:numId w:val="3"/>
              </w:numPr>
              <w:spacing w:after="100" w:line="300" w:lineRule="exact"/>
              <w:ind w:left="360"/>
              <w:contextualSpacing/>
              <w:rPr>
                <w:rFonts w:ascii="Arial" w:hAnsi="Arial" w:cs="Arial"/>
                <w:sz w:val="22"/>
                <w:szCs w:val="22"/>
              </w:rPr>
            </w:pPr>
            <w:r w:rsidRPr="00DD6528">
              <w:rPr>
                <w:rFonts w:ascii="Arial" w:hAnsi="Arial" w:cs="Arial"/>
              </w:rPr>
              <w:t xml:space="preserve">Show </w:t>
            </w:r>
            <w:r w:rsidRPr="00DD6528">
              <w:rPr>
                <w:rFonts w:ascii="Arial" w:hAnsi="Arial" w:cs="Arial"/>
                <w:sz w:val="22"/>
                <w:szCs w:val="22"/>
              </w:rPr>
              <w:t xml:space="preserve">delegates how to manage their patient lists: from the </w:t>
            </w:r>
            <w:r w:rsidRPr="00DD6528">
              <w:rPr>
                <w:rFonts w:ascii="Arial" w:hAnsi="Arial" w:cs="Arial"/>
                <w:b/>
                <w:bCs/>
                <w:sz w:val="22"/>
                <w:szCs w:val="22"/>
              </w:rPr>
              <w:t>Lists</w:t>
            </w:r>
            <w:r w:rsidRPr="00DD6528">
              <w:rPr>
                <w:rFonts w:ascii="Arial" w:hAnsi="Arial" w:cs="Arial"/>
                <w:sz w:val="22"/>
                <w:szCs w:val="22"/>
              </w:rPr>
              <w:t xml:space="preserve"> drop-down, select </w:t>
            </w:r>
            <w:r w:rsidRPr="00DD6528">
              <w:rPr>
                <w:rFonts w:ascii="Arial" w:hAnsi="Arial" w:cs="Arial"/>
                <w:b/>
                <w:bCs/>
                <w:sz w:val="22"/>
                <w:szCs w:val="22"/>
              </w:rPr>
              <w:t>Patient</w:t>
            </w:r>
            <w:r w:rsidRPr="00DD6528">
              <w:rPr>
                <w:rFonts w:ascii="Arial" w:hAnsi="Arial" w:cs="Arial"/>
                <w:sz w:val="22"/>
                <w:szCs w:val="22"/>
              </w:rPr>
              <w:t xml:space="preserve"> </w:t>
            </w:r>
            <w:r w:rsidRPr="00DD6528">
              <w:rPr>
                <w:rFonts w:ascii="Arial" w:hAnsi="Arial" w:cs="Arial"/>
                <w:b/>
                <w:bCs/>
                <w:sz w:val="22"/>
                <w:szCs w:val="22"/>
              </w:rPr>
              <w:t>List</w:t>
            </w:r>
            <w:r w:rsidRPr="00DD6528">
              <w:rPr>
                <w:rFonts w:ascii="Arial" w:hAnsi="Arial" w:cs="Arial"/>
                <w:sz w:val="22"/>
                <w:szCs w:val="22"/>
              </w:rPr>
              <w:t xml:space="preserve">, click </w:t>
            </w:r>
            <w:r w:rsidRPr="00DD6528">
              <w:rPr>
                <w:rFonts w:ascii="Arial" w:hAnsi="Arial" w:cs="Arial"/>
                <w:b/>
                <w:bCs/>
                <w:sz w:val="22"/>
                <w:szCs w:val="22"/>
              </w:rPr>
              <w:t>List</w:t>
            </w:r>
            <w:r w:rsidRPr="00DD6528">
              <w:rPr>
                <w:rFonts w:ascii="Arial" w:hAnsi="Arial" w:cs="Arial"/>
                <w:sz w:val="22"/>
                <w:szCs w:val="22"/>
              </w:rPr>
              <w:t xml:space="preserve"> </w:t>
            </w:r>
            <w:r w:rsidRPr="00DD6528">
              <w:rPr>
                <w:rFonts w:ascii="Arial" w:hAnsi="Arial" w:cs="Arial"/>
                <w:b/>
                <w:bCs/>
                <w:sz w:val="22"/>
                <w:szCs w:val="22"/>
              </w:rPr>
              <w:t>Maintenance</w:t>
            </w:r>
            <w:r w:rsidRPr="00DD6528">
              <w:rPr>
                <w:rFonts w:ascii="Arial" w:hAnsi="Arial" w:cs="Arial"/>
                <w:sz w:val="22"/>
                <w:szCs w:val="22"/>
              </w:rPr>
              <w:t xml:space="preserve"> and make active/available as required. Can also add &amp; remove wards as necessary</w:t>
            </w:r>
            <w:r>
              <w:rPr>
                <w:rFonts w:ascii="Arial" w:hAnsi="Arial" w:cs="Arial"/>
                <w:sz w:val="22"/>
                <w:szCs w:val="22"/>
              </w:rPr>
              <w:t xml:space="preserve"> </w:t>
            </w:r>
          </w:p>
          <w:p w14:paraId="40FB053E" w14:textId="77777777" w:rsidR="007B6797" w:rsidRPr="00DD6528" w:rsidRDefault="007B6797" w:rsidP="007B6797">
            <w:pPr>
              <w:pStyle w:val="ListNumber"/>
              <w:numPr>
                <w:ilvl w:val="0"/>
                <w:numId w:val="3"/>
              </w:numPr>
              <w:spacing w:after="100" w:line="300" w:lineRule="exact"/>
              <w:ind w:left="360"/>
              <w:rPr>
                <w:rFonts w:ascii="Arial" w:hAnsi="Arial" w:cs="Arial"/>
                <w:sz w:val="22"/>
                <w:szCs w:val="22"/>
              </w:rPr>
            </w:pPr>
            <w:r w:rsidRPr="00DD6528">
              <w:rPr>
                <w:rFonts w:ascii="Arial" w:hAnsi="Arial" w:cs="Arial"/>
                <w:b/>
                <w:bCs/>
                <w:sz w:val="22"/>
                <w:szCs w:val="22"/>
              </w:rPr>
              <w:t>Establishing patient relationships</w:t>
            </w:r>
            <w:r w:rsidRPr="00DD6528">
              <w:rPr>
                <w:rFonts w:ascii="Arial" w:hAnsi="Arial" w:cs="Arial"/>
                <w:sz w:val="22"/>
                <w:szCs w:val="22"/>
              </w:rPr>
              <w:t xml:space="preserve">: explain this is to activate clinical data for the patients you are caring for. </w:t>
            </w:r>
          </w:p>
          <w:p w14:paraId="7904F895" w14:textId="77777777" w:rsidR="007B6797" w:rsidRPr="00DD6528" w:rsidRDefault="007B6797" w:rsidP="007B6797">
            <w:pPr>
              <w:pStyle w:val="ListNumber"/>
              <w:numPr>
                <w:ilvl w:val="0"/>
                <w:numId w:val="3"/>
              </w:numPr>
              <w:spacing w:after="100" w:line="300" w:lineRule="exact"/>
              <w:ind w:left="360"/>
              <w:rPr>
                <w:rFonts w:ascii="Arial" w:hAnsi="Arial" w:cs="Arial"/>
                <w:sz w:val="22"/>
                <w:szCs w:val="22"/>
              </w:rPr>
            </w:pPr>
            <w:r w:rsidRPr="00DD6528">
              <w:rPr>
                <w:rFonts w:ascii="Arial" w:hAnsi="Arial" w:cs="Arial"/>
                <w:sz w:val="22"/>
                <w:szCs w:val="22"/>
              </w:rPr>
              <w:t xml:space="preserve">Click the </w:t>
            </w:r>
            <w:r w:rsidRPr="00DD6528">
              <w:rPr>
                <w:rFonts w:ascii="Arial" w:hAnsi="Arial" w:cs="Arial"/>
                <w:b/>
                <w:bCs/>
                <w:sz w:val="22"/>
                <w:szCs w:val="22"/>
              </w:rPr>
              <w:t>No</w:t>
            </w:r>
            <w:r w:rsidRPr="00DD6528">
              <w:rPr>
                <w:rFonts w:ascii="Arial" w:hAnsi="Arial" w:cs="Arial"/>
                <w:sz w:val="22"/>
                <w:szCs w:val="22"/>
              </w:rPr>
              <w:t xml:space="preserve"> </w:t>
            </w:r>
            <w:r w:rsidRPr="00DD6528">
              <w:rPr>
                <w:rFonts w:ascii="Arial" w:hAnsi="Arial" w:cs="Arial"/>
                <w:b/>
                <w:bCs/>
                <w:sz w:val="22"/>
                <w:szCs w:val="22"/>
              </w:rPr>
              <w:t>Relationship</w:t>
            </w:r>
            <w:r w:rsidRPr="00DD6528">
              <w:rPr>
                <w:rFonts w:ascii="Arial" w:hAnsi="Arial" w:cs="Arial"/>
                <w:sz w:val="22"/>
                <w:szCs w:val="22"/>
              </w:rPr>
              <w:t xml:space="preserve"> </w:t>
            </w:r>
            <w:r w:rsidRPr="00DD6528">
              <w:rPr>
                <w:rFonts w:ascii="Arial" w:hAnsi="Arial" w:cs="Arial"/>
                <w:b/>
                <w:bCs/>
                <w:sz w:val="22"/>
                <w:szCs w:val="22"/>
              </w:rPr>
              <w:t>Exists</w:t>
            </w:r>
            <w:r w:rsidRPr="00DD6528">
              <w:rPr>
                <w:rFonts w:ascii="Arial" w:hAnsi="Arial" w:cs="Arial"/>
                <w:sz w:val="22"/>
                <w:szCs w:val="22"/>
              </w:rPr>
              <w:t xml:space="preserve"> link for the patient you are caring for. Only perform this step if 'No Relationship Exists'</w:t>
            </w:r>
          </w:p>
          <w:p w14:paraId="4EC15CE5" w14:textId="77777777" w:rsidR="007B6797" w:rsidRPr="00DD6528" w:rsidRDefault="007B6797" w:rsidP="007B6797">
            <w:pPr>
              <w:pStyle w:val="ListNumber"/>
              <w:numPr>
                <w:ilvl w:val="0"/>
                <w:numId w:val="3"/>
              </w:numPr>
              <w:spacing w:after="100" w:line="300" w:lineRule="exact"/>
              <w:ind w:left="360"/>
              <w:rPr>
                <w:rFonts w:ascii="Arial" w:hAnsi="Arial" w:cs="Arial"/>
                <w:sz w:val="22"/>
                <w:szCs w:val="22"/>
              </w:rPr>
            </w:pPr>
            <w:r w:rsidRPr="00DD6528">
              <w:rPr>
                <w:rFonts w:ascii="Arial" w:hAnsi="Arial" w:cs="Arial"/>
                <w:sz w:val="22"/>
                <w:szCs w:val="22"/>
              </w:rPr>
              <w:t xml:space="preserve">The </w:t>
            </w:r>
            <w:r w:rsidRPr="00DD6528">
              <w:rPr>
                <w:rFonts w:ascii="Arial" w:hAnsi="Arial" w:cs="Arial"/>
                <w:b/>
                <w:bCs/>
                <w:sz w:val="22"/>
                <w:szCs w:val="22"/>
              </w:rPr>
              <w:t>Establish</w:t>
            </w:r>
            <w:r w:rsidRPr="00DD6528">
              <w:rPr>
                <w:rFonts w:ascii="Arial" w:hAnsi="Arial" w:cs="Arial"/>
                <w:sz w:val="22"/>
                <w:szCs w:val="22"/>
              </w:rPr>
              <w:t xml:space="preserve"> </w:t>
            </w:r>
            <w:r w:rsidRPr="00DD6528">
              <w:rPr>
                <w:rFonts w:ascii="Arial" w:hAnsi="Arial" w:cs="Arial"/>
                <w:b/>
                <w:bCs/>
                <w:sz w:val="22"/>
                <w:szCs w:val="22"/>
              </w:rPr>
              <w:t>Relationship</w:t>
            </w:r>
            <w:r w:rsidRPr="00DD6528">
              <w:rPr>
                <w:rFonts w:ascii="Arial" w:hAnsi="Arial" w:cs="Arial"/>
                <w:sz w:val="22"/>
                <w:szCs w:val="22"/>
              </w:rPr>
              <w:t xml:space="preserve"> dialog box opens with the patient(s) you have selected. From the </w:t>
            </w:r>
            <w:r w:rsidRPr="00DD6528">
              <w:rPr>
                <w:rFonts w:ascii="Arial" w:hAnsi="Arial" w:cs="Arial"/>
                <w:b/>
                <w:bCs/>
                <w:sz w:val="22"/>
                <w:szCs w:val="22"/>
              </w:rPr>
              <w:t>Relationship</w:t>
            </w:r>
            <w:r w:rsidRPr="00DD6528">
              <w:rPr>
                <w:rFonts w:ascii="Arial" w:hAnsi="Arial" w:cs="Arial"/>
                <w:sz w:val="22"/>
                <w:szCs w:val="22"/>
              </w:rPr>
              <w:t xml:space="preserve"> drop-down, select the nurse relationship and click </w:t>
            </w:r>
            <w:r w:rsidRPr="00DD6528">
              <w:rPr>
                <w:rFonts w:ascii="Arial" w:hAnsi="Arial" w:cs="Arial"/>
                <w:b/>
                <w:bCs/>
                <w:sz w:val="22"/>
                <w:szCs w:val="22"/>
              </w:rPr>
              <w:t>Establish.</w:t>
            </w:r>
            <w:r w:rsidRPr="00DD6528">
              <w:rPr>
                <w:rFonts w:ascii="Arial" w:hAnsi="Arial" w:cs="Arial"/>
                <w:sz w:val="22"/>
                <w:szCs w:val="22"/>
              </w:rPr>
              <w:t xml:space="preserve"> A relationship is now established between the user and the selected</w:t>
            </w:r>
            <w:r w:rsidRPr="00DD6528">
              <w:rPr>
                <w:rFonts w:ascii="Arial" w:hAnsi="Arial" w:cs="Arial"/>
                <w:sz w:val="22"/>
                <w:szCs w:val="22"/>
                <w:lang w:eastAsia="en-GB"/>
              </w:rPr>
              <w:t xml:space="preserve"> patient</w:t>
            </w:r>
            <w:r>
              <w:rPr>
                <w:rFonts w:ascii="Arial" w:hAnsi="Arial" w:cs="Arial"/>
                <w:sz w:val="22"/>
                <w:szCs w:val="22"/>
                <w:lang w:eastAsia="en-GB"/>
              </w:rPr>
              <w:t xml:space="preserve">. </w:t>
            </w:r>
          </w:p>
          <w:p w14:paraId="6B15A544" w14:textId="77777777" w:rsidR="007B6797" w:rsidRPr="00DD6528" w:rsidRDefault="007B6797" w:rsidP="007B6797">
            <w:pPr>
              <w:pStyle w:val="ListNumber"/>
              <w:numPr>
                <w:ilvl w:val="0"/>
                <w:numId w:val="3"/>
              </w:numPr>
              <w:spacing w:after="100" w:line="300" w:lineRule="exact"/>
              <w:ind w:left="360"/>
              <w:contextualSpacing/>
              <w:rPr>
                <w:rFonts w:ascii="Arial" w:hAnsi="Arial" w:cs="Arial"/>
                <w:sz w:val="22"/>
                <w:szCs w:val="22"/>
              </w:rPr>
            </w:pPr>
            <w:r w:rsidRPr="00DD6528">
              <w:rPr>
                <w:rFonts w:ascii="Arial" w:hAnsi="Arial" w:cs="Arial"/>
                <w:sz w:val="22"/>
                <w:szCs w:val="22"/>
              </w:rPr>
              <w:t>Repeat the ‘establish’ process for other patients under your ca</w:t>
            </w:r>
            <w:r>
              <w:rPr>
                <w:rFonts w:ascii="Arial" w:hAnsi="Arial" w:cs="Arial"/>
                <w:sz w:val="22"/>
                <w:szCs w:val="22"/>
              </w:rPr>
              <w:t>r</w:t>
            </w:r>
            <w:r w:rsidRPr="00DD6528">
              <w:rPr>
                <w:rFonts w:ascii="Arial" w:hAnsi="Arial" w:cs="Arial"/>
                <w:sz w:val="22"/>
                <w:szCs w:val="22"/>
              </w:rPr>
              <w:t>e as required</w:t>
            </w:r>
          </w:p>
          <w:p w14:paraId="62000E36" w14:textId="77777777" w:rsidR="007B6797" w:rsidRPr="00DD6528" w:rsidRDefault="007B6797" w:rsidP="009C5D5E">
            <w:pPr>
              <w:pStyle w:val="ListNumber"/>
              <w:spacing w:after="100" w:line="240" w:lineRule="auto"/>
              <w:ind w:left="360"/>
              <w:contextualSpacing/>
              <w:rPr>
                <w:rFonts w:ascii="Arial" w:hAnsi="Arial" w:cs="Arial"/>
                <w:bCs/>
                <w:sz w:val="22"/>
                <w:szCs w:val="22"/>
              </w:rPr>
            </w:pPr>
          </w:p>
        </w:tc>
      </w:tr>
      <w:tr w:rsidR="003703CB" w:rsidRPr="00DD6528" w14:paraId="478A0EAE" w14:textId="77777777" w:rsidTr="000F7BAB">
        <w:tc>
          <w:tcPr>
            <w:tcW w:w="567" w:type="dxa"/>
          </w:tcPr>
          <w:p w14:paraId="294BD37B" w14:textId="77777777" w:rsidR="003703CB" w:rsidRPr="00DD6528" w:rsidRDefault="003703CB" w:rsidP="003703CB">
            <w:pPr>
              <w:spacing w:line="300" w:lineRule="exact"/>
              <w:rPr>
                <w:rFonts w:ascii="Arial" w:hAnsi="Arial" w:cs="Arial"/>
              </w:rPr>
            </w:pPr>
          </w:p>
        </w:tc>
        <w:tc>
          <w:tcPr>
            <w:tcW w:w="1702" w:type="dxa"/>
          </w:tcPr>
          <w:p w14:paraId="79460E88" w14:textId="0D4A20EA" w:rsidR="003703CB" w:rsidRPr="00883F10" w:rsidRDefault="009B3719" w:rsidP="003703CB">
            <w:pPr>
              <w:spacing w:line="300" w:lineRule="exact"/>
              <w:rPr>
                <w:rFonts w:ascii="Arial" w:hAnsi="Arial" w:cs="Arial"/>
                <w:b/>
              </w:rPr>
            </w:pPr>
            <w:r>
              <w:rPr>
                <w:rFonts w:ascii="Arial" w:hAnsi="Arial" w:cs="Arial"/>
                <w:b/>
              </w:rPr>
              <w:t xml:space="preserve">Configuring the </w:t>
            </w:r>
            <w:r w:rsidR="003703CB">
              <w:rPr>
                <w:rFonts w:ascii="Arial" w:hAnsi="Arial" w:cs="Arial"/>
                <w:b/>
              </w:rPr>
              <w:t xml:space="preserve">MPTL </w:t>
            </w:r>
          </w:p>
          <w:p w14:paraId="5E616163" w14:textId="77777777" w:rsidR="003703CB" w:rsidRPr="00DD6528" w:rsidRDefault="003703CB" w:rsidP="003703CB">
            <w:pPr>
              <w:spacing w:line="300" w:lineRule="exact"/>
              <w:rPr>
                <w:rFonts w:ascii="Arial" w:hAnsi="Arial" w:cs="Arial"/>
                <w:b/>
                <w:sz w:val="20"/>
                <w:szCs w:val="20"/>
              </w:rPr>
            </w:pPr>
          </w:p>
          <w:p w14:paraId="5CFCD047" w14:textId="3E2902BE" w:rsidR="003703CB" w:rsidRPr="00DD6528" w:rsidRDefault="003703CB" w:rsidP="003703CB">
            <w:pPr>
              <w:spacing w:line="300" w:lineRule="exact"/>
              <w:rPr>
                <w:rFonts w:ascii="Arial" w:hAnsi="Arial" w:cs="Arial"/>
                <w:b/>
                <w:color w:val="FF0000"/>
                <w:sz w:val="20"/>
                <w:szCs w:val="20"/>
              </w:rPr>
            </w:pPr>
          </w:p>
        </w:tc>
        <w:tc>
          <w:tcPr>
            <w:tcW w:w="13183" w:type="dxa"/>
            <w:gridSpan w:val="2"/>
          </w:tcPr>
          <w:p w14:paraId="34FEC58C" w14:textId="15DF535E" w:rsidR="003703CB" w:rsidRPr="007D2CA0" w:rsidRDefault="003703CB" w:rsidP="003703CB">
            <w:pPr>
              <w:pStyle w:val="ListNumber"/>
              <w:spacing w:after="100" w:line="240" w:lineRule="auto"/>
              <w:contextualSpacing/>
              <w:rPr>
                <w:rFonts w:ascii="Arial" w:hAnsi="Arial" w:cs="Arial"/>
                <w:b/>
                <w:sz w:val="22"/>
                <w:szCs w:val="22"/>
              </w:rPr>
            </w:pPr>
            <w:r w:rsidRPr="002D23F2">
              <w:rPr>
                <w:rFonts w:ascii="Arial" w:hAnsi="Arial" w:cs="Arial"/>
                <w:bCs/>
                <w:sz w:val="22"/>
                <w:szCs w:val="22"/>
              </w:rPr>
              <w:t xml:space="preserve">Scenario – ward refers patient to CRIC via </w:t>
            </w:r>
            <w:r w:rsidRPr="009D6525">
              <w:rPr>
                <w:rFonts w:ascii="Arial" w:hAnsi="Arial" w:cs="Arial"/>
                <w:b/>
                <w:sz w:val="22"/>
                <w:szCs w:val="22"/>
              </w:rPr>
              <w:t>New Order Entry</w:t>
            </w:r>
            <w:r w:rsidRPr="002D23F2">
              <w:rPr>
                <w:rFonts w:ascii="Arial" w:hAnsi="Arial" w:cs="Arial"/>
                <w:bCs/>
                <w:sz w:val="22"/>
                <w:szCs w:val="22"/>
              </w:rPr>
              <w:t>. All referrals made to CRIC will appear as patient tasks in the ‘</w:t>
            </w:r>
            <w:r w:rsidRPr="00CE0470">
              <w:rPr>
                <w:rFonts w:ascii="Arial" w:hAnsi="Arial" w:cs="Arial"/>
                <w:b/>
                <w:sz w:val="22"/>
                <w:szCs w:val="22"/>
              </w:rPr>
              <w:t>referrals’</w:t>
            </w:r>
            <w:r w:rsidRPr="002D23F2">
              <w:rPr>
                <w:rFonts w:ascii="Arial" w:hAnsi="Arial" w:cs="Arial"/>
                <w:bCs/>
                <w:sz w:val="22"/>
                <w:szCs w:val="22"/>
              </w:rPr>
              <w:t xml:space="preserve"> tab </w:t>
            </w:r>
            <w:r>
              <w:rPr>
                <w:rFonts w:ascii="Arial" w:hAnsi="Arial" w:cs="Arial"/>
                <w:bCs/>
                <w:sz w:val="22"/>
                <w:szCs w:val="22"/>
              </w:rPr>
              <w:t xml:space="preserve">of </w:t>
            </w:r>
            <w:r w:rsidRPr="002D23F2">
              <w:rPr>
                <w:rFonts w:ascii="Arial" w:hAnsi="Arial" w:cs="Arial"/>
                <w:bCs/>
                <w:sz w:val="22"/>
                <w:szCs w:val="22"/>
              </w:rPr>
              <w:t xml:space="preserve">the </w:t>
            </w:r>
            <w:r w:rsidRPr="009D6525">
              <w:rPr>
                <w:rFonts w:ascii="Arial" w:hAnsi="Arial" w:cs="Arial"/>
                <w:b/>
                <w:sz w:val="22"/>
                <w:szCs w:val="22"/>
              </w:rPr>
              <w:t>MPTL</w:t>
            </w:r>
            <w:r w:rsidRPr="002D23F2">
              <w:rPr>
                <w:rFonts w:ascii="Arial" w:hAnsi="Arial" w:cs="Arial"/>
                <w:bCs/>
                <w:sz w:val="22"/>
                <w:szCs w:val="22"/>
              </w:rPr>
              <w:t xml:space="preserve"> (Multi-P</w:t>
            </w:r>
            <w:r>
              <w:rPr>
                <w:rFonts w:ascii="Arial" w:hAnsi="Arial" w:cs="Arial"/>
                <w:bCs/>
                <w:sz w:val="22"/>
                <w:szCs w:val="22"/>
              </w:rPr>
              <w:t xml:space="preserve">atient </w:t>
            </w:r>
            <w:r w:rsidRPr="002D23F2">
              <w:rPr>
                <w:rFonts w:ascii="Arial" w:hAnsi="Arial" w:cs="Arial"/>
                <w:bCs/>
                <w:sz w:val="22"/>
                <w:szCs w:val="22"/>
              </w:rPr>
              <w:t>Task List). Once th</w:t>
            </w:r>
            <w:r w:rsidR="00066074">
              <w:rPr>
                <w:rFonts w:ascii="Arial" w:hAnsi="Arial" w:cs="Arial"/>
                <w:bCs/>
                <w:sz w:val="22"/>
                <w:szCs w:val="22"/>
              </w:rPr>
              <w:t>e referral has been made</w:t>
            </w:r>
            <w:r w:rsidRPr="002D23F2">
              <w:rPr>
                <w:rFonts w:ascii="Arial" w:hAnsi="Arial" w:cs="Arial"/>
                <w:bCs/>
                <w:sz w:val="22"/>
                <w:szCs w:val="22"/>
              </w:rPr>
              <w:t xml:space="preserve">, </w:t>
            </w:r>
            <w:r>
              <w:rPr>
                <w:rFonts w:ascii="Arial" w:hAnsi="Arial" w:cs="Arial"/>
                <w:bCs/>
                <w:sz w:val="22"/>
                <w:szCs w:val="22"/>
              </w:rPr>
              <w:t xml:space="preserve">the </w:t>
            </w:r>
            <w:r w:rsidRPr="002D23F2">
              <w:rPr>
                <w:rFonts w:ascii="Arial" w:hAnsi="Arial" w:cs="Arial"/>
                <w:bCs/>
                <w:sz w:val="22"/>
                <w:szCs w:val="22"/>
              </w:rPr>
              <w:t xml:space="preserve">ward telephones CRIC to inform of this so that they can view the referral and assign it to the </w:t>
            </w:r>
            <w:r w:rsidRPr="00066074">
              <w:rPr>
                <w:rFonts w:ascii="Arial" w:hAnsi="Arial" w:cs="Arial"/>
                <w:b/>
                <w:sz w:val="22"/>
                <w:szCs w:val="22"/>
              </w:rPr>
              <w:t>CRIC care team</w:t>
            </w:r>
            <w:r w:rsidRPr="002D23F2">
              <w:rPr>
                <w:rFonts w:ascii="Arial" w:hAnsi="Arial" w:cs="Arial"/>
                <w:bCs/>
                <w:sz w:val="22"/>
                <w:szCs w:val="22"/>
              </w:rPr>
              <w:t xml:space="preserve">. </w:t>
            </w:r>
            <w:r>
              <w:rPr>
                <w:rFonts w:ascii="Arial" w:hAnsi="Arial" w:cs="Arial"/>
                <w:bCs/>
                <w:sz w:val="22"/>
                <w:szCs w:val="22"/>
              </w:rPr>
              <w:t xml:space="preserve">A </w:t>
            </w:r>
            <w:r w:rsidRPr="002D23F2">
              <w:rPr>
                <w:rFonts w:ascii="Arial" w:hAnsi="Arial" w:cs="Arial"/>
                <w:bCs/>
                <w:sz w:val="22"/>
                <w:szCs w:val="22"/>
              </w:rPr>
              <w:t xml:space="preserve">verbal comms (contact) </w:t>
            </w:r>
            <w:r>
              <w:rPr>
                <w:rFonts w:ascii="Arial" w:hAnsi="Arial" w:cs="Arial"/>
                <w:bCs/>
                <w:sz w:val="22"/>
                <w:szCs w:val="22"/>
              </w:rPr>
              <w:t xml:space="preserve">will </w:t>
            </w:r>
            <w:r w:rsidRPr="002D23F2">
              <w:rPr>
                <w:rFonts w:ascii="Arial" w:hAnsi="Arial" w:cs="Arial"/>
                <w:bCs/>
                <w:sz w:val="22"/>
                <w:szCs w:val="22"/>
              </w:rPr>
              <w:t>be added</w:t>
            </w:r>
            <w:r>
              <w:rPr>
                <w:rFonts w:ascii="Arial" w:hAnsi="Arial" w:cs="Arial"/>
                <w:bCs/>
                <w:sz w:val="22"/>
                <w:szCs w:val="22"/>
              </w:rPr>
              <w:t xml:space="preserve"> </w:t>
            </w:r>
            <w:r w:rsidR="00BB4931">
              <w:rPr>
                <w:rFonts w:ascii="Arial" w:hAnsi="Arial" w:cs="Arial"/>
                <w:bCs/>
                <w:sz w:val="22"/>
                <w:szCs w:val="22"/>
              </w:rPr>
              <w:t xml:space="preserve">by CRIC </w:t>
            </w:r>
            <w:r>
              <w:rPr>
                <w:rFonts w:ascii="Arial" w:hAnsi="Arial" w:cs="Arial"/>
                <w:bCs/>
                <w:sz w:val="22"/>
                <w:szCs w:val="22"/>
              </w:rPr>
              <w:t>to the referral (C</w:t>
            </w:r>
            <w:r w:rsidRPr="002D23F2">
              <w:rPr>
                <w:rFonts w:ascii="Arial" w:hAnsi="Arial" w:cs="Arial"/>
                <w:bCs/>
                <w:sz w:val="22"/>
                <w:szCs w:val="22"/>
              </w:rPr>
              <w:t>RIC staff to tell referring wards where t</w:t>
            </w:r>
            <w:r>
              <w:rPr>
                <w:rFonts w:ascii="Arial" w:hAnsi="Arial" w:cs="Arial"/>
                <w:bCs/>
                <w:sz w:val="22"/>
                <w:szCs w:val="22"/>
              </w:rPr>
              <w:t>o find this), and a ‘</w:t>
            </w:r>
            <w:r w:rsidRPr="00066074">
              <w:rPr>
                <w:rFonts w:ascii="Arial" w:hAnsi="Arial" w:cs="Arial"/>
                <w:b/>
                <w:sz w:val="22"/>
                <w:szCs w:val="22"/>
              </w:rPr>
              <w:t>consultation’</w:t>
            </w:r>
            <w:r>
              <w:rPr>
                <w:rFonts w:ascii="Arial" w:hAnsi="Arial" w:cs="Arial"/>
                <w:bCs/>
                <w:sz w:val="22"/>
                <w:szCs w:val="22"/>
              </w:rPr>
              <w:t xml:space="preserve"> form for </w:t>
            </w:r>
            <w:r w:rsidR="00066074">
              <w:rPr>
                <w:rFonts w:ascii="Arial" w:hAnsi="Arial" w:cs="Arial"/>
                <w:bCs/>
                <w:sz w:val="22"/>
                <w:szCs w:val="22"/>
              </w:rPr>
              <w:t xml:space="preserve">all </w:t>
            </w:r>
            <w:r w:rsidRPr="009D6525">
              <w:rPr>
                <w:rFonts w:ascii="Arial" w:hAnsi="Arial" w:cs="Arial"/>
                <w:b/>
                <w:sz w:val="22"/>
                <w:szCs w:val="22"/>
              </w:rPr>
              <w:t>urgent</w:t>
            </w:r>
            <w:r>
              <w:rPr>
                <w:rFonts w:ascii="Arial" w:hAnsi="Arial" w:cs="Arial"/>
                <w:bCs/>
                <w:sz w:val="22"/>
                <w:szCs w:val="22"/>
              </w:rPr>
              <w:t xml:space="preserve"> r</w:t>
            </w:r>
            <w:r w:rsidRPr="002D23F2">
              <w:rPr>
                <w:rFonts w:ascii="Arial" w:hAnsi="Arial" w:cs="Arial"/>
                <w:bCs/>
                <w:sz w:val="22"/>
                <w:szCs w:val="22"/>
              </w:rPr>
              <w:t>eferral</w:t>
            </w:r>
            <w:r>
              <w:rPr>
                <w:rFonts w:ascii="Arial" w:hAnsi="Arial" w:cs="Arial"/>
                <w:bCs/>
                <w:sz w:val="22"/>
                <w:szCs w:val="22"/>
              </w:rPr>
              <w:t xml:space="preserve">s will </w:t>
            </w:r>
            <w:r w:rsidRPr="002D23F2">
              <w:rPr>
                <w:rFonts w:ascii="Arial" w:hAnsi="Arial" w:cs="Arial"/>
                <w:bCs/>
                <w:sz w:val="22"/>
                <w:szCs w:val="22"/>
              </w:rPr>
              <w:t xml:space="preserve">be </w:t>
            </w:r>
            <w:r>
              <w:rPr>
                <w:rFonts w:ascii="Arial" w:hAnsi="Arial" w:cs="Arial"/>
                <w:bCs/>
                <w:sz w:val="22"/>
                <w:szCs w:val="22"/>
              </w:rPr>
              <w:t xml:space="preserve">also </w:t>
            </w:r>
            <w:r w:rsidRPr="002D23F2">
              <w:rPr>
                <w:rFonts w:ascii="Arial" w:hAnsi="Arial" w:cs="Arial"/>
                <w:bCs/>
                <w:sz w:val="22"/>
                <w:szCs w:val="22"/>
              </w:rPr>
              <w:t xml:space="preserve">added </w:t>
            </w:r>
            <w:r>
              <w:rPr>
                <w:rFonts w:ascii="Arial" w:hAnsi="Arial" w:cs="Arial"/>
                <w:bCs/>
                <w:sz w:val="22"/>
                <w:szCs w:val="22"/>
              </w:rPr>
              <w:t>by the CRIC doctors.</w:t>
            </w:r>
          </w:p>
          <w:p w14:paraId="76FDF689" w14:textId="77777777" w:rsidR="003703CB" w:rsidRDefault="003703CB" w:rsidP="003703CB">
            <w:pPr>
              <w:pStyle w:val="ListNumber"/>
              <w:spacing w:after="100" w:line="240" w:lineRule="auto"/>
              <w:ind w:left="360"/>
              <w:contextualSpacing/>
              <w:rPr>
                <w:rFonts w:ascii="Arial" w:hAnsi="Arial" w:cs="Arial"/>
                <w:bCs/>
                <w:sz w:val="22"/>
                <w:szCs w:val="22"/>
              </w:rPr>
            </w:pPr>
          </w:p>
          <w:p w14:paraId="0C0B9ED5" w14:textId="1840539E" w:rsidR="003703CB" w:rsidRPr="003703CB" w:rsidRDefault="003703CB" w:rsidP="003703CB">
            <w:pPr>
              <w:pStyle w:val="ListNumber"/>
              <w:numPr>
                <w:ilvl w:val="0"/>
                <w:numId w:val="3"/>
              </w:numPr>
              <w:spacing w:after="100" w:line="240" w:lineRule="auto"/>
              <w:ind w:left="360"/>
              <w:contextualSpacing/>
              <w:rPr>
                <w:rFonts w:ascii="Arial" w:hAnsi="Arial" w:cs="Arial"/>
                <w:bCs/>
                <w:sz w:val="20"/>
              </w:rPr>
            </w:pPr>
            <w:r w:rsidRPr="003703CB">
              <w:rPr>
                <w:rFonts w:ascii="Arial" w:hAnsi="Arial" w:cs="Arial"/>
                <w:sz w:val="22"/>
                <w:szCs w:val="18"/>
              </w:rPr>
              <w:t xml:space="preserve">Click on </w:t>
            </w:r>
            <w:r w:rsidRPr="003703CB">
              <w:rPr>
                <w:rFonts w:ascii="Arial" w:hAnsi="Arial" w:cs="Arial"/>
                <w:b/>
                <w:bCs/>
                <w:sz w:val="22"/>
                <w:szCs w:val="18"/>
              </w:rPr>
              <w:t>MPTL</w:t>
            </w:r>
            <w:r w:rsidRPr="003703CB">
              <w:rPr>
                <w:rFonts w:ascii="Arial" w:hAnsi="Arial" w:cs="Arial"/>
                <w:sz w:val="22"/>
                <w:szCs w:val="18"/>
              </w:rPr>
              <w:t xml:space="preserve"> icon in the </w:t>
            </w:r>
            <w:r w:rsidRPr="003703CB">
              <w:rPr>
                <w:rFonts w:ascii="Arial" w:hAnsi="Arial" w:cs="Arial"/>
                <w:b/>
                <w:bCs/>
                <w:sz w:val="22"/>
                <w:szCs w:val="18"/>
              </w:rPr>
              <w:t xml:space="preserve">Organiser </w:t>
            </w:r>
            <w:r w:rsidRPr="003703CB">
              <w:rPr>
                <w:rFonts w:ascii="Arial" w:hAnsi="Arial" w:cs="Arial"/>
                <w:sz w:val="22"/>
                <w:szCs w:val="18"/>
              </w:rPr>
              <w:t>toolbar</w:t>
            </w:r>
          </w:p>
          <w:p w14:paraId="368E0A76" w14:textId="6654E23A" w:rsidR="003703CB" w:rsidRDefault="003703CB" w:rsidP="003703CB">
            <w:pPr>
              <w:pStyle w:val="ListParagraph"/>
              <w:numPr>
                <w:ilvl w:val="0"/>
                <w:numId w:val="3"/>
              </w:numPr>
              <w:spacing w:after="160" w:line="256" w:lineRule="auto"/>
              <w:ind w:left="360"/>
              <w:rPr>
                <w:rFonts w:ascii="Arial" w:hAnsi="Arial" w:cs="Arial"/>
              </w:rPr>
            </w:pPr>
            <w:r w:rsidRPr="00DD6528">
              <w:rPr>
                <w:rFonts w:ascii="Arial" w:hAnsi="Arial" w:cs="Arial"/>
              </w:rPr>
              <w:t xml:space="preserve">Right click on </w:t>
            </w:r>
            <w:r w:rsidRPr="00DD6528">
              <w:rPr>
                <w:rFonts w:ascii="Arial" w:hAnsi="Arial" w:cs="Arial"/>
                <w:b/>
                <w:bCs/>
                <w:u w:val="single"/>
              </w:rPr>
              <w:t>grey bar</w:t>
            </w:r>
            <w:r w:rsidRPr="00DD6528">
              <w:rPr>
                <w:rFonts w:ascii="Arial" w:hAnsi="Arial" w:cs="Arial"/>
              </w:rPr>
              <w:t xml:space="preserve"> (left or right) and customise </w:t>
            </w:r>
            <w:r w:rsidRPr="00DD6528">
              <w:rPr>
                <w:rFonts w:ascii="Arial" w:hAnsi="Arial" w:cs="Arial"/>
                <w:b/>
                <w:bCs/>
              </w:rPr>
              <w:t>Referrals</w:t>
            </w:r>
            <w:r w:rsidRPr="00DD6528">
              <w:rPr>
                <w:rFonts w:ascii="Arial" w:hAnsi="Arial" w:cs="Arial"/>
              </w:rPr>
              <w:t xml:space="preserve"> tab.  Update </w:t>
            </w:r>
            <w:r w:rsidR="006A4E6C">
              <w:rPr>
                <w:rFonts w:ascii="Arial" w:hAnsi="Arial" w:cs="Arial"/>
              </w:rPr>
              <w:t xml:space="preserve">the </w:t>
            </w:r>
            <w:r w:rsidRPr="00DD6528">
              <w:rPr>
                <w:rFonts w:ascii="Arial" w:hAnsi="Arial" w:cs="Arial"/>
                <w:b/>
                <w:bCs/>
              </w:rPr>
              <w:t>Time Frames</w:t>
            </w:r>
            <w:r w:rsidRPr="00DD6528">
              <w:rPr>
                <w:rFonts w:ascii="Arial" w:hAnsi="Arial" w:cs="Arial"/>
              </w:rPr>
              <w:t xml:space="preserve"> </w:t>
            </w:r>
            <w:r w:rsidR="006A4E6C">
              <w:rPr>
                <w:rFonts w:ascii="Arial" w:hAnsi="Arial" w:cs="Arial"/>
              </w:rPr>
              <w:t xml:space="preserve">and </w:t>
            </w:r>
            <w:r w:rsidR="006A4E6C" w:rsidRPr="00DD6528">
              <w:rPr>
                <w:rFonts w:ascii="Arial" w:hAnsi="Arial" w:cs="Arial"/>
                <w:b/>
                <w:bCs/>
              </w:rPr>
              <w:t>Patient List</w:t>
            </w:r>
            <w:r w:rsidR="006A4E6C" w:rsidRPr="00DD6528">
              <w:rPr>
                <w:rFonts w:ascii="Arial" w:hAnsi="Arial" w:cs="Arial"/>
              </w:rPr>
              <w:t xml:space="preserve"> </w:t>
            </w:r>
            <w:r w:rsidR="006A4E6C">
              <w:rPr>
                <w:rFonts w:ascii="Arial" w:hAnsi="Arial" w:cs="Arial"/>
              </w:rPr>
              <w:t xml:space="preserve">tabs </w:t>
            </w:r>
            <w:r w:rsidRPr="00DD6528">
              <w:rPr>
                <w:rFonts w:ascii="Arial" w:hAnsi="Arial" w:cs="Arial"/>
              </w:rPr>
              <w:t>to make sure MPTL displays the correct information</w:t>
            </w:r>
            <w:r w:rsidR="006A4E6C">
              <w:rPr>
                <w:rFonts w:ascii="Arial" w:hAnsi="Arial" w:cs="Arial"/>
              </w:rPr>
              <w:t>, as follows:</w:t>
            </w:r>
          </w:p>
          <w:p w14:paraId="781D720E" w14:textId="77777777" w:rsidR="005C4263" w:rsidRPr="005C4263" w:rsidRDefault="006A4E6C" w:rsidP="005C4263">
            <w:pPr>
              <w:pStyle w:val="ListParagraph"/>
              <w:numPr>
                <w:ilvl w:val="0"/>
                <w:numId w:val="3"/>
              </w:numPr>
              <w:spacing w:after="160" w:line="256" w:lineRule="auto"/>
              <w:ind w:left="360"/>
              <w:rPr>
                <w:rFonts w:ascii="Arial" w:hAnsi="Arial" w:cs="Arial"/>
                <w:b/>
                <w:bCs/>
              </w:rPr>
            </w:pPr>
            <w:r w:rsidRPr="006A4E6C">
              <w:rPr>
                <w:rFonts w:ascii="Arial" w:hAnsi="Arial" w:cs="Arial"/>
                <w:b/>
                <w:bCs/>
              </w:rPr>
              <w:t>Time Frames:</w:t>
            </w:r>
            <w:r>
              <w:rPr>
                <w:rFonts w:ascii="Arial" w:hAnsi="Arial" w:cs="Arial"/>
              </w:rPr>
              <w:t xml:space="preserve"> u</w:t>
            </w:r>
            <w:r w:rsidR="003703CB" w:rsidRPr="00DD6528">
              <w:rPr>
                <w:rFonts w:ascii="Arial" w:hAnsi="Arial" w:cs="Arial"/>
              </w:rPr>
              <w:t xml:space="preserve">pdate </w:t>
            </w:r>
            <w:r w:rsidR="003703CB" w:rsidRPr="00DD6528">
              <w:rPr>
                <w:rFonts w:ascii="Arial" w:hAnsi="Arial" w:cs="Arial"/>
                <w:b/>
                <w:bCs/>
              </w:rPr>
              <w:t>From</w:t>
            </w:r>
            <w:r w:rsidR="003703CB" w:rsidRPr="00DD6528">
              <w:rPr>
                <w:rFonts w:ascii="Arial" w:hAnsi="Arial" w:cs="Arial"/>
              </w:rPr>
              <w:t xml:space="preserve">, </w:t>
            </w:r>
            <w:r w:rsidR="003703CB" w:rsidRPr="00DD6528">
              <w:rPr>
                <w:rFonts w:ascii="Arial" w:hAnsi="Arial" w:cs="Arial"/>
                <w:b/>
                <w:bCs/>
              </w:rPr>
              <w:t>To</w:t>
            </w:r>
            <w:r w:rsidR="003703CB" w:rsidRPr="00DD6528">
              <w:rPr>
                <w:rFonts w:ascii="Arial" w:hAnsi="Arial" w:cs="Arial"/>
              </w:rPr>
              <w:t xml:space="preserve"> time frame (</w:t>
            </w:r>
            <w:r w:rsidR="003703CB" w:rsidRPr="00DD6528">
              <w:rPr>
                <w:rFonts w:ascii="Arial" w:hAnsi="Arial" w:cs="Arial"/>
                <w:b/>
                <w:bCs/>
              </w:rPr>
              <w:t>Jan to Dec, 12 month period</w:t>
            </w:r>
            <w:r w:rsidR="003703CB">
              <w:rPr>
                <w:rFonts w:ascii="Arial" w:hAnsi="Arial" w:cs="Arial"/>
                <w:b/>
                <w:bCs/>
              </w:rPr>
              <w:t>)</w:t>
            </w:r>
            <w:r w:rsidR="003703CB" w:rsidRPr="00DD6528">
              <w:rPr>
                <w:rFonts w:ascii="Arial" w:hAnsi="Arial" w:cs="Arial"/>
                <w:b/>
                <w:bCs/>
              </w:rPr>
              <w:t xml:space="preserve">. </w:t>
            </w:r>
            <w:r w:rsidR="003703CB" w:rsidRPr="005A7842">
              <w:rPr>
                <w:rFonts w:ascii="Arial" w:hAnsi="Arial" w:cs="Arial"/>
              </w:rPr>
              <w:t>Explain you can put any time frame you require</w:t>
            </w:r>
          </w:p>
          <w:p w14:paraId="353D4B0C" w14:textId="6FFB6C88" w:rsidR="005C4263" w:rsidRDefault="005C4263" w:rsidP="005C4263">
            <w:pPr>
              <w:pStyle w:val="ListParagraph"/>
              <w:numPr>
                <w:ilvl w:val="0"/>
                <w:numId w:val="3"/>
              </w:numPr>
              <w:spacing w:after="160" w:line="256" w:lineRule="auto"/>
              <w:ind w:left="360"/>
              <w:rPr>
                <w:rFonts w:ascii="Arial" w:hAnsi="Arial" w:cs="Arial"/>
                <w:b/>
                <w:bCs/>
              </w:rPr>
            </w:pPr>
            <w:r w:rsidRPr="00DD6528">
              <w:rPr>
                <w:rFonts w:ascii="Arial" w:hAnsi="Arial" w:cs="Arial"/>
                <w:b/>
                <w:bCs/>
              </w:rPr>
              <w:t>Patient List</w:t>
            </w:r>
            <w:r>
              <w:rPr>
                <w:rFonts w:ascii="Arial" w:hAnsi="Arial" w:cs="Arial"/>
                <w:b/>
                <w:bCs/>
              </w:rPr>
              <w:t>:</w:t>
            </w:r>
            <w:r w:rsidRPr="00DD6528">
              <w:rPr>
                <w:rFonts w:ascii="Arial" w:hAnsi="Arial" w:cs="Arial"/>
              </w:rPr>
              <w:t xml:space="preserve"> </w:t>
            </w:r>
            <w:r>
              <w:rPr>
                <w:rFonts w:ascii="Arial" w:hAnsi="Arial" w:cs="Arial"/>
              </w:rPr>
              <w:t>en</w:t>
            </w:r>
            <w:r w:rsidRPr="00DD6528">
              <w:rPr>
                <w:rFonts w:ascii="Arial" w:hAnsi="Arial" w:cs="Arial"/>
              </w:rPr>
              <w:t xml:space="preserve">sure </w:t>
            </w:r>
            <w:r>
              <w:rPr>
                <w:rFonts w:ascii="Arial" w:hAnsi="Arial" w:cs="Arial"/>
                <w:b/>
                <w:bCs/>
              </w:rPr>
              <w:t xml:space="preserve">Choose a </w:t>
            </w:r>
            <w:r w:rsidRPr="00DD6528">
              <w:rPr>
                <w:rFonts w:ascii="Arial" w:hAnsi="Arial" w:cs="Arial"/>
                <w:b/>
                <w:bCs/>
              </w:rPr>
              <w:t>Patient List</w:t>
            </w:r>
            <w:r w:rsidRPr="00DD6528">
              <w:rPr>
                <w:rFonts w:ascii="Arial" w:hAnsi="Arial" w:cs="Arial"/>
              </w:rPr>
              <w:t xml:space="preserve"> is ticked</w:t>
            </w:r>
            <w:r>
              <w:rPr>
                <w:rFonts w:ascii="Arial" w:hAnsi="Arial" w:cs="Arial"/>
              </w:rPr>
              <w:t xml:space="preserve">, </w:t>
            </w:r>
            <w:r w:rsidRPr="00DD6528">
              <w:rPr>
                <w:rFonts w:ascii="Arial" w:hAnsi="Arial" w:cs="Arial"/>
                <w:b/>
                <w:bCs/>
              </w:rPr>
              <w:t>Departmental View</w:t>
            </w:r>
            <w:r w:rsidRPr="00DD6528">
              <w:rPr>
                <w:rFonts w:ascii="Arial" w:hAnsi="Arial" w:cs="Arial"/>
              </w:rPr>
              <w:t xml:space="preserve"> </w:t>
            </w:r>
            <w:r>
              <w:rPr>
                <w:rFonts w:ascii="Arial" w:hAnsi="Arial" w:cs="Arial"/>
              </w:rPr>
              <w:t xml:space="preserve">is selected, </w:t>
            </w:r>
            <w:r w:rsidRPr="00DD6528">
              <w:rPr>
                <w:rFonts w:ascii="Arial" w:hAnsi="Arial" w:cs="Arial"/>
              </w:rPr>
              <w:t xml:space="preserve">and </w:t>
            </w:r>
            <w:r>
              <w:rPr>
                <w:rFonts w:ascii="Arial" w:hAnsi="Arial" w:cs="Arial"/>
              </w:rPr>
              <w:t xml:space="preserve">then select the required trust </w:t>
            </w:r>
            <w:r w:rsidRPr="00DD6528">
              <w:rPr>
                <w:rFonts w:ascii="Arial" w:hAnsi="Arial" w:cs="Arial"/>
              </w:rPr>
              <w:t>location</w:t>
            </w:r>
            <w:r>
              <w:rPr>
                <w:rFonts w:ascii="Arial" w:hAnsi="Arial" w:cs="Arial"/>
              </w:rPr>
              <w:t xml:space="preserve"> or </w:t>
            </w:r>
            <w:r w:rsidRPr="00DD6528">
              <w:rPr>
                <w:rFonts w:ascii="Arial" w:hAnsi="Arial" w:cs="Arial"/>
              </w:rPr>
              <w:t>ward</w:t>
            </w:r>
            <w:r>
              <w:rPr>
                <w:rFonts w:ascii="Arial" w:hAnsi="Arial" w:cs="Arial"/>
              </w:rPr>
              <w:t xml:space="preserve">(s), e.g., </w:t>
            </w:r>
            <w:r w:rsidRPr="006A4E6C">
              <w:rPr>
                <w:rFonts w:ascii="Arial" w:hAnsi="Arial" w:cs="Arial"/>
                <w:b/>
                <w:bCs/>
              </w:rPr>
              <w:t>RBH Level 2</w:t>
            </w:r>
            <w:r>
              <w:rPr>
                <w:rFonts w:ascii="Arial" w:hAnsi="Arial" w:cs="Arial"/>
                <w:b/>
                <w:bCs/>
              </w:rPr>
              <w:t xml:space="preserve"> / </w:t>
            </w:r>
            <w:r w:rsidRPr="006A4E6C">
              <w:rPr>
                <w:rFonts w:ascii="Arial" w:hAnsi="Arial" w:cs="Arial"/>
                <w:b/>
                <w:bCs/>
              </w:rPr>
              <w:t>RBH Ward CRIC</w:t>
            </w:r>
          </w:p>
          <w:p w14:paraId="1B7F9D89" w14:textId="50413518" w:rsidR="009B3719" w:rsidRPr="006A4E6C" w:rsidRDefault="009B3719" w:rsidP="005C4263">
            <w:pPr>
              <w:pStyle w:val="ListParagraph"/>
              <w:numPr>
                <w:ilvl w:val="0"/>
                <w:numId w:val="3"/>
              </w:numPr>
              <w:spacing w:after="160" w:line="256" w:lineRule="auto"/>
              <w:ind w:left="360"/>
              <w:rPr>
                <w:rFonts w:ascii="Arial" w:hAnsi="Arial" w:cs="Arial"/>
                <w:b/>
                <w:bCs/>
              </w:rPr>
            </w:pPr>
            <w:r w:rsidRPr="009B3719">
              <w:rPr>
                <w:rFonts w:ascii="Arial" w:hAnsi="Arial" w:cs="Arial"/>
              </w:rPr>
              <w:t>Click</w:t>
            </w:r>
            <w:r>
              <w:rPr>
                <w:rFonts w:ascii="Arial" w:hAnsi="Arial" w:cs="Arial"/>
                <w:b/>
                <w:bCs/>
              </w:rPr>
              <w:t xml:space="preserve"> Save </w:t>
            </w:r>
            <w:r w:rsidRPr="009B3719">
              <w:rPr>
                <w:rFonts w:ascii="Arial" w:hAnsi="Arial" w:cs="Arial"/>
              </w:rPr>
              <w:t>and then click</w:t>
            </w:r>
            <w:r>
              <w:rPr>
                <w:rFonts w:ascii="Arial" w:hAnsi="Arial" w:cs="Arial"/>
                <w:b/>
                <w:bCs/>
              </w:rPr>
              <w:t xml:space="preserve"> OK</w:t>
            </w:r>
          </w:p>
          <w:p w14:paraId="0E50F926" w14:textId="222BA2DF" w:rsidR="003703CB" w:rsidRPr="00DD6528" w:rsidRDefault="003703CB" w:rsidP="003703CB">
            <w:pPr>
              <w:pStyle w:val="ListParagraph"/>
              <w:numPr>
                <w:ilvl w:val="0"/>
                <w:numId w:val="3"/>
              </w:numPr>
              <w:ind w:left="360"/>
              <w:rPr>
                <w:rFonts w:ascii="Arial" w:hAnsi="Arial" w:cs="Arial"/>
              </w:rPr>
            </w:pPr>
            <w:r>
              <w:rPr>
                <w:rFonts w:ascii="Arial" w:hAnsi="Arial" w:cs="Arial"/>
              </w:rPr>
              <w:t>C</w:t>
            </w:r>
            <w:r w:rsidRPr="00DD6528">
              <w:rPr>
                <w:rFonts w:ascii="Arial" w:hAnsi="Arial" w:cs="Arial"/>
              </w:rPr>
              <w:t xml:space="preserve">lick on </w:t>
            </w:r>
            <w:r w:rsidRPr="00DD6528">
              <w:rPr>
                <w:rFonts w:ascii="Arial" w:hAnsi="Arial" w:cs="Arial"/>
                <w:b/>
                <w:bCs/>
              </w:rPr>
              <w:t>Options</w:t>
            </w:r>
            <w:r w:rsidRPr="00DD6528">
              <w:rPr>
                <w:rFonts w:ascii="Arial" w:hAnsi="Arial" w:cs="Arial"/>
              </w:rPr>
              <w:t xml:space="preserve"> </w:t>
            </w:r>
            <w:r>
              <w:rPr>
                <w:rFonts w:ascii="Arial" w:hAnsi="Arial" w:cs="Arial"/>
              </w:rPr>
              <w:t>(above t</w:t>
            </w:r>
            <w:r w:rsidRPr="00DD6528">
              <w:rPr>
                <w:rFonts w:ascii="Arial" w:hAnsi="Arial" w:cs="Arial"/>
              </w:rPr>
              <w:t xml:space="preserve">he </w:t>
            </w:r>
            <w:r w:rsidRPr="00DD6528">
              <w:rPr>
                <w:rFonts w:ascii="Arial" w:hAnsi="Arial" w:cs="Arial"/>
                <w:b/>
                <w:bCs/>
              </w:rPr>
              <w:t>Organiser</w:t>
            </w:r>
            <w:r>
              <w:rPr>
                <w:rFonts w:ascii="Arial" w:hAnsi="Arial" w:cs="Arial"/>
                <w:b/>
                <w:bCs/>
              </w:rPr>
              <w:t>)</w:t>
            </w:r>
            <w:r w:rsidRPr="00DD6528">
              <w:rPr>
                <w:rFonts w:ascii="Arial" w:hAnsi="Arial" w:cs="Arial"/>
                <w:b/>
                <w:bCs/>
              </w:rPr>
              <w:t xml:space="preserve"> </w:t>
            </w:r>
            <w:r w:rsidRPr="00DD6528">
              <w:rPr>
                <w:rFonts w:ascii="Arial" w:hAnsi="Arial" w:cs="Arial"/>
              </w:rPr>
              <w:t xml:space="preserve">and </w:t>
            </w:r>
            <w:r>
              <w:rPr>
                <w:rFonts w:ascii="Arial" w:hAnsi="Arial" w:cs="Arial"/>
              </w:rPr>
              <w:t>en</w:t>
            </w:r>
            <w:r w:rsidRPr="00DD6528">
              <w:rPr>
                <w:rFonts w:ascii="Arial" w:hAnsi="Arial" w:cs="Arial"/>
              </w:rPr>
              <w:t xml:space="preserve">sure you have </w:t>
            </w:r>
            <w:r w:rsidRPr="00DD6528">
              <w:rPr>
                <w:rFonts w:ascii="Arial" w:hAnsi="Arial" w:cs="Arial"/>
                <w:b/>
                <w:bCs/>
              </w:rPr>
              <w:t>Task View</w:t>
            </w:r>
            <w:r w:rsidRPr="00DD6528">
              <w:rPr>
                <w:rFonts w:ascii="Arial" w:hAnsi="Arial" w:cs="Arial"/>
              </w:rPr>
              <w:t xml:space="preserve">, </w:t>
            </w:r>
            <w:r w:rsidRPr="00DD6528">
              <w:rPr>
                <w:rFonts w:ascii="Arial" w:hAnsi="Arial" w:cs="Arial"/>
                <w:b/>
                <w:bCs/>
              </w:rPr>
              <w:t>Navigator</w:t>
            </w:r>
            <w:r w:rsidRPr="00DD6528">
              <w:rPr>
                <w:rFonts w:ascii="Arial" w:hAnsi="Arial" w:cs="Arial"/>
              </w:rPr>
              <w:t xml:space="preserve"> and </w:t>
            </w:r>
            <w:r w:rsidRPr="00DD6528">
              <w:rPr>
                <w:rFonts w:ascii="Arial" w:hAnsi="Arial" w:cs="Arial"/>
                <w:b/>
                <w:bCs/>
              </w:rPr>
              <w:t>Indicators</w:t>
            </w:r>
            <w:r w:rsidRPr="00DD6528">
              <w:rPr>
                <w:rFonts w:ascii="Arial" w:hAnsi="Arial" w:cs="Arial"/>
              </w:rPr>
              <w:t xml:space="preserve"> ticked</w:t>
            </w:r>
          </w:p>
          <w:p w14:paraId="356F0FA6" w14:textId="77777777" w:rsidR="003703CB" w:rsidRPr="007D2CA0" w:rsidRDefault="003703CB" w:rsidP="003703CB">
            <w:pPr>
              <w:pStyle w:val="ListParagraph"/>
              <w:numPr>
                <w:ilvl w:val="0"/>
                <w:numId w:val="3"/>
              </w:numPr>
              <w:ind w:left="360"/>
              <w:rPr>
                <w:rFonts w:ascii="Arial" w:hAnsi="Arial" w:cs="Arial"/>
              </w:rPr>
            </w:pPr>
            <w:r>
              <w:rPr>
                <w:rFonts w:ascii="Arial" w:hAnsi="Arial" w:cs="Arial"/>
              </w:rPr>
              <w:t xml:space="preserve">From </w:t>
            </w:r>
            <w:r w:rsidRPr="00DD6528">
              <w:rPr>
                <w:rFonts w:ascii="Arial" w:hAnsi="Arial" w:cs="Arial"/>
                <w:b/>
                <w:bCs/>
              </w:rPr>
              <w:t>Options</w:t>
            </w:r>
            <w:r>
              <w:rPr>
                <w:rFonts w:ascii="Arial" w:hAnsi="Arial" w:cs="Arial"/>
                <w:b/>
                <w:bCs/>
              </w:rPr>
              <w:t xml:space="preserve">, </w:t>
            </w:r>
            <w:r w:rsidRPr="00DD6528">
              <w:rPr>
                <w:rFonts w:ascii="Arial" w:hAnsi="Arial" w:cs="Arial"/>
              </w:rPr>
              <w:t xml:space="preserve">select </w:t>
            </w:r>
            <w:r w:rsidRPr="00DD6528">
              <w:rPr>
                <w:rFonts w:ascii="Arial" w:hAnsi="Arial" w:cs="Arial"/>
                <w:b/>
                <w:bCs/>
              </w:rPr>
              <w:t>Task Display</w:t>
            </w:r>
          </w:p>
          <w:p w14:paraId="4381A2E0" w14:textId="554DD7A3" w:rsidR="003703CB" w:rsidRDefault="003703CB" w:rsidP="003703CB">
            <w:pPr>
              <w:pStyle w:val="ListParagraph"/>
              <w:numPr>
                <w:ilvl w:val="0"/>
                <w:numId w:val="3"/>
              </w:numPr>
              <w:ind w:left="360"/>
              <w:rPr>
                <w:rFonts w:ascii="Arial" w:hAnsi="Arial" w:cs="Arial"/>
              </w:rPr>
            </w:pPr>
            <w:r>
              <w:rPr>
                <w:rFonts w:ascii="Arial" w:hAnsi="Arial" w:cs="Arial"/>
              </w:rPr>
              <w:t>S</w:t>
            </w:r>
            <w:r w:rsidRPr="007D2CA0">
              <w:rPr>
                <w:rFonts w:ascii="Arial" w:hAnsi="Arial" w:cs="Arial"/>
              </w:rPr>
              <w:t xml:space="preserve">elect chosen </w:t>
            </w:r>
            <w:r w:rsidRPr="007D2CA0">
              <w:rPr>
                <w:rFonts w:ascii="Arial" w:hAnsi="Arial" w:cs="Arial"/>
                <w:b/>
                <w:bCs/>
              </w:rPr>
              <w:t>Status</w:t>
            </w:r>
            <w:r w:rsidRPr="007D2CA0">
              <w:rPr>
                <w:rFonts w:ascii="Arial" w:hAnsi="Arial" w:cs="Arial"/>
              </w:rPr>
              <w:t xml:space="preserve"> (</w:t>
            </w:r>
            <w:r w:rsidRPr="007D2CA0">
              <w:rPr>
                <w:rFonts w:ascii="Arial" w:hAnsi="Arial" w:cs="Arial"/>
                <w:b/>
                <w:bCs/>
                <w:u w:val="single"/>
              </w:rPr>
              <w:t xml:space="preserve">trainer to explain </w:t>
            </w:r>
            <w:r w:rsidRPr="00BB4931">
              <w:rPr>
                <w:rFonts w:ascii="Arial" w:hAnsi="Arial" w:cs="Arial"/>
                <w:b/>
                <w:bCs/>
                <w:u w:val="single"/>
              </w:rPr>
              <w:t>th</w:t>
            </w:r>
            <w:r w:rsidR="00BB4931" w:rsidRPr="00BB4931">
              <w:rPr>
                <w:rFonts w:ascii="Arial" w:hAnsi="Arial" w:cs="Arial"/>
                <w:b/>
                <w:bCs/>
                <w:u w:val="single"/>
              </w:rPr>
              <w:t>e</w:t>
            </w:r>
            <w:r w:rsidR="00BB4931">
              <w:rPr>
                <w:rFonts w:ascii="Arial" w:hAnsi="Arial" w:cs="Arial"/>
                <w:u w:val="single"/>
              </w:rPr>
              <w:t xml:space="preserve"> ‘</w:t>
            </w:r>
            <w:r w:rsidRPr="007D2CA0">
              <w:rPr>
                <w:rFonts w:ascii="Arial" w:hAnsi="Arial" w:cs="Arial"/>
                <w:b/>
                <w:bCs/>
                <w:u w:val="single"/>
              </w:rPr>
              <w:t>completed</w:t>
            </w:r>
            <w:r w:rsidR="00BB4931">
              <w:rPr>
                <w:rFonts w:ascii="Arial" w:hAnsi="Arial" w:cs="Arial"/>
                <w:b/>
                <w:bCs/>
                <w:u w:val="single"/>
              </w:rPr>
              <w:t>’</w:t>
            </w:r>
            <w:r w:rsidRPr="007D2CA0">
              <w:rPr>
                <w:rFonts w:ascii="Arial" w:hAnsi="Arial" w:cs="Arial"/>
                <w:b/>
                <w:bCs/>
                <w:u w:val="single"/>
              </w:rPr>
              <w:t xml:space="preserve"> status should be unticked on user accounts</w:t>
            </w:r>
            <w:r w:rsidRPr="007D2CA0">
              <w:rPr>
                <w:rFonts w:ascii="Arial" w:hAnsi="Arial" w:cs="Arial"/>
              </w:rPr>
              <w:t xml:space="preserve"> as this will </w:t>
            </w:r>
            <w:r w:rsidR="00BB4931">
              <w:rPr>
                <w:rFonts w:ascii="Arial" w:hAnsi="Arial" w:cs="Arial"/>
              </w:rPr>
              <w:t xml:space="preserve">also display all </w:t>
            </w:r>
            <w:r w:rsidRPr="007D2CA0">
              <w:rPr>
                <w:rFonts w:ascii="Arial" w:hAnsi="Arial" w:cs="Arial"/>
              </w:rPr>
              <w:t>completed within the configured time frame</w:t>
            </w:r>
            <w:r w:rsidR="00BB4931">
              <w:rPr>
                <w:rFonts w:ascii="Arial" w:hAnsi="Arial" w:cs="Arial"/>
              </w:rPr>
              <w:t xml:space="preserve">, </w:t>
            </w:r>
            <w:r w:rsidRPr="003703CB">
              <w:rPr>
                <w:rFonts w:ascii="Arial" w:hAnsi="Arial" w:cs="Arial"/>
                <w:b/>
                <w:bCs/>
                <w:highlight w:val="yellow"/>
              </w:rPr>
              <w:t>BUT KEEP TICKED FOR TRAINING</w:t>
            </w:r>
            <w:r w:rsidRPr="003703CB">
              <w:rPr>
                <w:rFonts w:ascii="Arial" w:hAnsi="Arial" w:cs="Arial"/>
                <w:highlight w:val="yellow"/>
              </w:rPr>
              <w:t>)</w:t>
            </w:r>
          </w:p>
          <w:p w14:paraId="188424FA" w14:textId="77777777" w:rsidR="009B3719" w:rsidRPr="009B3719" w:rsidRDefault="003703CB" w:rsidP="009B3719">
            <w:pPr>
              <w:pStyle w:val="ListParagraph"/>
              <w:numPr>
                <w:ilvl w:val="0"/>
                <w:numId w:val="3"/>
              </w:numPr>
              <w:spacing w:after="160" w:line="256" w:lineRule="auto"/>
              <w:ind w:left="360"/>
              <w:rPr>
                <w:rFonts w:ascii="Arial" w:hAnsi="Arial" w:cs="Arial"/>
              </w:rPr>
            </w:pPr>
            <w:r>
              <w:rPr>
                <w:rFonts w:ascii="Arial" w:hAnsi="Arial" w:cs="Arial"/>
              </w:rPr>
              <w:t xml:space="preserve">Select </w:t>
            </w:r>
            <w:r w:rsidRPr="007D2CA0">
              <w:rPr>
                <w:rFonts w:ascii="Arial" w:hAnsi="Arial" w:cs="Arial"/>
                <w:b/>
                <w:bCs/>
              </w:rPr>
              <w:t>Task Types</w:t>
            </w:r>
            <w:r w:rsidRPr="007D2CA0">
              <w:rPr>
                <w:rFonts w:ascii="Arial" w:hAnsi="Arial" w:cs="Arial"/>
              </w:rPr>
              <w:t xml:space="preserve"> required for CRIC</w:t>
            </w:r>
            <w:r>
              <w:rPr>
                <w:rFonts w:ascii="Arial" w:hAnsi="Arial" w:cs="Arial"/>
              </w:rPr>
              <w:t xml:space="preserve"> (all that contain the word ‘critical’), then click </w:t>
            </w:r>
            <w:r w:rsidRPr="007D2CA0">
              <w:rPr>
                <w:rFonts w:ascii="Arial" w:hAnsi="Arial" w:cs="Arial"/>
                <w:b/>
                <w:bCs/>
              </w:rPr>
              <w:t>Save</w:t>
            </w:r>
            <w:r>
              <w:rPr>
                <w:rFonts w:ascii="Arial" w:hAnsi="Arial" w:cs="Arial"/>
              </w:rPr>
              <w:t xml:space="preserve"> and </w:t>
            </w:r>
            <w:r w:rsidRPr="007D2CA0">
              <w:rPr>
                <w:rFonts w:ascii="Arial" w:hAnsi="Arial" w:cs="Arial"/>
                <w:b/>
                <w:bCs/>
              </w:rPr>
              <w:t>Close</w:t>
            </w:r>
            <w:r w:rsidR="009B3719">
              <w:rPr>
                <w:rFonts w:ascii="Arial" w:hAnsi="Arial" w:cs="Arial"/>
                <w:b/>
                <w:bCs/>
              </w:rPr>
              <w:t xml:space="preserve"> </w:t>
            </w:r>
          </w:p>
          <w:p w14:paraId="165BF4DD" w14:textId="47F18B91" w:rsidR="009B3719" w:rsidRPr="005C4263" w:rsidRDefault="009B3719" w:rsidP="009B3719">
            <w:pPr>
              <w:pStyle w:val="ListParagraph"/>
              <w:numPr>
                <w:ilvl w:val="0"/>
                <w:numId w:val="3"/>
              </w:numPr>
              <w:spacing w:after="160" w:line="256" w:lineRule="auto"/>
              <w:ind w:left="360"/>
              <w:rPr>
                <w:rFonts w:ascii="Arial" w:hAnsi="Arial" w:cs="Arial"/>
              </w:rPr>
            </w:pPr>
            <w:r w:rsidRPr="005C4263">
              <w:rPr>
                <w:rFonts w:ascii="Arial" w:hAnsi="Arial" w:cs="Arial"/>
              </w:rPr>
              <w:t xml:space="preserve">Repeat the above steps for </w:t>
            </w:r>
            <w:r w:rsidRPr="005C4263">
              <w:rPr>
                <w:rFonts w:ascii="Arial" w:hAnsi="Arial" w:cs="Arial"/>
                <w:b/>
                <w:bCs/>
              </w:rPr>
              <w:t xml:space="preserve">Contacts </w:t>
            </w:r>
            <w:r w:rsidRPr="005C4263">
              <w:rPr>
                <w:rFonts w:ascii="Arial" w:hAnsi="Arial" w:cs="Arial"/>
              </w:rPr>
              <w:t>tab</w:t>
            </w:r>
          </w:p>
          <w:p w14:paraId="149940EA" w14:textId="77777777" w:rsidR="003703CB" w:rsidRPr="00043EEA" w:rsidRDefault="003703CB" w:rsidP="00043EEA">
            <w:pPr>
              <w:pStyle w:val="ListParagraph"/>
              <w:numPr>
                <w:ilvl w:val="0"/>
                <w:numId w:val="3"/>
              </w:numPr>
              <w:ind w:left="360"/>
              <w:rPr>
                <w:rFonts w:ascii="Arial" w:hAnsi="Arial" w:cs="Arial"/>
              </w:rPr>
            </w:pPr>
            <w:r w:rsidRPr="009B3719">
              <w:rPr>
                <w:rFonts w:ascii="Arial" w:hAnsi="Arial" w:cs="Arial"/>
                <w:b/>
                <w:bCs/>
              </w:rPr>
              <w:t>MPTL config. is now complete</w:t>
            </w:r>
          </w:p>
          <w:p w14:paraId="69CF0F47" w14:textId="12B2FE8E" w:rsidR="00043EEA" w:rsidRPr="00043EEA" w:rsidRDefault="00043EEA" w:rsidP="00043EEA">
            <w:pPr>
              <w:rPr>
                <w:rFonts w:ascii="Arial" w:hAnsi="Arial" w:cs="Arial"/>
              </w:rPr>
            </w:pPr>
          </w:p>
        </w:tc>
      </w:tr>
      <w:tr w:rsidR="009B3719" w:rsidRPr="00DD6528" w14:paraId="6E44699D" w14:textId="77777777" w:rsidTr="000F7BAB">
        <w:tc>
          <w:tcPr>
            <w:tcW w:w="567" w:type="dxa"/>
          </w:tcPr>
          <w:p w14:paraId="64D52F8E" w14:textId="77777777" w:rsidR="009B3719" w:rsidRPr="00DD6528" w:rsidRDefault="009B3719" w:rsidP="009B3719">
            <w:pPr>
              <w:spacing w:line="300" w:lineRule="exact"/>
              <w:rPr>
                <w:rFonts w:ascii="Arial" w:hAnsi="Arial" w:cs="Arial"/>
              </w:rPr>
            </w:pPr>
          </w:p>
        </w:tc>
        <w:tc>
          <w:tcPr>
            <w:tcW w:w="1702" w:type="dxa"/>
          </w:tcPr>
          <w:p w14:paraId="1C881002" w14:textId="77777777" w:rsidR="009B3719" w:rsidRDefault="009B3719" w:rsidP="009B3719">
            <w:pPr>
              <w:spacing w:line="300" w:lineRule="exact"/>
              <w:rPr>
                <w:rFonts w:ascii="Arial" w:hAnsi="Arial" w:cs="Arial"/>
                <w:b/>
              </w:rPr>
            </w:pPr>
            <w:r>
              <w:rPr>
                <w:rFonts w:ascii="Arial" w:hAnsi="Arial" w:cs="Arial"/>
                <w:b/>
              </w:rPr>
              <w:t>MPTL - a</w:t>
            </w:r>
            <w:r w:rsidRPr="00883F10">
              <w:rPr>
                <w:rFonts w:ascii="Arial" w:hAnsi="Arial" w:cs="Arial"/>
                <w:b/>
              </w:rPr>
              <w:t>ccepting/</w:t>
            </w:r>
          </w:p>
          <w:p w14:paraId="618E3B2B" w14:textId="2CC250C6" w:rsidR="009B3719" w:rsidRDefault="009B3719" w:rsidP="00F34F06">
            <w:pPr>
              <w:spacing w:line="300" w:lineRule="exact"/>
              <w:rPr>
                <w:rFonts w:ascii="Arial" w:hAnsi="Arial" w:cs="Arial"/>
                <w:b/>
              </w:rPr>
            </w:pPr>
            <w:r w:rsidRPr="00883F10">
              <w:rPr>
                <w:rFonts w:ascii="Arial" w:hAnsi="Arial" w:cs="Arial"/>
                <w:b/>
              </w:rPr>
              <w:lastRenderedPageBreak/>
              <w:t>rejecting patient</w:t>
            </w:r>
            <w:r>
              <w:rPr>
                <w:rFonts w:ascii="Arial" w:hAnsi="Arial" w:cs="Arial"/>
                <w:b/>
              </w:rPr>
              <w:t>s</w:t>
            </w:r>
            <w:r w:rsidRPr="00883F10">
              <w:rPr>
                <w:rFonts w:ascii="Arial" w:hAnsi="Arial" w:cs="Arial"/>
                <w:b/>
              </w:rPr>
              <w:t xml:space="preserve"> referred to CRIC</w:t>
            </w:r>
          </w:p>
        </w:tc>
        <w:tc>
          <w:tcPr>
            <w:tcW w:w="13183" w:type="dxa"/>
            <w:gridSpan w:val="2"/>
          </w:tcPr>
          <w:p w14:paraId="18FD3A90" w14:textId="0C9DFFEB" w:rsidR="009B3719" w:rsidRDefault="009B3719" w:rsidP="009B3719">
            <w:pPr>
              <w:pStyle w:val="ListNumber"/>
              <w:numPr>
                <w:ilvl w:val="0"/>
                <w:numId w:val="3"/>
              </w:numPr>
              <w:spacing w:after="100" w:line="240" w:lineRule="auto"/>
              <w:ind w:left="360"/>
              <w:contextualSpacing/>
              <w:rPr>
                <w:rFonts w:ascii="Arial" w:hAnsi="Arial" w:cs="Arial"/>
                <w:bCs/>
                <w:sz w:val="22"/>
                <w:szCs w:val="22"/>
              </w:rPr>
            </w:pPr>
            <w:r w:rsidRPr="00DD6528">
              <w:rPr>
                <w:rFonts w:ascii="Arial" w:hAnsi="Arial" w:cs="Arial"/>
                <w:bCs/>
                <w:sz w:val="22"/>
                <w:szCs w:val="22"/>
              </w:rPr>
              <w:lastRenderedPageBreak/>
              <w:t>Band 7’s will double click</w:t>
            </w:r>
            <w:r w:rsidR="00F34F06">
              <w:rPr>
                <w:rFonts w:ascii="Arial" w:hAnsi="Arial" w:cs="Arial"/>
                <w:bCs/>
                <w:sz w:val="22"/>
                <w:szCs w:val="22"/>
              </w:rPr>
              <w:t xml:space="preserve"> </w:t>
            </w:r>
            <w:r w:rsidRPr="00DD6528">
              <w:rPr>
                <w:rFonts w:ascii="Arial" w:hAnsi="Arial" w:cs="Arial"/>
                <w:bCs/>
                <w:sz w:val="22"/>
                <w:szCs w:val="22"/>
              </w:rPr>
              <w:t>the referral</w:t>
            </w:r>
            <w:r w:rsidR="00F34F06">
              <w:rPr>
                <w:rFonts w:ascii="Arial" w:hAnsi="Arial" w:cs="Arial"/>
                <w:bCs/>
                <w:sz w:val="22"/>
                <w:szCs w:val="22"/>
              </w:rPr>
              <w:t xml:space="preserve"> from the </w:t>
            </w:r>
            <w:r w:rsidR="00F34F06" w:rsidRPr="00F34F06">
              <w:rPr>
                <w:rFonts w:ascii="Arial" w:hAnsi="Arial" w:cs="Arial"/>
                <w:b/>
                <w:sz w:val="22"/>
                <w:szCs w:val="22"/>
              </w:rPr>
              <w:t>Referral</w:t>
            </w:r>
            <w:r w:rsidR="00F34F06">
              <w:rPr>
                <w:rFonts w:ascii="Arial" w:hAnsi="Arial" w:cs="Arial"/>
                <w:bCs/>
                <w:sz w:val="22"/>
                <w:szCs w:val="22"/>
              </w:rPr>
              <w:t xml:space="preserve"> tab to open and read it</w:t>
            </w:r>
            <w:r w:rsidRPr="00DD6528">
              <w:rPr>
                <w:rFonts w:ascii="Arial" w:hAnsi="Arial" w:cs="Arial"/>
                <w:bCs/>
                <w:sz w:val="22"/>
                <w:szCs w:val="22"/>
              </w:rPr>
              <w:t xml:space="preserve">. If the referral is elective, the </w:t>
            </w:r>
            <w:r w:rsidRPr="00066074">
              <w:rPr>
                <w:rFonts w:ascii="Arial" w:hAnsi="Arial" w:cs="Arial"/>
                <w:b/>
                <w:sz w:val="22"/>
                <w:szCs w:val="22"/>
              </w:rPr>
              <w:t>Elective</w:t>
            </w:r>
            <w:r w:rsidRPr="00DD6528">
              <w:rPr>
                <w:rFonts w:ascii="Arial" w:hAnsi="Arial" w:cs="Arial"/>
                <w:bCs/>
                <w:sz w:val="22"/>
                <w:szCs w:val="22"/>
              </w:rPr>
              <w:t xml:space="preserve"> </w:t>
            </w:r>
            <w:r w:rsidRPr="00066074">
              <w:rPr>
                <w:rFonts w:ascii="Arial" w:hAnsi="Arial" w:cs="Arial"/>
                <w:b/>
                <w:sz w:val="22"/>
                <w:szCs w:val="22"/>
              </w:rPr>
              <w:t>Referral</w:t>
            </w:r>
            <w:r w:rsidRPr="00DD6528">
              <w:rPr>
                <w:rFonts w:ascii="Arial" w:hAnsi="Arial" w:cs="Arial"/>
                <w:bCs/>
                <w:sz w:val="22"/>
                <w:szCs w:val="22"/>
              </w:rPr>
              <w:t xml:space="preserve"> window </w:t>
            </w:r>
            <w:proofErr w:type="spellStart"/>
            <w:r w:rsidRPr="00DD6528">
              <w:rPr>
                <w:rFonts w:ascii="Arial" w:hAnsi="Arial" w:cs="Arial"/>
                <w:bCs/>
                <w:sz w:val="22"/>
                <w:szCs w:val="22"/>
              </w:rPr>
              <w:t>wiil</w:t>
            </w:r>
            <w:proofErr w:type="spellEnd"/>
            <w:r w:rsidRPr="00DD6528">
              <w:rPr>
                <w:rFonts w:ascii="Arial" w:hAnsi="Arial" w:cs="Arial"/>
                <w:bCs/>
                <w:sz w:val="22"/>
                <w:szCs w:val="22"/>
              </w:rPr>
              <w:t xml:space="preserve"> appear, where </w:t>
            </w:r>
            <w:r w:rsidR="00F34F06">
              <w:rPr>
                <w:rFonts w:ascii="Arial" w:hAnsi="Arial" w:cs="Arial"/>
                <w:bCs/>
                <w:sz w:val="22"/>
                <w:szCs w:val="22"/>
              </w:rPr>
              <w:t xml:space="preserve">they </w:t>
            </w:r>
            <w:r w:rsidRPr="00DD6528">
              <w:rPr>
                <w:rFonts w:ascii="Arial" w:hAnsi="Arial" w:cs="Arial"/>
                <w:bCs/>
                <w:sz w:val="22"/>
                <w:szCs w:val="22"/>
              </w:rPr>
              <w:t xml:space="preserve">can select </w:t>
            </w:r>
            <w:r w:rsidRPr="00DD6528">
              <w:rPr>
                <w:rFonts w:ascii="Arial" w:hAnsi="Arial" w:cs="Arial"/>
                <w:b/>
                <w:sz w:val="22"/>
                <w:szCs w:val="22"/>
              </w:rPr>
              <w:t>‘Accepted’</w:t>
            </w:r>
            <w:r w:rsidRPr="00DD6528">
              <w:rPr>
                <w:rFonts w:ascii="Arial" w:hAnsi="Arial" w:cs="Arial"/>
                <w:bCs/>
                <w:sz w:val="22"/>
                <w:szCs w:val="22"/>
              </w:rPr>
              <w:t xml:space="preserve">. Show </w:t>
            </w:r>
            <w:r w:rsidRPr="00DD6528">
              <w:rPr>
                <w:rFonts w:ascii="Arial" w:hAnsi="Arial" w:cs="Arial"/>
                <w:b/>
                <w:sz w:val="22"/>
                <w:szCs w:val="22"/>
              </w:rPr>
              <w:t xml:space="preserve">‘Rejected’ </w:t>
            </w:r>
            <w:r w:rsidRPr="00DD6528">
              <w:rPr>
                <w:rFonts w:ascii="Arial" w:hAnsi="Arial" w:cs="Arial"/>
                <w:bCs/>
                <w:sz w:val="22"/>
                <w:szCs w:val="22"/>
              </w:rPr>
              <w:t>option and the comments / reason for rejection freetext box</w:t>
            </w:r>
          </w:p>
          <w:p w14:paraId="45BC6D58" w14:textId="0400438D" w:rsidR="009B3719" w:rsidRDefault="00F34F06" w:rsidP="009B3719">
            <w:pPr>
              <w:pStyle w:val="ListNumber"/>
              <w:numPr>
                <w:ilvl w:val="0"/>
                <w:numId w:val="27"/>
              </w:numPr>
              <w:spacing w:after="100" w:line="240" w:lineRule="auto"/>
              <w:ind w:left="360"/>
              <w:contextualSpacing/>
              <w:rPr>
                <w:rFonts w:ascii="Arial" w:hAnsi="Arial" w:cs="Arial"/>
                <w:bCs/>
                <w:sz w:val="22"/>
                <w:szCs w:val="22"/>
              </w:rPr>
            </w:pPr>
            <w:r>
              <w:rPr>
                <w:rFonts w:ascii="Arial" w:hAnsi="Arial" w:cs="Arial"/>
                <w:bCs/>
                <w:sz w:val="22"/>
                <w:szCs w:val="22"/>
              </w:rPr>
              <w:t>Accept the referral and s</w:t>
            </w:r>
            <w:r w:rsidR="009B3719" w:rsidRPr="00DD6528">
              <w:rPr>
                <w:rFonts w:ascii="Arial" w:hAnsi="Arial" w:cs="Arial"/>
                <w:bCs/>
                <w:sz w:val="22"/>
                <w:szCs w:val="22"/>
              </w:rPr>
              <w:t>ign the form</w:t>
            </w:r>
          </w:p>
          <w:p w14:paraId="79D0125A" w14:textId="778FAC1C" w:rsidR="00271794" w:rsidRDefault="009B3719" w:rsidP="00F34F06">
            <w:pPr>
              <w:pStyle w:val="ListNumber"/>
              <w:numPr>
                <w:ilvl w:val="0"/>
                <w:numId w:val="27"/>
              </w:numPr>
              <w:spacing w:after="100" w:line="240" w:lineRule="auto"/>
              <w:ind w:left="360"/>
              <w:contextualSpacing/>
              <w:rPr>
                <w:rFonts w:ascii="Arial" w:hAnsi="Arial" w:cs="Arial"/>
                <w:bCs/>
                <w:sz w:val="22"/>
                <w:szCs w:val="22"/>
              </w:rPr>
            </w:pPr>
            <w:r>
              <w:rPr>
                <w:rFonts w:ascii="Arial" w:hAnsi="Arial" w:cs="Arial"/>
                <w:bCs/>
                <w:sz w:val="22"/>
                <w:szCs w:val="22"/>
              </w:rPr>
              <w:lastRenderedPageBreak/>
              <w:t>T</w:t>
            </w:r>
            <w:r w:rsidRPr="00DD6528">
              <w:rPr>
                <w:rFonts w:ascii="Arial" w:hAnsi="Arial" w:cs="Arial"/>
                <w:bCs/>
                <w:sz w:val="22"/>
                <w:szCs w:val="22"/>
              </w:rPr>
              <w:t xml:space="preserve">he </w:t>
            </w:r>
            <w:r w:rsidR="00F34F06">
              <w:rPr>
                <w:rFonts w:ascii="Arial" w:hAnsi="Arial" w:cs="Arial"/>
                <w:bCs/>
                <w:sz w:val="22"/>
                <w:szCs w:val="22"/>
              </w:rPr>
              <w:t xml:space="preserve">referral will </w:t>
            </w:r>
            <w:r w:rsidRPr="00DD6528">
              <w:rPr>
                <w:rFonts w:ascii="Arial" w:hAnsi="Arial" w:cs="Arial"/>
                <w:bCs/>
                <w:sz w:val="22"/>
                <w:szCs w:val="22"/>
              </w:rPr>
              <w:t>disappear from the referrals list</w:t>
            </w:r>
            <w:r w:rsidR="00F34F06">
              <w:rPr>
                <w:rFonts w:ascii="Arial" w:hAnsi="Arial" w:cs="Arial"/>
                <w:bCs/>
                <w:sz w:val="22"/>
                <w:szCs w:val="22"/>
              </w:rPr>
              <w:t xml:space="preserve"> if ‘completed’ has </w:t>
            </w:r>
            <w:r w:rsidR="00F34F06" w:rsidRPr="00F34F06">
              <w:rPr>
                <w:rFonts w:ascii="Arial" w:hAnsi="Arial" w:cs="Arial"/>
                <w:bCs/>
                <w:sz w:val="22"/>
                <w:szCs w:val="22"/>
                <w:u w:val="single"/>
              </w:rPr>
              <w:t>not</w:t>
            </w:r>
            <w:r w:rsidR="00F34F06">
              <w:rPr>
                <w:rFonts w:ascii="Arial" w:hAnsi="Arial" w:cs="Arial"/>
                <w:bCs/>
                <w:sz w:val="22"/>
                <w:szCs w:val="22"/>
              </w:rPr>
              <w:t xml:space="preserve"> been selected in </w:t>
            </w:r>
            <w:r w:rsidR="00F34F06" w:rsidRPr="00F34F06">
              <w:rPr>
                <w:rFonts w:ascii="Arial" w:hAnsi="Arial" w:cs="Arial"/>
                <w:b/>
                <w:sz w:val="22"/>
                <w:szCs w:val="22"/>
              </w:rPr>
              <w:t>Task</w:t>
            </w:r>
            <w:r w:rsidR="00F34F06">
              <w:rPr>
                <w:rFonts w:ascii="Arial" w:hAnsi="Arial" w:cs="Arial"/>
                <w:bCs/>
                <w:sz w:val="22"/>
                <w:szCs w:val="22"/>
              </w:rPr>
              <w:t xml:space="preserve"> </w:t>
            </w:r>
            <w:r w:rsidR="00F34F06" w:rsidRPr="00F34F06">
              <w:rPr>
                <w:rFonts w:ascii="Arial" w:hAnsi="Arial" w:cs="Arial"/>
                <w:b/>
                <w:sz w:val="22"/>
                <w:szCs w:val="22"/>
              </w:rPr>
              <w:t>Display</w:t>
            </w:r>
            <w:r w:rsidR="00271794">
              <w:rPr>
                <w:rFonts w:ascii="Arial" w:hAnsi="Arial" w:cs="Arial"/>
                <w:bCs/>
                <w:sz w:val="22"/>
                <w:szCs w:val="22"/>
              </w:rPr>
              <w:t xml:space="preserve">, otherwise it states the task has now been </w:t>
            </w:r>
            <w:r w:rsidR="00271794" w:rsidRPr="00271794">
              <w:rPr>
                <w:rFonts w:ascii="Arial" w:hAnsi="Arial" w:cs="Arial"/>
                <w:b/>
                <w:sz w:val="22"/>
                <w:szCs w:val="22"/>
              </w:rPr>
              <w:t>completed</w:t>
            </w:r>
            <w:r w:rsidR="00271794">
              <w:rPr>
                <w:rFonts w:ascii="Arial" w:hAnsi="Arial" w:cs="Arial"/>
                <w:bCs/>
                <w:sz w:val="22"/>
                <w:szCs w:val="22"/>
              </w:rPr>
              <w:t xml:space="preserve"> (green tick)</w:t>
            </w:r>
          </w:p>
          <w:p w14:paraId="2880BFA2" w14:textId="5F48757C" w:rsidR="00F34F06" w:rsidRPr="00F34F06" w:rsidRDefault="009B3719" w:rsidP="00F34F06">
            <w:pPr>
              <w:pStyle w:val="ListNumber"/>
              <w:numPr>
                <w:ilvl w:val="0"/>
                <w:numId w:val="27"/>
              </w:numPr>
              <w:spacing w:after="100" w:line="240" w:lineRule="auto"/>
              <w:ind w:left="360"/>
              <w:contextualSpacing/>
              <w:rPr>
                <w:rFonts w:ascii="Arial" w:hAnsi="Arial" w:cs="Arial"/>
                <w:bCs/>
                <w:sz w:val="22"/>
                <w:szCs w:val="22"/>
              </w:rPr>
            </w:pPr>
            <w:r w:rsidRPr="00DD6528">
              <w:rPr>
                <w:rFonts w:ascii="Arial" w:hAnsi="Arial" w:cs="Arial"/>
                <w:b/>
                <w:sz w:val="22"/>
                <w:szCs w:val="22"/>
              </w:rPr>
              <w:t xml:space="preserve">NOTE: IF THE REFERRAL IS AN URGENT ONE, YOU WILL BE PRESENTED WITH THE CONSULTATION FORM AND </w:t>
            </w:r>
            <w:r w:rsidRPr="00066074">
              <w:rPr>
                <w:rFonts w:ascii="Arial" w:hAnsi="Arial" w:cs="Arial"/>
                <w:b/>
                <w:sz w:val="22"/>
                <w:szCs w:val="22"/>
                <w:u w:val="single"/>
              </w:rPr>
              <w:t>NOT</w:t>
            </w:r>
            <w:r w:rsidRPr="00DD6528">
              <w:rPr>
                <w:rFonts w:ascii="Arial" w:hAnsi="Arial" w:cs="Arial"/>
                <w:b/>
                <w:sz w:val="22"/>
                <w:szCs w:val="22"/>
              </w:rPr>
              <w:t xml:space="preserve"> THE ‘ELECTIVE REFERRAL</w:t>
            </w:r>
            <w:r>
              <w:rPr>
                <w:rFonts w:ascii="Arial" w:hAnsi="Arial" w:cs="Arial"/>
                <w:b/>
                <w:sz w:val="22"/>
                <w:szCs w:val="22"/>
              </w:rPr>
              <w:t>’</w:t>
            </w:r>
            <w:r w:rsidRPr="00DD6528">
              <w:rPr>
                <w:rFonts w:ascii="Arial" w:hAnsi="Arial" w:cs="Arial"/>
                <w:b/>
                <w:sz w:val="22"/>
                <w:szCs w:val="22"/>
              </w:rPr>
              <w:t xml:space="preserve"> WINDOW</w:t>
            </w:r>
            <w:r>
              <w:rPr>
                <w:rFonts w:ascii="Arial" w:hAnsi="Arial" w:cs="Arial"/>
                <w:b/>
                <w:sz w:val="22"/>
                <w:szCs w:val="22"/>
              </w:rPr>
              <w:t>. URGENT REFERRALS WILL BE MAINLY MANAGED BY THE CRIC DOCTORS</w:t>
            </w:r>
          </w:p>
        </w:tc>
      </w:tr>
      <w:tr w:rsidR="00F34F06" w:rsidRPr="00DD6528" w14:paraId="10176D72" w14:textId="77777777" w:rsidTr="000F7BAB">
        <w:tc>
          <w:tcPr>
            <w:tcW w:w="567" w:type="dxa"/>
          </w:tcPr>
          <w:p w14:paraId="48E87552" w14:textId="77777777" w:rsidR="00F34F06" w:rsidRPr="00DD6528" w:rsidRDefault="00F34F06" w:rsidP="009B3719">
            <w:pPr>
              <w:spacing w:line="300" w:lineRule="exact"/>
              <w:rPr>
                <w:rFonts w:ascii="Arial" w:hAnsi="Arial" w:cs="Arial"/>
              </w:rPr>
            </w:pPr>
          </w:p>
        </w:tc>
        <w:tc>
          <w:tcPr>
            <w:tcW w:w="1702" w:type="dxa"/>
          </w:tcPr>
          <w:p w14:paraId="18E9A694" w14:textId="3F6ACFB4" w:rsidR="00F34F06" w:rsidRDefault="00F34F06" w:rsidP="00CF2666">
            <w:pPr>
              <w:spacing w:line="300" w:lineRule="exact"/>
              <w:rPr>
                <w:rFonts w:ascii="Arial" w:hAnsi="Arial" w:cs="Arial"/>
                <w:b/>
              </w:rPr>
            </w:pPr>
            <w:r>
              <w:rPr>
                <w:rFonts w:ascii="Arial" w:hAnsi="Arial" w:cs="Arial"/>
                <w:b/>
              </w:rPr>
              <w:t xml:space="preserve">Transfer patient to CRIC; </w:t>
            </w:r>
          </w:p>
        </w:tc>
        <w:tc>
          <w:tcPr>
            <w:tcW w:w="13183" w:type="dxa"/>
            <w:gridSpan w:val="2"/>
          </w:tcPr>
          <w:p w14:paraId="4AD6185E" w14:textId="77777777" w:rsidR="00F34F06" w:rsidRPr="007D2CA0" w:rsidRDefault="00F34F06" w:rsidP="00F34F06">
            <w:pPr>
              <w:pStyle w:val="ListNumber"/>
              <w:numPr>
                <w:ilvl w:val="0"/>
                <w:numId w:val="3"/>
              </w:numPr>
              <w:spacing w:after="100" w:line="240" w:lineRule="auto"/>
              <w:ind w:left="360"/>
              <w:contextualSpacing/>
              <w:rPr>
                <w:rFonts w:ascii="Arial" w:hAnsi="Arial" w:cs="Arial"/>
                <w:bCs/>
                <w:sz w:val="22"/>
                <w:szCs w:val="22"/>
              </w:rPr>
            </w:pPr>
            <w:r w:rsidRPr="007D2CA0">
              <w:rPr>
                <w:rFonts w:ascii="Arial" w:hAnsi="Arial" w:cs="Arial"/>
                <w:bCs/>
                <w:sz w:val="22"/>
                <w:szCs w:val="22"/>
              </w:rPr>
              <w:t xml:space="preserve">Once patient is physically on the ward, select the patient’s record. Next, from the </w:t>
            </w:r>
            <w:r w:rsidRPr="007D2CA0">
              <w:rPr>
                <w:rFonts w:ascii="Arial" w:hAnsi="Arial" w:cs="Arial"/>
                <w:b/>
                <w:sz w:val="22"/>
                <w:szCs w:val="22"/>
              </w:rPr>
              <w:t>Organiser</w:t>
            </w:r>
            <w:r w:rsidRPr="007D2CA0">
              <w:rPr>
                <w:rFonts w:ascii="Arial" w:hAnsi="Arial" w:cs="Arial"/>
                <w:bCs/>
                <w:sz w:val="22"/>
                <w:szCs w:val="22"/>
              </w:rPr>
              <w:t xml:space="preserve">, click the </w:t>
            </w:r>
            <w:r w:rsidRPr="007D2CA0">
              <w:rPr>
                <w:rFonts w:ascii="Arial" w:hAnsi="Arial" w:cs="Arial"/>
                <w:b/>
                <w:sz w:val="22"/>
                <w:szCs w:val="22"/>
              </w:rPr>
              <w:t>PM</w:t>
            </w:r>
            <w:r w:rsidRPr="007D2CA0">
              <w:rPr>
                <w:rFonts w:ascii="Arial" w:hAnsi="Arial" w:cs="Arial"/>
                <w:bCs/>
                <w:sz w:val="22"/>
                <w:szCs w:val="22"/>
              </w:rPr>
              <w:t xml:space="preserve"> </w:t>
            </w:r>
            <w:r w:rsidRPr="007D2CA0">
              <w:rPr>
                <w:rFonts w:ascii="Arial" w:hAnsi="Arial" w:cs="Arial"/>
                <w:b/>
                <w:sz w:val="22"/>
                <w:szCs w:val="22"/>
              </w:rPr>
              <w:t>Conversation</w:t>
            </w:r>
            <w:r w:rsidRPr="007D2CA0">
              <w:rPr>
                <w:rFonts w:ascii="Arial" w:hAnsi="Arial" w:cs="Arial"/>
                <w:bCs/>
                <w:sz w:val="22"/>
                <w:szCs w:val="22"/>
              </w:rPr>
              <w:t xml:space="preserve"> icon and select </w:t>
            </w:r>
            <w:r w:rsidRPr="007D2CA0">
              <w:rPr>
                <w:rFonts w:ascii="Arial" w:hAnsi="Arial" w:cs="Arial"/>
                <w:b/>
                <w:sz w:val="22"/>
                <w:szCs w:val="22"/>
              </w:rPr>
              <w:t>‘Transfer’</w:t>
            </w:r>
          </w:p>
          <w:p w14:paraId="12719FD3" w14:textId="104553AA" w:rsidR="00F34F06" w:rsidRPr="00DD6528" w:rsidRDefault="00F34F06" w:rsidP="00F34F06">
            <w:pPr>
              <w:pStyle w:val="ListNumber"/>
              <w:numPr>
                <w:ilvl w:val="0"/>
                <w:numId w:val="3"/>
              </w:numPr>
              <w:spacing w:after="100" w:line="240" w:lineRule="auto"/>
              <w:ind w:left="360"/>
              <w:contextualSpacing/>
              <w:rPr>
                <w:rFonts w:ascii="Arial" w:hAnsi="Arial" w:cs="Arial"/>
                <w:bCs/>
                <w:sz w:val="22"/>
                <w:szCs w:val="22"/>
              </w:rPr>
            </w:pPr>
            <w:r w:rsidRPr="00DD6528">
              <w:rPr>
                <w:rFonts w:ascii="Arial" w:hAnsi="Arial" w:cs="Arial"/>
                <w:bCs/>
                <w:sz w:val="22"/>
                <w:szCs w:val="22"/>
              </w:rPr>
              <w:t xml:space="preserve">Complete </w:t>
            </w:r>
            <w:r w:rsidRPr="00DD6528">
              <w:rPr>
                <w:rFonts w:ascii="Arial" w:hAnsi="Arial" w:cs="Arial"/>
                <w:b/>
                <w:sz w:val="22"/>
                <w:szCs w:val="22"/>
              </w:rPr>
              <w:t>‘Transfer Reason’</w:t>
            </w:r>
            <w:r w:rsidRPr="00DD6528">
              <w:rPr>
                <w:rFonts w:ascii="Arial" w:hAnsi="Arial" w:cs="Arial"/>
                <w:bCs/>
                <w:sz w:val="22"/>
                <w:szCs w:val="22"/>
              </w:rPr>
              <w:t xml:space="preserve"> </w:t>
            </w:r>
            <w:r w:rsidRPr="00CF2666">
              <w:rPr>
                <w:rFonts w:ascii="Arial" w:hAnsi="Arial" w:cs="Arial"/>
                <w:b/>
                <w:sz w:val="22"/>
                <w:szCs w:val="22"/>
              </w:rPr>
              <w:t>field</w:t>
            </w:r>
            <w:r w:rsidR="00CF2666" w:rsidRPr="00CF2666">
              <w:rPr>
                <w:rFonts w:ascii="Arial" w:hAnsi="Arial" w:cs="Arial"/>
                <w:b/>
                <w:sz w:val="22"/>
                <w:szCs w:val="22"/>
              </w:rPr>
              <w:t xml:space="preserve">, </w:t>
            </w:r>
            <w:r w:rsidRPr="00CF2666">
              <w:rPr>
                <w:rFonts w:ascii="Arial" w:hAnsi="Arial" w:cs="Arial"/>
                <w:b/>
                <w:sz w:val="22"/>
                <w:szCs w:val="22"/>
              </w:rPr>
              <w:t>highlighted in yellow</w:t>
            </w:r>
            <w:r w:rsidR="00CF2666" w:rsidRPr="00CF2666">
              <w:rPr>
                <w:rFonts w:ascii="Arial" w:hAnsi="Arial" w:cs="Arial"/>
                <w:b/>
                <w:sz w:val="22"/>
                <w:szCs w:val="22"/>
              </w:rPr>
              <w:t>.</w:t>
            </w:r>
            <w:r w:rsidR="00CF2666">
              <w:rPr>
                <w:rFonts w:ascii="Arial" w:hAnsi="Arial" w:cs="Arial"/>
                <w:b/>
                <w:sz w:val="22"/>
                <w:szCs w:val="22"/>
              </w:rPr>
              <w:t xml:space="preserve"> Explain a</w:t>
            </w:r>
            <w:r w:rsidRPr="00DD6528">
              <w:rPr>
                <w:rFonts w:ascii="Arial" w:hAnsi="Arial" w:cs="Arial"/>
                <w:b/>
                <w:sz w:val="22"/>
                <w:szCs w:val="22"/>
              </w:rPr>
              <w:t>ll yellow fields are mandatory within the system</w:t>
            </w:r>
          </w:p>
          <w:p w14:paraId="2C0D14AE" w14:textId="77777777" w:rsidR="00F34F06" w:rsidRPr="00DD6528" w:rsidRDefault="00F34F06" w:rsidP="00F34F06">
            <w:pPr>
              <w:pStyle w:val="ListNumber"/>
              <w:numPr>
                <w:ilvl w:val="0"/>
                <w:numId w:val="3"/>
              </w:numPr>
              <w:spacing w:after="100" w:line="240" w:lineRule="auto"/>
              <w:ind w:left="360"/>
              <w:contextualSpacing/>
              <w:rPr>
                <w:rFonts w:ascii="Arial" w:hAnsi="Arial" w:cs="Arial"/>
                <w:bCs/>
                <w:sz w:val="22"/>
                <w:szCs w:val="22"/>
              </w:rPr>
            </w:pPr>
            <w:r w:rsidRPr="00DD6528">
              <w:rPr>
                <w:rFonts w:ascii="Arial" w:hAnsi="Arial" w:cs="Arial"/>
                <w:bCs/>
                <w:sz w:val="22"/>
                <w:szCs w:val="22"/>
              </w:rPr>
              <w:t xml:space="preserve">Click on the </w:t>
            </w:r>
            <w:r w:rsidRPr="00DD6528">
              <w:rPr>
                <w:rFonts w:ascii="Arial" w:hAnsi="Arial" w:cs="Arial"/>
                <w:b/>
                <w:sz w:val="22"/>
                <w:szCs w:val="22"/>
              </w:rPr>
              <w:t>‘Bedboard’</w:t>
            </w:r>
            <w:r w:rsidRPr="00DD6528">
              <w:rPr>
                <w:rFonts w:ascii="Arial" w:hAnsi="Arial" w:cs="Arial"/>
                <w:bCs/>
                <w:sz w:val="22"/>
                <w:szCs w:val="22"/>
              </w:rPr>
              <w:t xml:space="preserve"> Icon and select correct bed for patient to be transferred into</w:t>
            </w:r>
          </w:p>
          <w:p w14:paraId="0CDF2571" w14:textId="77777777" w:rsidR="00F34F06" w:rsidRPr="00DD6528" w:rsidRDefault="00F34F06" w:rsidP="00F34F06">
            <w:pPr>
              <w:pStyle w:val="ListNumber"/>
              <w:numPr>
                <w:ilvl w:val="0"/>
                <w:numId w:val="3"/>
              </w:numPr>
              <w:spacing w:after="100" w:line="240" w:lineRule="auto"/>
              <w:ind w:left="360"/>
              <w:contextualSpacing/>
              <w:rPr>
                <w:rFonts w:ascii="Arial" w:hAnsi="Arial" w:cs="Arial"/>
                <w:bCs/>
                <w:sz w:val="22"/>
                <w:szCs w:val="22"/>
              </w:rPr>
            </w:pPr>
            <w:r w:rsidRPr="00DD6528">
              <w:rPr>
                <w:rFonts w:ascii="Arial" w:hAnsi="Arial" w:cs="Arial"/>
                <w:bCs/>
                <w:sz w:val="22"/>
                <w:szCs w:val="22"/>
              </w:rPr>
              <w:t xml:space="preserve">Click </w:t>
            </w:r>
            <w:r w:rsidRPr="00DD6528">
              <w:rPr>
                <w:rFonts w:ascii="Arial" w:hAnsi="Arial" w:cs="Arial"/>
                <w:b/>
                <w:sz w:val="22"/>
                <w:szCs w:val="22"/>
              </w:rPr>
              <w:t>‘OK’</w:t>
            </w:r>
            <w:r w:rsidRPr="00DD6528">
              <w:rPr>
                <w:rFonts w:ascii="Arial" w:hAnsi="Arial" w:cs="Arial"/>
                <w:bCs/>
                <w:sz w:val="22"/>
                <w:szCs w:val="22"/>
              </w:rPr>
              <w:t xml:space="preserve"> at bottom right hand side of the screen</w:t>
            </w:r>
          </w:p>
          <w:p w14:paraId="67AC0570" w14:textId="77777777" w:rsidR="00F34F06" w:rsidRPr="00DD6528" w:rsidRDefault="00F34F06" w:rsidP="00F34F06">
            <w:pPr>
              <w:pStyle w:val="ListNumber"/>
              <w:numPr>
                <w:ilvl w:val="0"/>
                <w:numId w:val="3"/>
              </w:numPr>
              <w:spacing w:after="100" w:line="240" w:lineRule="auto"/>
              <w:ind w:left="360"/>
              <w:contextualSpacing/>
              <w:rPr>
                <w:rFonts w:ascii="Arial" w:hAnsi="Arial" w:cs="Arial"/>
                <w:bCs/>
                <w:sz w:val="22"/>
                <w:szCs w:val="22"/>
              </w:rPr>
            </w:pPr>
            <w:r w:rsidRPr="00DD6528">
              <w:rPr>
                <w:rFonts w:ascii="Arial" w:hAnsi="Arial" w:cs="Arial"/>
                <w:bCs/>
                <w:sz w:val="22"/>
                <w:szCs w:val="22"/>
              </w:rPr>
              <w:t>Refresh the patients record and check that the</w:t>
            </w:r>
            <w:r w:rsidRPr="00DD6528">
              <w:rPr>
                <w:rFonts w:ascii="Arial" w:hAnsi="Arial" w:cs="Arial"/>
                <w:b/>
                <w:sz w:val="22"/>
                <w:szCs w:val="22"/>
              </w:rPr>
              <w:t xml:space="preserve"> ‘</w:t>
            </w:r>
            <w:proofErr w:type="spellStart"/>
            <w:r w:rsidRPr="00DD6528">
              <w:rPr>
                <w:rFonts w:ascii="Arial" w:hAnsi="Arial" w:cs="Arial"/>
                <w:b/>
                <w:sz w:val="22"/>
                <w:szCs w:val="22"/>
              </w:rPr>
              <w:t>Loc</w:t>
            </w:r>
            <w:proofErr w:type="spellEnd"/>
            <w:r w:rsidRPr="00DD6528">
              <w:rPr>
                <w:rFonts w:ascii="Arial" w:hAnsi="Arial" w:cs="Arial"/>
                <w:b/>
                <w:sz w:val="22"/>
                <w:szCs w:val="22"/>
              </w:rPr>
              <w:t xml:space="preserve">:’ </w:t>
            </w:r>
            <w:r>
              <w:rPr>
                <w:rFonts w:ascii="Arial" w:hAnsi="Arial" w:cs="Arial"/>
                <w:bCs/>
                <w:sz w:val="22"/>
                <w:szCs w:val="22"/>
              </w:rPr>
              <w:t xml:space="preserve">(location) </w:t>
            </w:r>
            <w:r w:rsidRPr="00DD6528">
              <w:rPr>
                <w:rFonts w:ascii="Arial" w:hAnsi="Arial" w:cs="Arial"/>
                <w:bCs/>
                <w:sz w:val="22"/>
                <w:szCs w:val="22"/>
              </w:rPr>
              <w:t>has changed</w:t>
            </w:r>
            <w:r w:rsidRPr="00DD6528">
              <w:rPr>
                <w:rFonts w:ascii="Arial" w:hAnsi="Arial" w:cs="Arial"/>
                <w:b/>
                <w:sz w:val="22"/>
                <w:szCs w:val="22"/>
              </w:rPr>
              <w:t xml:space="preserve"> </w:t>
            </w:r>
            <w:r w:rsidRPr="00CF2666">
              <w:rPr>
                <w:rFonts w:ascii="Arial" w:hAnsi="Arial" w:cs="Arial"/>
                <w:bCs/>
                <w:sz w:val="22"/>
                <w:szCs w:val="22"/>
              </w:rPr>
              <w:t>to</w:t>
            </w:r>
            <w:r w:rsidRPr="00DD6528">
              <w:rPr>
                <w:rFonts w:ascii="Arial" w:hAnsi="Arial" w:cs="Arial"/>
                <w:b/>
                <w:sz w:val="22"/>
                <w:szCs w:val="22"/>
              </w:rPr>
              <w:t xml:space="preserve"> ‘CRIC’ </w:t>
            </w:r>
            <w:r>
              <w:rPr>
                <w:rFonts w:ascii="Arial" w:hAnsi="Arial" w:cs="Arial"/>
                <w:bCs/>
                <w:sz w:val="22"/>
                <w:szCs w:val="22"/>
              </w:rPr>
              <w:t>i</w:t>
            </w:r>
            <w:r w:rsidRPr="00DD6528">
              <w:rPr>
                <w:rFonts w:ascii="Arial" w:hAnsi="Arial" w:cs="Arial"/>
                <w:bCs/>
                <w:sz w:val="22"/>
                <w:szCs w:val="22"/>
              </w:rPr>
              <w:t>n the patient banner</w:t>
            </w:r>
          </w:p>
          <w:p w14:paraId="56A842CC" w14:textId="77777777" w:rsidR="00F34F06" w:rsidRPr="00DD6528" w:rsidRDefault="00F34F06" w:rsidP="00CF2666">
            <w:pPr>
              <w:pStyle w:val="ListParagraph"/>
              <w:numPr>
                <w:ilvl w:val="0"/>
                <w:numId w:val="3"/>
              </w:numPr>
              <w:spacing w:line="300" w:lineRule="exact"/>
              <w:ind w:left="360"/>
              <w:rPr>
                <w:rFonts w:ascii="Arial" w:hAnsi="Arial" w:cs="Arial"/>
                <w:bCs/>
              </w:rPr>
            </w:pPr>
          </w:p>
        </w:tc>
      </w:tr>
      <w:tr w:rsidR="00CF2666" w:rsidRPr="00DD6528" w14:paraId="4A0AE314" w14:textId="77777777" w:rsidTr="000F7BAB">
        <w:tc>
          <w:tcPr>
            <w:tcW w:w="567" w:type="dxa"/>
          </w:tcPr>
          <w:p w14:paraId="15337BF7" w14:textId="77777777" w:rsidR="00CF2666" w:rsidRPr="00DD6528" w:rsidRDefault="00CF2666" w:rsidP="009B3719">
            <w:pPr>
              <w:spacing w:line="300" w:lineRule="exact"/>
              <w:rPr>
                <w:rFonts w:ascii="Arial" w:hAnsi="Arial" w:cs="Arial"/>
              </w:rPr>
            </w:pPr>
          </w:p>
        </w:tc>
        <w:tc>
          <w:tcPr>
            <w:tcW w:w="1702" w:type="dxa"/>
          </w:tcPr>
          <w:p w14:paraId="7FAEF5AB" w14:textId="6815966F" w:rsidR="00CF2666" w:rsidRPr="00883F10" w:rsidRDefault="00CF2666" w:rsidP="00CF2666">
            <w:pPr>
              <w:spacing w:line="300" w:lineRule="exact"/>
              <w:rPr>
                <w:rFonts w:ascii="Arial" w:hAnsi="Arial" w:cs="Arial"/>
                <w:b/>
              </w:rPr>
            </w:pPr>
            <w:r>
              <w:rPr>
                <w:rFonts w:ascii="Arial" w:hAnsi="Arial" w:cs="Arial"/>
                <w:b/>
              </w:rPr>
              <w:t>Overview of Patient Record</w:t>
            </w:r>
          </w:p>
          <w:p w14:paraId="73276947" w14:textId="77777777" w:rsidR="00CF2666" w:rsidRDefault="00CF2666" w:rsidP="00F34F06">
            <w:pPr>
              <w:spacing w:line="300" w:lineRule="exact"/>
              <w:rPr>
                <w:rFonts w:ascii="Arial" w:hAnsi="Arial" w:cs="Arial"/>
                <w:b/>
              </w:rPr>
            </w:pPr>
          </w:p>
        </w:tc>
        <w:tc>
          <w:tcPr>
            <w:tcW w:w="13183" w:type="dxa"/>
            <w:gridSpan w:val="2"/>
          </w:tcPr>
          <w:p w14:paraId="1D9B9940" w14:textId="77777777" w:rsidR="00CF2666" w:rsidRPr="00DD6528" w:rsidRDefault="00CF2666" w:rsidP="00CF2666">
            <w:pPr>
              <w:pStyle w:val="ListParagraph"/>
              <w:numPr>
                <w:ilvl w:val="0"/>
                <w:numId w:val="3"/>
              </w:numPr>
              <w:spacing w:line="300" w:lineRule="exact"/>
              <w:ind w:left="360"/>
              <w:rPr>
                <w:rFonts w:ascii="Arial" w:hAnsi="Arial" w:cs="Arial"/>
                <w:b/>
                <w:bCs/>
              </w:rPr>
            </w:pPr>
            <w:r w:rsidRPr="00DD6528">
              <w:rPr>
                <w:rFonts w:ascii="Arial" w:hAnsi="Arial" w:cs="Arial"/>
              </w:rPr>
              <w:t xml:space="preserve">Give overview of </w:t>
            </w:r>
            <w:r w:rsidRPr="00DD6528">
              <w:rPr>
                <w:rFonts w:ascii="Arial" w:hAnsi="Arial" w:cs="Arial"/>
                <w:b/>
                <w:bCs/>
              </w:rPr>
              <w:t>Patient</w:t>
            </w:r>
            <w:r w:rsidRPr="00DD6528">
              <w:rPr>
                <w:rFonts w:ascii="Arial" w:hAnsi="Arial" w:cs="Arial"/>
              </w:rPr>
              <w:t xml:space="preserve"> </w:t>
            </w:r>
            <w:r w:rsidRPr="00DD6528">
              <w:rPr>
                <w:rFonts w:ascii="Arial" w:hAnsi="Arial" w:cs="Arial"/>
                <w:b/>
                <w:bCs/>
              </w:rPr>
              <w:t xml:space="preserve">Banner, </w:t>
            </w:r>
            <w:r w:rsidRPr="00DD6528">
              <w:rPr>
                <w:rFonts w:ascii="Arial" w:hAnsi="Arial" w:cs="Arial"/>
                <w:bCs/>
              </w:rPr>
              <w:t>which contains the encounter, i.e. the current episode of care</w:t>
            </w:r>
          </w:p>
          <w:p w14:paraId="7552E412" w14:textId="3FD5FB7E" w:rsidR="00CF2666" w:rsidRPr="00DD6528" w:rsidRDefault="00CF2666" w:rsidP="00CF2666">
            <w:pPr>
              <w:pStyle w:val="ListParagraph"/>
              <w:numPr>
                <w:ilvl w:val="0"/>
                <w:numId w:val="3"/>
              </w:numPr>
              <w:spacing w:line="300" w:lineRule="exact"/>
              <w:ind w:left="360"/>
              <w:rPr>
                <w:rFonts w:ascii="Arial" w:hAnsi="Arial" w:cs="Arial"/>
                <w:b/>
                <w:bCs/>
              </w:rPr>
            </w:pPr>
            <w:r w:rsidRPr="00DD6528">
              <w:rPr>
                <w:rFonts w:ascii="Arial" w:hAnsi="Arial" w:cs="Arial"/>
                <w:bCs/>
              </w:rPr>
              <w:t xml:space="preserve">Explain more than one can access a record at the same time </w:t>
            </w:r>
            <w:r w:rsidR="00C05117">
              <w:rPr>
                <w:rFonts w:ascii="Arial" w:hAnsi="Arial" w:cs="Arial"/>
                <w:bCs/>
              </w:rPr>
              <w:t xml:space="preserve">but only one user can </w:t>
            </w:r>
            <w:r w:rsidRPr="00DD6528">
              <w:rPr>
                <w:rFonts w:ascii="Arial" w:hAnsi="Arial" w:cs="Arial"/>
                <w:bCs/>
              </w:rPr>
              <w:t>make changes to it</w:t>
            </w:r>
            <w:r w:rsidR="00C05117">
              <w:rPr>
                <w:rFonts w:ascii="Arial" w:hAnsi="Arial" w:cs="Arial"/>
                <w:bCs/>
              </w:rPr>
              <w:t xml:space="preserve"> at any one time</w:t>
            </w:r>
          </w:p>
          <w:p w14:paraId="08046CBF" w14:textId="77777777" w:rsidR="00CF2666" w:rsidRPr="00DD6528" w:rsidRDefault="00CF2666" w:rsidP="00CF2666">
            <w:pPr>
              <w:pStyle w:val="ListParagraph"/>
              <w:numPr>
                <w:ilvl w:val="0"/>
                <w:numId w:val="3"/>
              </w:numPr>
              <w:spacing w:line="300" w:lineRule="exact"/>
              <w:ind w:left="360"/>
              <w:rPr>
                <w:rFonts w:ascii="Arial" w:hAnsi="Arial" w:cs="Arial"/>
                <w:b/>
                <w:bCs/>
              </w:rPr>
            </w:pPr>
            <w:r w:rsidRPr="00DD6528">
              <w:rPr>
                <w:rFonts w:ascii="Arial" w:hAnsi="Arial" w:cs="Arial"/>
              </w:rPr>
              <w:t xml:space="preserve">Give overview of the </w:t>
            </w:r>
            <w:r w:rsidRPr="00DD6528">
              <w:rPr>
                <w:rFonts w:ascii="Arial" w:hAnsi="Arial" w:cs="Arial"/>
                <w:b/>
                <w:bCs/>
              </w:rPr>
              <w:t>Nurse View</w:t>
            </w:r>
            <w:r w:rsidRPr="00DD6528">
              <w:rPr>
                <w:rFonts w:ascii="Arial" w:hAnsi="Arial" w:cs="Arial"/>
              </w:rPr>
              <w:t xml:space="preserve"> </w:t>
            </w:r>
            <w:r w:rsidRPr="00DD6528">
              <w:rPr>
                <w:rFonts w:ascii="Arial" w:hAnsi="Arial" w:cs="Arial"/>
                <w:b/>
                <w:bCs/>
              </w:rPr>
              <w:t>MPages</w:t>
            </w:r>
            <w:r w:rsidRPr="00DD6528">
              <w:rPr>
                <w:rFonts w:ascii="Arial" w:hAnsi="Arial" w:cs="Arial"/>
              </w:rPr>
              <w:t xml:space="preserve">. These contains </w:t>
            </w:r>
            <w:r w:rsidRPr="00C85912">
              <w:rPr>
                <w:rFonts w:ascii="Arial" w:hAnsi="Arial" w:cs="Arial"/>
                <w:b/>
                <w:bCs/>
              </w:rPr>
              <w:t>components</w:t>
            </w:r>
            <w:r w:rsidRPr="00DD6528">
              <w:rPr>
                <w:rFonts w:ascii="Arial" w:hAnsi="Arial" w:cs="Arial"/>
              </w:rPr>
              <w:t xml:space="preserve"> </w:t>
            </w:r>
            <w:r>
              <w:rPr>
                <w:rFonts w:ascii="Arial" w:hAnsi="Arial" w:cs="Arial"/>
              </w:rPr>
              <w:t>that</w:t>
            </w:r>
            <w:r w:rsidRPr="00DD6528">
              <w:rPr>
                <w:rFonts w:ascii="Arial" w:hAnsi="Arial" w:cs="Arial"/>
              </w:rPr>
              <w:t xml:space="preserve">, as a group, make up the </w:t>
            </w:r>
            <w:r w:rsidRPr="00C85912">
              <w:rPr>
                <w:rFonts w:ascii="Arial" w:hAnsi="Arial" w:cs="Arial"/>
                <w:b/>
                <w:bCs/>
              </w:rPr>
              <w:t>workflow</w:t>
            </w:r>
            <w:r w:rsidRPr="00DD6528">
              <w:rPr>
                <w:rFonts w:ascii="Arial" w:hAnsi="Arial" w:cs="Arial"/>
              </w:rPr>
              <w:t xml:space="preserve"> for that MPage</w:t>
            </w:r>
          </w:p>
          <w:p w14:paraId="2CCC8593" w14:textId="77777777" w:rsidR="00CF2666" w:rsidRPr="00DD6528" w:rsidRDefault="00CF2666" w:rsidP="00CF2666">
            <w:pPr>
              <w:pStyle w:val="ListParagraph"/>
              <w:numPr>
                <w:ilvl w:val="0"/>
                <w:numId w:val="3"/>
              </w:numPr>
              <w:spacing w:line="300" w:lineRule="exact"/>
              <w:ind w:left="360"/>
              <w:rPr>
                <w:rFonts w:ascii="Arial" w:hAnsi="Arial" w:cs="Arial"/>
                <w:b/>
                <w:bCs/>
              </w:rPr>
            </w:pPr>
            <w:r w:rsidRPr="00DD6528">
              <w:rPr>
                <w:rFonts w:ascii="Arial" w:hAnsi="Arial" w:cs="Arial"/>
                <w:bCs/>
              </w:rPr>
              <w:t>These will be used depending on what stage your patient is at</w:t>
            </w:r>
          </w:p>
          <w:p w14:paraId="3D2D15FE" w14:textId="77777777" w:rsidR="00CF2666" w:rsidRPr="00DD6528" w:rsidRDefault="00CF2666" w:rsidP="00CF2666">
            <w:pPr>
              <w:pStyle w:val="ListParagraph"/>
              <w:numPr>
                <w:ilvl w:val="0"/>
                <w:numId w:val="3"/>
              </w:numPr>
              <w:spacing w:line="300" w:lineRule="exact"/>
              <w:ind w:left="360"/>
              <w:rPr>
                <w:rFonts w:ascii="Arial" w:hAnsi="Arial" w:cs="Arial"/>
                <w:b/>
                <w:bCs/>
              </w:rPr>
            </w:pPr>
            <w:r w:rsidRPr="00DD6528">
              <w:rPr>
                <w:rFonts w:ascii="Arial" w:hAnsi="Arial" w:cs="Arial"/>
              </w:rPr>
              <w:t xml:space="preserve">MPages can be closed down with </w:t>
            </w:r>
            <w:r w:rsidRPr="00DD6528">
              <w:rPr>
                <w:rFonts w:ascii="Arial" w:hAnsi="Arial" w:cs="Arial"/>
                <w:b/>
                <w:bCs/>
              </w:rPr>
              <w:t>X</w:t>
            </w:r>
            <w:r w:rsidRPr="00DD6528">
              <w:rPr>
                <w:rFonts w:ascii="Arial" w:hAnsi="Arial" w:cs="Arial"/>
              </w:rPr>
              <w:t xml:space="preserve"> if not required and opened using </w:t>
            </w:r>
            <w:r w:rsidRPr="00DD6528">
              <w:rPr>
                <w:rFonts w:ascii="Arial" w:hAnsi="Arial" w:cs="Arial"/>
                <w:b/>
                <w:bCs/>
                <w:sz w:val="24"/>
                <w:szCs w:val="24"/>
              </w:rPr>
              <w:t>+</w:t>
            </w:r>
            <w:r w:rsidRPr="00DD6528">
              <w:rPr>
                <w:rFonts w:ascii="Arial" w:hAnsi="Arial" w:cs="Arial"/>
                <w:sz w:val="24"/>
                <w:szCs w:val="24"/>
              </w:rPr>
              <w:t xml:space="preserve">. </w:t>
            </w:r>
            <w:r w:rsidRPr="00DD6528">
              <w:rPr>
                <w:rFonts w:ascii="Arial" w:hAnsi="Arial" w:cs="Arial"/>
              </w:rPr>
              <w:t xml:space="preserve">Components can be dragged/dropped to preferred location, and </w:t>
            </w:r>
            <w:r w:rsidRPr="00DD6528">
              <w:rPr>
                <w:rFonts w:ascii="Arial" w:eastAsia="Times New Roman" w:hAnsi="Arial" w:cs="Arial"/>
                <w:color w:val="000000"/>
                <w:lang w:eastAsia="en-GB"/>
              </w:rPr>
              <w:t xml:space="preserve">added/removed from the selected MPage via </w:t>
            </w:r>
            <w:r w:rsidRPr="00DD6528">
              <w:rPr>
                <w:rFonts w:ascii="Arial" w:eastAsia="Times New Roman" w:hAnsi="Arial" w:cs="Arial"/>
                <w:b/>
                <w:bCs/>
                <w:color w:val="000000"/>
                <w:lang w:eastAsia="en-GB"/>
              </w:rPr>
              <w:t xml:space="preserve">burger icon (ellipses) </w:t>
            </w:r>
            <w:r w:rsidRPr="00DD6528">
              <w:rPr>
                <w:rFonts w:ascii="Arial" w:eastAsia="Times New Roman" w:hAnsi="Arial" w:cs="Arial"/>
                <w:color w:val="000000"/>
                <w:lang w:eastAsia="en-GB"/>
              </w:rPr>
              <w:t>to right of screen</w:t>
            </w:r>
          </w:p>
          <w:p w14:paraId="397E8DB8" w14:textId="77777777" w:rsidR="00CF2666" w:rsidRPr="00CF2666" w:rsidRDefault="00CF2666" w:rsidP="00CF2666">
            <w:pPr>
              <w:pStyle w:val="ListParagraph"/>
              <w:numPr>
                <w:ilvl w:val="0"/>
                <w:numId w:val="3"/>
              </w:numPr>
              <w:spacing w:line="300" w:lineRule="exact"/>
              <w:ind w:left="360"/>
              <w:rPr>
                <w:rFonts w:ascii="Arial" w:hAnsi="Arial" w:cs="Arial"/>
                <w:b/>
                <w:bCs/>
              </w:rPr>
            </w:pPr>
            <w:r w:rsidRPr="00DD6528">
              <w:rPr>
                <w:rFonts w:ascii="Arial" w:eastAsia="Times New Roman" w:hAnsi="Arial" w:cs="Arial"/>
                <w:b/>
                <w:bCs/>
                <w:color w:val="000000"/>
                <w:lang w:eastAsia="en-GB"/>
              </w:rPr>
              <w:t>Nurse</w:t>
            </w:r>
            <w:r w:rsidRPr="00DD6528">
              <w:rPr>
                <w:rFonts w:ascii="Arial" w:eastAsia="Times New Roman" w:hAnsi="Arial" w:cs="Arial"/>
                <w:color w:val="000000"/>
                <w:lang w:eastAsia="en-GB"/>
              </w:rPr>
              <w:t xml:space="preserve"> </w:t>
            </w:r>
            <w:r w:rsidRPr="00DD6528">
              <w:rPr>
                <w:rFonts w:ascii="Arial" w:eastAsia="Times New Roman" w:hAnsi="Arial" w:cs="Arial"/>
                <w:b/>
                <w:bCs/>
                <w:color w:val="000000"/>
                <w:lang w:eastAsia="en-GB"/>
              </w:rPr>
              <w:t>View</w:t>
            </w:r>
            <w:r w:rsidRPr="00DD6528">
              <w:rPr>
                <w:rFonts w:ascii="Arial" w:eastAsia="Times New Roman" w:hAnsi="Arial" w:cs="Arial"/>
                <w:color w:val="000000"/>
                <w:lang w:eastAsia="en-GB"/>
              </w:rPr>
              <w:t xml:space="preserve"> also has a refresh icon and so does each component – use individual ones as refresh is quicker</w:t>
            </w:r>
          </w:p>
          <w:p w14:paraId="49FEABA0" w14:textId="229B43A3" w:rsidR="00CF2666" w:rsidRPr="00CF2666" w:rsidRDefault="00CF2666" w:rsidP="00CF2666">
            <w:pPr>
              <w:pStyle w:val="ListParagraph"/>
              <w:spacing w:line="300" w:lineRule="exact"/>
              <w:ind w:left="360"/>
              <w:rPr>
                <w:rFonts w:ascii="Arial" w:hAnsi="Arial" w:cs="Arial"/>
                <w:b/>
                <w:bCs/>
              </w:rPr>
            </w:pPr>
          </w:p>
        </w:tc>
      </w:tr>
      <w:tr w:rsidR="009B3719" w:rsidRPr="00DD6528" w14:paraId="413745FD" w14:textId="77777777" w:rsidTr="000F7BAB">
        <w:tc>
          <w:tcPr>
            <w:tcW w:w="567" w:type="dxa"/>
          </w:tcPr>
          <w:p w14:paraId="37113AC5" w14:textId="73D00E8D" w:rsidR="009B3719" w:rsidRPr="00DD6528" w:rsidRDefault="009B3719" w:rsidP="009B3719">
            <w:pPr>
              <w:spacing w:line="300" w:lineRule="exact"/>
              <w:rPr>
                <w:rFonts w:ascii="Arial" w:hAnsi="Arial" w:cs="Arial"/>
              </w:rPr>
            </w:pPr>
            <w:r>
              <w:rPr>
                <w:rFonts w:ascii="Arial" w:hAnsi="Arial" w:cs="Arial"/>
              </w:rPr>
              <w:t>5</w:t>
            </w:r>
          </w:p>
        </w:tc>
        <w:tc>
          <w:tcPr>
            <w:tcW w:w="1702" w:type="dxa"/>
          </w:tcPr>
          <w:p w14:paraId="2B085F46" w14:textId="7E7DBD33" w:rsidR="009B3719" w:rsidRDefault="009B3719" w:rsidP="009B3719">
            <w:pPr>
              <w:spacing w:line="300" w:lineRule="exact"/>
              <w:rPr>
                <w:rFonts w:ascii="Arial" w:hAnsi="Arial" w:cs="Arial"/>
                <w:b/>
              </w:rPr>
            </w:pPr>
            <w:r>
              <w:rPr>
                <w:rFonts w:ascii="Arial" w:hAnsi="Arial" w:cs="Arial"/>
                <w:b/>
                <w:sz w:val="20"/>
                <w:szCs w:val="20"/>
              </w:rPr>
              <w:t>Assign patient to a CRIC care team</w:t>
            </w:r>
          </w:p>
        </w:tc>
        <w:tc>
          <w:tcPr>
            <w:tcW w:w="13183" w:type="dxa"/>
            <w:gridSpan w:val="2"/>
          </w:tcPr>
          <w:p w14:paraId="53DC3CC4" w14:textId="2C5C3914" w:rsidR="009B3719" w:rsidRPr="00CE0470" w:rsidRDefault="009B3719" w:rsidP="009B3719">
            <w:pPr>
              <w:pStyle w:val="ListParagraph"/>
              <w:numPr>
                <w:ilvl w:val="0"/>
                <w:numId w:val="3"/>
              </w:numPr>
              <w:spacing w:line="300" w:lineRule="exact"/>
              <w:ind w:left="360"/>
              <w:rPr>
                <w:rFonts w:ascii="Arial" w:hAnsi="Arial" w:cs="Arial"/>
                <w:bCs/>
              </w:rPr>
            </w:pPr>
            <w:r w:rsidRPr="00DD6528">
              <w:rPr>
                <w:rFonts w:ascii="Arial" w:hAnsi="Arial" w:cs="Arial"/>
                <w:bCs/>
              </w:rPr>
              <w:t xml:space="preserve">Within the patient record, navigate to the </w:t>
            </w:r>
            <w:r w:rsidRPr="00DD6528">
              <w:rPr>
                <w:rFonts w:ascii="Arial" w:hAnsi="Arial" w:cs="Arial"/>
                <w:b/>
              </w:rPr>
              <w:t>‘Care Team’</w:t>
            </w:r>
            <w:r w:rsidRPr="00DD6528">
              <w:rPr>
                <w:rFonts w:ascii="Arial" w:hAnsi="Arial" w:cs="Arial"/>
                <w:bCs/>
              </w:rPr>
              <w:t xml:space="preserve"> component, click on the drop down icon next to the </w:t>
            </w:r>
            <w:r w:rsidRPr="00CE0470">
              <w:rPr>
                <w:rFonts w:ascii="Arial" w:hAnsi="Arial" w:cs="Arial"/>
                <w:b/>
              </w:rPr>
              <w:t>plus</w:t>
            </w:r>
            <w:r w:rsidRPr="00DD6528">
              <w:rPr>
                <w:rFonts w:ascii="Arial" w:hAnsi="Arial" w:cs="Arial"/>
                <w:bCs/>
              </w:rPr>
              <w:t xml:space="preserve"> symbol, click </w:t>
            </w:r>
            <w:r w:rsidRPr="00DD6528">
              <w:rPr>
                <w:rFonts w:ascii="Arial" w:hAnsi="Arial" w:cs="Arial"/>
                <w:b/>
              </w:rPr>
              <w:t>‘Assign clinical staff team’</w:t>
            </w:r>
            <w:r>
              <w:rPr>
                <w:rFonts w:ascii="Arial" w:hAnsi="Arial" w:cs="Arial"/>
                <w:bCs/>
              </w:rPr>
              <w:t xml:space="preserve">, </w:t>
            </w:r>
            <w:r w:rsidR="007B6797">
              <w:rPr>
                <w:rFonts w:ascii="Arial" w:hAnsi="Arial" w:cs="Arial"/>
                <w:bCs/>
              </w:rPr>
              <w:t xml:space="preserve">and </w:t>
            </w:r>
            <w:r w:rsidRPr="00DD6528">
              <w:rPr>
                <w:rFonts w:ascii="Arial" w:hAnsi="Arial" w:cs="Arial"/>
                <w:bCs/>
              </w:rPr>
              <w:t xml:space="preserve">click </w:t>
            </w:r>
            <w:r w:rsidRPr="00DD6528">
              <w:rPr>
                <w:rFonts w:ascii="Arial" w:hAnsi="Arial" w:cs="Arial"/>
                <w:b/>
              </w:rPr>
              <w:t>‘</w:t>
            </w:r>
            <w:r w:rsidR="007B6797">
              <w:rPr>
                <w:rFonts w:ascii="Arial" w:hAnsi="Arial" w:cs="Arial"/>
                <w:b/>
              </w:rPr>
              <w:t>C</w:t>
            </w:r>
            <w:r w:rsidRPr="00DD6528">
              <w:rPr>
                <w:rFonts w:ascii="Arial" w:hAnsi="Arial" w:cs="Arial"/>
                <w:b/>
              </w:rPr>
              <w:t xml:space="preserve">ritical </w:t>
            </w:r>
            <w:r w:rsidR="007B6797">
              <w:rPr>
                <w:rFonts w:ascii="Arial" w:hAnsi="Arial" w:cs="Arial"/>
                <w:b/>
              </w:rPr>
              <w:t>C</w:t>
            </w:r>
            <w:r w:rsidRPr="00DD6528">
              <w:rPr>
                <w:rFonts w:ascii="Arial" w:hAnsi="Arial" w:cs="Arial"/>
                <w:b/>
              </w:rPr>
              <w:t>are</w:t>
            </w:r>
            <w:r w:rsidR="007B6797">
              <w:rPr>
                <w:rFonts w:ascii="Arial" w:hAnsi="Arial" w:cs="Arial"/>
                <w:b/>
              </w:rPr>
              <w:t xml:space="preserve"> (RBH)</w:t>
            </w:r>
            <w:r w:rsidRPr="00DD6528">
              <w:rPr>
                <w:rFonts w:ascii="Arial" w:hAnsi="Arial" w:cs="Arial"/>
                <w:b/>
              </w:rPr>
              <w:t>’</w:t>
            </w:r>
            <w:r w:rsidR="007B6797">
              <w:rPr>
                <w:rFonts w:ascii="Arial" w:hAnsi="Arial" w:cs="Arial"/>
                <w:b/>
              </w:rPr>
              <w:t xml:space="preserve">. </w:t>
            </w:r>
            <w:r w:rsidR="007B6797" w:rsidRPr="007B6797">
              <w:rPr>
                <w:rFonts w:ascii="Arial" w:hAnsi="Arial" w:cs="Arial"/>
                <w:bCs/>
              </w:rPr>
              <w:t>Next, in the scenario, select</w:t>
            </w:r>
            <w:r w:rsidR="007B6797">
              <w:rPr>
                <w:rFonts w:ascii="Arial" w:hAnsi="Arial" w:cs="Arial"/>
                <w:b/>
              </w:rPr>
              <w:t xml:space="preserve"> U</w:t>
            </w:r>
            <w:r w:rsidRPr="007B6797">
              <w:rPr>
                <w:rFonts w:ascii="Arial" w:hAnsi="Arial" w:cs="Arial"/>
                <w:b/>
              </w:rPr>
              <w:t>rgent</w:t>
            </w:r>
            <w:r w:rsidRPr="00CE0470">
              <w:rPr>
                <w:rFonts w:ascii="Arial" w:hAnsi="Arial" w:cs="Arial"/>
                <w:bCs/>
              </w:rPr>
              <w:t xml:space="preserve"> </w:t>
            </w:r>
            <w:r w:rsidR="007B6797">
              <w:rPr>
                <w:rFonts w:ascii="Arial" w:hAnsi="Arial" w:cs="Arial"/>
                <w:b/>
              </w:rPr>
              <w:t>R</w:t>
            </w:r>
            <w:r w:rsidRPr="007B6797">
              <w:rPr>
                <w:rFonts w:ascii="Arial" w:hAnsi="Arial" w:cs="Arial"/>
                <w:b/>
              </w:rPr>
              <w:t>eferrals</w:t>
            </w:r>
          </w:p>
          <w:p w14:paraId="13FE2B29" w14:textId="77777777" w:rsidR="00271794" w:rsidRPr="00271794" w:rsidRDefault="009B3719" w:rsidP="00271794">
            <w:pPr>
              <w:pStyle w:val="ListParagraph"/>
              <w:numPr>
                <w:ilvl w:val="0"/>
                <w:numId w:val="2"/>
              </w:numPr>
              <w:spacing w:before="120" w:after="120" w:line="300" w:lineRule="exact"/>
              <w:ind w:left="397"/>
              <w:rPr>
                <w:rFonts w:ascii="Arial" w:hAnsi="Arial" w:cs="Arial"/>
              </w:rPr>
            </w:pPr>
            <w:r w:rsidRPr="00DD6528">
              <w:rPr>
                <w:rFonts w:ascii="Arial" w:hAnsi="Arial" w:cs="Arial"/>
                <w:bCs/>
              </w:rPr>
              <w:t xml:space="preserve">Go to the </w:t>
            </w:r>
            <w:r w:rsidRPr="00DD6528">
              <w:rPr>
                <w:rFonts w:ascii="Arial" w:hAnsi="Arial" w:cs="Arial"/>
                <w:b/>
              </w:rPr>
              <w:t>Critical Care Worklist</w:t>
            </w:r>
            <w:r w:rsidRPr="00DD6528">
              <w:rPr>
                <w:rFonts w:ascii="Arial" w:hAnsi="Arial" w:cs="Arial"/>
                <w:bCs/>
              </w:rPr>
              <w:t xml:space="preserve"> within the organiser</w:t>
            </w:r>
            <w:r w:rsidR="00271794">
              <w:rPr>
                <w:rFonts w:ascii="Arial" w:hAnsi="Arial" w:cs="Arial"/>
                <w:bCs/>
              </w:rPr>
              <w:t xml:space="preserve">     </w:t>
            </w:r>
          </w:p>
          <w:p w14:paraId="32A4EAF6" w14:textId="5874CD8B" w:rsidR="00271794" w:rsidRPr="009C5D5E" w:rsidRDefault="00271794" w:rsidP="00271794">
            <w:pPr>
              <w:pStyle w:val="ListParagraph"/>
              <w:numPr>
                <w:ilvl w:val="0"/>
                <w:numId w:val="2"/>
              </w:numPr>
              <w:spacing w:before="120" w:after="120" w:line="300" w:lineRule="exact"/>
              <w:ind w:left="397"/>
              <w:rPr>
                <w:rFonts w:ascii="Arial" w:hAnsi="Arial" w:cs="Arial"/>
              </w:rPr>
            </w:pPr>
            <w:r>
              <w:rPr>
                <w:rFonts w:ascii="Arial" w:hAnsi="Arial" w:cs="Arial"/>
              </w:rPr>
              <w:t xml:space="preserve">From the </w:t>
            </w:r>
            <w:r w:rsidRPr="009C5D5E">
              <w:rPr>
                <w:rFonts w:ascii="Arial" w:hAnsi="Arial" w:cs="Arial"/>
                <w:b/>
                <w:bCs/>
              </w:rPr>
              <w:t>List</w:t>
            </w:r>
            <w:r>
              <w:rPr>
                <w:rFonts w:ascii="Arial" w:hAnsi="Arial" w:cs="Arial"/>
              </w:rPr>
              <w:t xml:space="preserve"> drop-down, click </w:t>
            </w:r>
            <w:r w:rsidRPr="009C5D5E">
              <w:rPr>
                <w:rFonts w:ascii="Arial" w:hAnsi="Arial" w:cs="Arial"/>
                <w:b/>
                <w:bCs/>
              </w:rPr>
              <w:t>Manage Care Team Lists</w:t>
            </w:r>
            <w:r>
              <w:rPr>
                <w:rFonts w:ascii="Arial" w:hAnsi="Arial" w:cs="Arial"/>
              </w:rPr>
              <w:t xml:space="preserve">, from </w:t>
            </w:r>
            <w:r w:rsidRPr="009C5D5E">
              <w:rPr>
                <w:rFonts w:ascii="Arial" w:hAnsi="Arial" w:cs="Arial"/>
                <w:b/>
                <w:bCs/>
              </w:rPr>
              <w:t>All Facilities</w:t>
            </w:r>
            <w:r>
              <w:rPr>
                <w:rFonts w:ascii="Arial" w:hAnsi="Arial" w:cs="Arial"/>
              </w:rPr>
              <w:t xml:space="preserve">, select </w:t>
            </w:r>
            <w:r w:rsidRPr="009C5D5E">
              <w:rPr>
                <w:rFonts w:ascii="Arial" w:hAnsi="Arial" w:cs="Arial"/>
                <w:b/>
                <w:bCs/>
              </w:rPr>
              <w:t>RBH</w:t>
            </w:r>
            <w:r>
              <w:rPr>
                <w:rFonts w:ascii="Arial" w:hAnsi="Arial" w:cs="Arial"/>
              </w:rPr>
              <w:t xml:space="preserve">, from </w:t>
            </w:r>
            <w:r w:rsidRPr="009C5D5E">
              <w:rPr>
                <w:rFonts w:ascii="Arial" w:hAnsi="Arial" w:cs="Arial"/>
                <w:b/>
                <w:bCs/>
              </w:rPr>
              <w:t>Medical Service</w:t>
            </w:r>
            <w:r>
              <w:rPr>
                <w:rFonts w:ascii="Arial" w:hAnsi="Arial" w:cs="Arial"/>
              </w:rPr>
              <w:t xml:space="preserve">, select </w:t>
            </w:r>
            <w:r w:rsidRPr="009C5D5E">
              <w:rPr>
                <w:rFonts w:ascii="Arial" w:hAnsi="Arial" w:cs="Arial"/>
                <w:b/>
                <w:bCs/>
              </w:rPr>
              <w:t>Critical</w:t>
            </w:r>
            <w:r>
              <w:rPr>
                <w:rFonts w:ascii="Arial" w:hAnsi="Arial" w:cs="Arial"/>
              </w:rPr>
              <w:t xml:space="preserve"> </w:t>
            </w:r>
            <w:r w:rsidRPr="009C5D5E">
              <w:rPr>
                <w:rFonts w:ascii="Arial" w:hAnsi="Arial" w:cs="Arial"/>
                <w:b/>
                <w:bCs/>
              </w:rPr>
              <w:t>Care</w:t>
            </w:r>
            <w:r>
              <w:rPr>
                <w:rFonts w:ascii="Arial" w:hAnsi="Arial" w:cs="Arial"/>
                <w:b/>
                <w:bCs/>
              </w:rPr>
              <w:t xml:space="preserve">, </w:t>
            </w:r>
            <w:r>
              <w:rPr>
                <w:rFonts w:ascii="Arial" w:hAnsi="Arial" w:cs="Arial"/>
              </w:rPr>
              <w:t xml:space="preserve">tick </w:t>
            </w:r>
            <w:r w:rsidRPr="009C5D5E">
              <w:rPr>
                <w:rFonts w:ascii="Arial" w:hAnsi="Arial" w:cs="Arial"/>
                <w:b/>
                <w:bCs/>
              </w:rPr>
              <w:t>CRIC urgent referrals</w:t>
            </w:r>
            <w:r>
              <w:rPr>
                <w:rFonts w:ascii="Arial" w:hAnsi="Arial" w:cs="Arial"/>
              </w:rPr>
              <w:t xml:space="preserve"> and click </w:t>
            </w:r>
            <w:r w:rsidRPr="009C5D5E">
              <w:rPr>
                <w:rFonts w:ascii="Arial" w:hAnsi="Arial" w:cs="Arial"/>
                <w:b/>
                <w:bCs/>
              </w:rPr>
              <w:t>Save</w:t>
            </w:r>
          </w:p>
          <w:p w14:paraId="5B12FDAA" w14:textId="77777777" w:rsidR="00271794" w:rsidRPr="00271794" w:rsidRDefault="00271794" w:rsidP="00271794">
            <w:pPr>
              <w:pStyle w:val="ListParagraph"/>
              <w:numPr>
                <w:ilvl w:val="0"/>
                <w:numId w:val="2"/>
              </w:numPr>
              <w:spacing w:before="120" w:after="120" w:line="300" w:lineRule="exact"/>
              <w:ind w:left="397"/>
              <w:rPr>
                <w:rFonts w:ascii="Arial" w:hAnsi="Arial" w:cs="Arial"/>
              </w:rPr>
            </w:pPr>
            <w:r>
              <w:rPr>
                <w:rFonts w:ascii="Arial" w:hAnsi="Arial" w:cs="Arial"/>
              </w:rPr>
              <w:t xml:space="preserve">Use the </w:t>
            </w:r>
            <w:r w:rsidRPr="009C5D5E">
              <w:rPr>
                <w:rFonts w:ascii="Arial" w:hAnsi="Arial" w:cs="Arial"/>
                <w:b/>
                <w:bCs/>
              </w:rPr>
              <w:t>List</w:t>
            </w:r>
            <w:r>
              <w:rPr>
                <w:rFonts w:ascii="Arial" w:hAnsi="Arial" w:cs="Arial"/>
              </w:rPr>
              <w:t xml:space="preserve"> drop-down to select </w:t>
            </w:r>
            <w:r w:rsidRPr="009C5D5E">
              <w:rPr>
                <w:rFonts w:ascii="Arial" w:hAnsi="Arial" w:cs="Arial"/>
                <w:b/>
                <w:bCs/>
              </w:rPr>
              <w:t>CRIC urgent referrals</w:t>
            </w:r>
            <w:r>
              <w:rPr>
                <w:rFonts w:ascii="Arial" w:hAnsi="Arial" w:cs="Arial"/>
                <w:b/>
                <w:bCs/>
              </w:rPr>
              <w:t xml:space="preserve"> - </w:t>
            </w:r>
            <w:r w:rsidRPr="00DD6528">
              <w:rPr>
                <w:rFonts w:ascii="Arial" w:hAnsi="Arial" w:cs="Arial"/>
                <w:bCs/>
              </w:rPr>
              <w:t>patient should now be populated in the list</w:t>
            </w:r>
          </w:p>
          <w:p w14:paraId="533D42A8" w14:textId="77777777" w:rsidR="00271794" w:rsidRPr="00271794" w:rsidRDefault="009B3719" w:rsidP="00271794">
            <w:pPr>
              <w:pStyle w:val="ListParagraph"/>
              <w:numPr>
                <w:ilvl w:val="0"/>
                <w:numId w:val="2"/>
              </w:numPr>
              <w:spacing w:before="120" w:after="120" w:line="300" w:lineRule="exact"/>
              <w:ind w:left="397"/>
              <w:rPr>
                <w:rFonts w:ascii="Arial" w:hAnsi="Arial" w:cs="Arial"/>
              </w:rPr>
            </w:pPr>
            <w:r w:rsidRPr="00271794">
              <w:rPr>
                <w:rFonts w:ascii="Arial" w:hAnsi="Arial" w:cs="Arial"/>
                <w:bCs/>
              </w:rPr>
              <w:t>Click on the patient</w:t>
            </w:r>
            <w:r w:rsidR="00271794">
              <w:rPr>
                <w:rFonts w:ascii="Arial" w:hAnsi="Arial" w:cs="Arial"/>
                <w:bCs/>
              </w:rPr>
              <w:t xml:space="preserve">’ </w:t>
            </w:r>
            <w:r w:rsidRPr="00271794">
              <w:rPr>
                <w:rFonts w:ascii="Arial" w:hAnsi="Arial" w:cs="Arial"/>
                <w:bCs/>
              </w:rPr>
              <w:t>name</w:t>
            </w:r>
            <w:r w:rsidR="00271794">
              <w:rPr>
                <w:rFonts w:ascii="Arial" w:hAnsi="Arial" w:cs="Arial"/>
                <w:bCs/>
              </w:rPr>
              <w:t xml:space="preserve">, select </w:t>
            </w:r>
            <w:r w:rsidR="00271794" w:rsidRPr="00271794">
              <w:rPr>
                <w:rFonts w:ascii="Arial" w:hAnsi="Arial" w:cs="Arial"/>
                <w:bCs/>
              </w:rPr>
              <w:t>the ‘</w:t>
            </w:r>
            <w:r w:rsidR="00271794" w:rsidRPr="00271794">
              <w:rPr>
                <w:rFonts w:ascii="Arial" w:hAnsi="Arial" w:cs="Arial"/>
                <w:b/>
              </w:rPr>
              <w:t>Critical Care Admission’ MPage</w:t>
            </w:r>
            <w:r w:rsidR="00271794" w:rsidRPr="00271794">
              <w:rPr>
                <w:rFonts w:ascii="Arial" w:hAnsi="Arial" w:cs="Arial"/>
                <w:bCs/>
              </w:rPr>
              <w:t xml:space="preserve"> and </w:t>
            </w:r>
            <w:r w:rsidRPr="00271794">
              <w:rPr>
                <w:rFonts w:ascii="Arial" w:hAnsi="Arial" w:cs="Arial"/>
                <w:bCs/>
              </w:rPr>
              <w:t xml:space="preserve">click on the </w:t>
            </w:r>
            <w:r w:rsidRPr="00271794">
              <w:rPr>
                <w:rFonts w:ascii="Arial" w:hAnsi="Arial" w:cs="Arial"/>
                <w:b/>
              </w:rPr>
              <w:t>‘Consultation form’</w:t>
            </w:r>
            <w:r w:rsidRPr="00271794">
              <w:rPr>
                <w:rFonts w:ascii="Arial" w:hAnsi="Arial" w:cs="Arial"/>
                <w:bCs/>
              </w:rPr>
              <w:t xml:space="preserve"> component</w:t>
            </w:r>
          </w:p>
          <w:p w14:paraId="7120D387" w14:textId="602B14AB" w:rsidR="009B3719" w:rsidRPr="00271794" w:rsidRDefault="00271794" w:rsidP="00271794">
            <w:pPr>
              <w:pStyle w:val="ListParagraph"/>
              <w:numPr>
                <w:ilvl w:val="0"/>
                <w:numId w:val="2"/>
              </w:numPr>
              <w:spacing w:before="120" w:after="120" w:line="300" w:lineRule="exact"/>
              <w:ind w:left="397"/>
              <w:rPr>
                <w:rFonts w:ascii="Arial" w:hAnsi="Arial" w:cs="Arial"/>
              </w:rPr>
            </w:pPr>
            <w:r>
              <w:rPr>
                <w:rFonts w:ascii="Arial" w:hAnsi="Arial" w:cs="Arial"/>
                <w:bCs/>
              </w:rPr>
              <w:t xml:space="preserve">Click </w:t>
            </w:r>
            <w:r w:rsidRPr="00271794">
              <w:rPr>
                <w:rFonts w:ascii="Arial" w:hAnsi="Arial" w:cs="Arial"/>
                <w:bCs/>
              </w:rPr>
              <w:t>‘</w:t>
            </w:r>
            <w:r w:rsidRPr="00271794">
              <w:rPr>
                <w:rFonts w:ascii="Arial" w:hAnsi="Arial" w:cs="Arial"/>
                <w:b/>
              </w:rPr>
              <w:t>Critical Care Consultation’</w:t>
            </w:r>
            <w:r w:rsidRPr="00271794">
              <w:rPr>
                <w:rFonts w:ascii="Arial" w:hAnsi="Arial" w:cs="Arial"/>
                <w:bCs/>
              </w:rPr>
              <w:t xml:space="preserve"> </w:t>
            </w:r>
            <w:r>
              <w:rPr>
                <w:rFonts w:ascii="Arial" w:hAnsi="Arial" w:cs="Arial"/>
                <w:bCs/>
              </w:rPr>
              <w:t>and c</w:t>
            </w:r>
            <w:r w:rsidR="009B3719" w:rsidRPr="00271794">
              <w:rPr>
                <w:rFonts w:ascii="Arial" w:hAnsi="Arial" w:cs="Arial"/>
                <w:bCs/>
              </w:rPr>
              <w:t>omplete th</w:t>
            </w:r>
            <w:r>
              <w:rPr>
                <w:rFonts w:ascii="Arial" w:hAnsi="Arial" w:cs="Arial"/>
                <w:bCs/>
              </w:rPr>
              <w:t>e</w:t>
            </w:r>
            <w:r w:rsidR="009B3719" w:rsidRPr="00271794">
              <w:rPr>
                <w:rFonts w:ascii="Arial" w:hAnsi="Arial" w:cs="Arial"/>
                <w:bCs/>
              </w:rPr>
              <w:t xml:space="preserve"> form as appropriate</w:t>
            </w:r>
          </w:p>
          <w:p w14:paraId="328F030D" w14:textId="1F0CDCE7" w:rsidR="00271794" w:rsidRPr="00271794" w:rsidRDefault="009B3719" w:rsidP="00271794">
            <w:pPr>
              <w:pStyle w:val="ListNumber"/>
              <w:numPr>
                <w:ilvl w:val="0"/>
                <w:numId w:val="3"/>
              </w:numPr>
              <w:spacing w:after="100" w:line="240" w:lineRule="auto"/>
              <w:ind w:left="360"/>
              <w:contextualSpacing/>
              <w:rPr>
                <w:rFonts w:ascii="Arial" w:hAnsi="Arial" w:cs="Arial"/>
                <w:b/>
                <w:sz w:val="22"/>
                <w:szCs w:val="22"/>
              </w:rPr>
            </w:pPr>
            <w:r w:rsidRPr="00DD6528">
              <w:rPr>
                <w:rFonts w:ascii="Arial" w:hAnsi="Arial" w:cs="Arial"/>
                <w:bCs/>
                <w:sz w:val="22"/>
                <w:szCs w:val="22"/>
              </w:rPr>
              <w:t xml:space="preserve">Once the form is signed and completed, </w:t>
            </w:r>
            <w:r w:rsidR="00271794">
              <w:rPr>
                <w:rFonts w:ascii="Arial" w:hAnsi="Arial" w:cs="Arial"/>
                <w:bCs/>
                <w:sz w:val="22"/>
                <w:szCs w:val="22"/>
              </w:rPr>
              <w:t xml:space="preserve">this is now available in </w:t>
            </w:r>
            <w:r w:rsidR="00271794" w:rsidRPr="00271794">
              <w:rPr>
                <w:rFonts w:ascii="Arial" w:hAnsi="Arial" w:cs="Arial"/>
                <w:b/>
                <w:sz w:val="22"/>
                <w:szCs w:val="22"/>
              </w:rPr>
              <w:t>left menu / Form Browser</w:t>
            </w:r>
            <w:r w:rsidR="00271794">
              <w:rPr>
                <w:rFonts w:ascii="Arial" w:hAnsi="Arial" w:cs="Arial"/>
                <w:b/>
                <w:sz w:val="22"/>
                <w:szCs w:val="22"/>
              </w:rPr>
              <w:t xml:space="preserve"> </w:t>
            </w:r>
            <w:r w:rsidR="00271794">
              <w:rPr>
                <w:rFonts w:ascii="Arial" w:hAnsi="Arial" w:cs="Arial"/>
                <w:bCs/>
                <w:sz w:val="22"/>
                <w:szCs w:val="22"/>
              </w:rPr>
              <w:t>for review (can also be modified via right-click)</w:t>
            </w:r>
          </w:p>
          <w:p w14:paraId="60889BDB" w14:textId="77777777" w:rsidR="009B3719" w:rsidRPr="00DD6528" w:rsidRDefault="009B3719" w:rsidP="009B3719">
            <w:pPr>
              <w:pStyle w:val="ListNumber"/>
              <w:numPr>
                <w:ilvl w:val="0"/>
                <w:numId w:val="3"/>
              </w:numPr>
              <w:spacing w:after="100" w:line="240" w:lineRule="auto"/>
              <w:ind w:left="360"/>
              <w:contextualSpacing/>
              <w:rPr>
                <w:rFonts w:ascii="Arial" w:hAnsi="Arial" w:cs="Arial"/>
                <w:bCs/>
                <w:sz w:val="22"/>
                <w:szCs w:val="22"/>
              </w:rPr>
            </w:pPr>
            <w:r w:rsidRPr="00DD6528">
              <w:rPr>
                <w:rFonts w:ascii="Arial" w:hAnsi="Arial" w:cs="Arial"/>
                <w:b/>
                <w:sz w:val="22"/>
                <w:szCs w:val="22"/>
              </w:rPr>
              <w:lastRenderedPageBreak/>
              <w:t xml:space="preserve">NOTE: REMEMBER TO REMOVE PATIENT FROM THE </w:t>
            </w:r>
            <w:r>
              <w:rPr>
                <w:rFonts w:ascii="Arial" w:hAnsi="Arial" w:cs="Arial"/>
                <w:b/>
                <w:sz w:val="22"/>
                <w:szCs w:val="22"/>
              </w:rPr>
              <w:t>‘</w:t>
            </w:r>
            <w:r w:rsidRPr="00DD6528">
              <w:rPr>
                <w:rFonts w:ascii="Arial" w:hAnsi="Arial" w:cs="Arial"/>
                <w:b/>
                <w:sz w:val="22"/>
                <w:szCs w:val="22"/>
              </w:rPr>
              <w:t>CRIC – URGENT REFERRALS TEAM</w:t>
            </w:r>
            <w:r>
              <w:rPr>
                <w:rFonts w:ascii="Arial" w:hAnsi="Arial" w:cs="Arial"/>
                <w:b/>
                <w:sz w:val="22"/>
                <w:szCs w:val="22"/>
              </w:rPr>
              <w:t>’</w:t>
            </w:r>
            <w:r w:rsidRPr="00DD6528">
              <w:rPr>
                <w:rFonts w:ascii="Arial" w:hAnsi="Arial" w:cs="Arial"/>
                <w:b/>
                <w:sz w:val="22"/>
                <w:szCs w:val="22"/>
              </w:rPr>
              <w:t xml:space="preserve"> WITHIN THE ‘CARE TEAM’ COMP</w:t>
            </w:r>
            <w:r>
              <w:rPr>
                <w:rFonts w:ascii="Arial" w:hAnsi="Arial" w:cs="Arial"/>
                <w:b/>
                <w:sz w:val="22"/>
                <w:szCs w:val="22"/>
              </w:rPr>
              <w:t>O</w:t>
            </w:r>
            <w:r w:rsidRPr="00DD6528">
              <w:rPr>
                <w:rFonts w:ascii="Arial" w:hAnsi="Arial" w:cs="Arial"/>
                <w:b/>
                <w:sz w:val="22"/>
                <w:szCs w:val="22"/>
              </w:rPr>
              <w:t xml:space="preserve">NENT (POSSIBLY DONE WITHIN HANDOVER AS </w:t>
            </w:r>
            <w:proofErr w:type="gramStart"/>
            <w:r w:rsidRPr="00DD6528">
              <w:rPr>
                <w:rFonts w:ascii="Arial" w:hAnsi="Arial" w:cs="Arial"/>
                <w:b/>
                <w:sz w:val="22"/>
                <w:szCs w:val="22"/>
              </w:rPr>
              <w:t>MENTION</w:t>
            </w:r>
            <w:proofErr w:type="gramEnd"/>
            <w:r w:rsidRPr="00DD6528">
              <w:rPr>
                <w:rFonts w:ascii="Arial" w:hAnsi="Arial" w:cs="Arial"/>
                <w:b/>
                <w:sz w:val="22"/>
                <w:szCs w:val="22"/>
              </w:rPr>
              <w:t xml:space="preserve"> IN THE FULL DAY CRIC MEETING, PROCESS YET TO BE DECIDED BY TEAM)</w:t>
            </w:r>
          </w:p>
          <w:p w14:paraId="7B3BD3BF" w14:textId="77777777" w:rsidR="009B3719" w:rsidRPr="007D2CA0" w:rsidRDefault="009B3719" w:rsidP="009B3719">
            <w:pPr>
              <w:pStyle w:val="ListNumber"/>
              <w:spacing w:after="100" w:line="240" w:lineRule="auto"/>
              <w:contextualSpacing/>
              <w:rPr>
                <w:rFonts w:ascii="Arial" w:hAnsi="Arial" w:cs="Arial"/>
                <w:b/>
                <w:sz w:val="22"/>
                <w:szCs w:val="22"/>
              </w:rPr>
            </w:pPr>
          </w:p>
        </w:tc>
      </w:tr>
      <w:tr w:rsidR="009B3719" w:rsidRPr="00DD6528" w14:paraId="66E56192" w14:textId="77777777" w:rsidTr="000F7BAB">
        <w:tc>
          <w:tcPr>
            <w:tcW w:w="567" w:type="dxa"/>
          </w:tcPr>
          <w:p w14:paraId="321AEE00" w14:textId="320AC522" w:rsidR="009B3719" w:rsidRPr="00DD6528" w:rsidRDefault="009B3719" w:rsidP="009B3719">
            <w:pPr>
              <w:spacing w:line="300" w:lineRule="exact"/>
              <w:rPr>
                <w:rFonts w:ascii="Arial" w:hAnsi="Arial" w:cs="Arial"/>
              </w:rPr>
            </w:pPr>
            <w:r w:rsidRPr="00DD6528">
              <w:rPr>
                <w:rFonts w:ascii="Arial" w:hAnsi="Arial" w:cs="Arial"/>
              </w:rPr>
              <w:lastRenderedPageBreak/>
              <w:t>10</w:t>
            </w:r>
          </w:p>
        </w:tc>
        <w:tc>
          <w:tcPr>
            <w:tcW w:w="1702" w:type="dxa"/>
          </w:tcPr>
          <w:p w14:paraId="2C125276" w14:textId="77777777" w:rsidR="009B3719" w:rsidRPr="00DD6528" w:rsidRDefault="009B3719" w:rsidP="009B3719">
            <w:pPr>
              <w:spacing w:line="300" w:lineRule="exact"/>
              <w:rPr>
                <w:rFonts w:ascii="Arial" w:hAnsi="Arial" w:cs="Arial"/>
                <w:b/>
                <w:sz w:val="20"/>
                <w:szCs w:val="20"/>
              </w:rPr>
            </w:pPr>
            <w:r w:rsidRPr="00DD6528">
              <w:rPr>
                <w:rFonts w:ascii="Arial" w:hAnsi="Arial" w:cs="Arial"/>
                <w:b/>
                <w:sz w:val="20"/>
                <w:szCs w:val="20"/>
              </w:rPr>
              <w:t>Care</w:t>
            </w:r>
          </w:p>
          <w:p w14:paraId="4E294FEA" w14:textId="22FAD2B0" w:rsidR="009B3719" w:rsidRPr="00DD6528" w:rsidRDefault="009B3719" w:rsidP="009B3719">
            <w:pPr>
              <w:spacing w:line="300" w:lineRule="exact"/>
              <w:rPr>
                <w:rFonts w:ascii="Arial" w:hAnsi="Arial" w:cs="Arial"/>
              </w:rPr>
            </w:pPr>
            <w:r w:rsidRPr="00DD6528">
              <w:rPr>
                <w:rFonts w:ascii="Arial" w:hAnsi="Arial" w:cs="Arial"/>
                <w:b/>
                <w:sz w:val="20"/>
                <w:szCs w:val="20"/>
              </w:rPr>
              <w:t>Compass</w:t>
            </w:r>
            <w:r w:rsidRPr="00DD6528">
              <w:rPr>
                <w:rFonts w:ascii="Arial" w:hAnsi="Arial" w:cs="Arial"/>
                <w:b/>
                <w:bCs/>
                <w:sz w:val="20"/>
                <w:szCs w:val="20"/>
              </w:rPr>
              <w:t xml:space="preserve"> overview and features</w:t>
            </w:r>
          </w:p>
        </w:tc>
        <w:tc>
          <w:tcPr>
            <w:tcW w:w="13183" w:type="dxa"/>
            <w:gridSpan w:val="2"/>
          </w:tcPr>
          <w:p w14:paraId="0E7FE96C" w14:textId="33E3FA4E" w:rsidR="009B3719" w:rsidRPr="00CE0470" w:rsidRDefault="009B3719" w:rsidP="009B3719">
            <w:pPr>
              <w:pStyle w:val="ListParagraph"/>
              <w:numPr>
                <w:ilvl w:val="0"/>
                <w:numId w:val="13"/>
              </w:numPr>
              <w:spacing w:before="120" w:after="120" w:line="300" w:lineRule="exact"/>
              <w:ind w:left="0"/>
              <w:rPr>
                <w:rFonts w:ascii="Arial" w:hAnsi="Arial" w:cs="Arial"/>
                <w:b/>
              </w:rPr>
            </w:pPr>
            <w:r w:rsidRPr="00DD6528">
              <w:rPr>
                <w:rFonts w:ascii="Arial" w:hAnsi="Arial" w:cs="Arial"/>
              </w:rPr>
              <w:t xml:space="preserve">Give a </w:t>
            </w:r>
            <w:r w:rsidRPr="00DD6528">
              <w:rPr>
                <w:rFonts w:ascii="Arial" w:hAnsi="Arial" w:cs="Arial"/>
                <w:b/>
                <w:bCs/>
              </w:rPr>
              <w:t>CareCompass</w:t>
            </w:r>
            <w:r w:rsidRPr="00DD6528">
              <w:rPr>
                <w:rFonts w:ascii="Arial" w:hAnsi="Arial" w:cs="Arial"/>
              </w:rPr>
              <w:t xml:space="preserve"> overview. This is an interdisciplinary workflow solution that guides you, as a clinician, in planning and prioritising the care of your patients and provides you with the correct information at the right time. CareCompass displays 90% of all the information you need about your patients directly, including important details such as allergies, resuscitation status, reason for visit, and care plans. </w:t>
            </w:r>
          </w:p>
          <w:p w14:paraId="4C064D30" w14:textId="77777777" w:rsidR="009B3719" w:rsidRPr="00DD6528" w:rsidRDefault="009B3719" w:rsidP="009B3719">
            <w:pPr>
              <w:pStyle w:val="ListParagraph"/>
              <w:numPr>
                <w:ilvl w:val="0"/>
                <w:numId w:val="13"/>
              </w:numPr>
              <w:spacing w:before="120" w:after="120" w:line="300" w:lineRule="exact"/>
              <w:ind w:left="0"/>
              <w:rPr>
                <w:rFonts w:ascii="Arial" w:hAnsi="Arial" w:cs="Arial"/>
                <w:b/>
              </w:rPr>
            </w:pPr>
          </w:p>
          <w:p w14:paraId="094ED851" w14:textId="2655AC1C" w:rsidR="009B3719" w:rsidRPr="00DD6528" w:rsidRDefault="009B3719" w:rsidP="009B3719">
            <w:pPr>
              <w:pStyle w:val="ListParagraph"/>
              <w:spacing w:before="120" w:after="120" w:line="300" w:lineRule="exact"/>
              <w:ind w:left="0"/>
              <w:rPr>
                <w:rFonts w:ascii="Arial" w:hAnsi="Arial" w:cs="Arial"/>
                <w:szCs w:val="24"/>
              </w:rPr>
            </w:pPr>
            <w:r w:rsidRPr="00DD6528">
              <w:rPr>
                <w:rFonts w:ascii="Arial" w:hAnsi="Arial" w:cs="Arial"/>
              </w:rPr>
              <w:t>CareCompass empowers you to make informed decisions faster because you will receive nearly real-time data about each of your assigned patients in a comprehensive view in the context of their plans of care. In addition, you can also directly document patient activities and click links to access other important parts of your patients’ charts (electronic care records)</w:t>
            </w:r>
            <w:r w:rsidRPr="00DD6528">
              <w:rPr>
                <w:rFonts w:ascii="Arial" w:hAnsi="Arial" w:cs="Arial"/>
                <w:szCs w:val="24"/>
              </w:rPr>
              <w:t>.</w:t>
            </w:r>
          </w:p>
          <w:p w14:paraId="1F891055" w14:textId="6B74B5BE" w:rsidR="009B3719" w:rsidRPr="00DD6528" w:rsidRDefault="009B3719" w:rsidP="009B3719">
            <w:pPr>
              <w:spacing w:line="300" w:lineRule="exact"/>
              <w:outlineLvl w:val="0"/>
              <w:rPr>
                <w:rFonts w:ascii="Arial" w:eastAsia="Times New Roman" w:hAnsi="Arial" w:cs="Arial"/>
                <w:b/>
                <w:u w:val="single"/>
                <w:lang w:eastAsia="en-GB"/>
              </w:rPr>
            </w:pPr>
            <w:r w:rsidRPr="00DD6528">
              <w:rPr>
                <w:rFonts w:ascii="Arial" w:eastAsia="Times New Roman" w:hAnsi="Arial" w:cs="Arial"/>
                <w:b/>
                <w:u w:val="single"/>
                <w:lang w:eastAsia="en-GB"/>
              </w:rPr>
              <w:t>Explain columns and features:</w:t>
            </w:r>
          </w:p>
          <w:p w14:paraId="1285ED78" w14:textId="2A8DC56B" w:rsidR="009B3719" w:rsidRPr="00DD6528" w:rsidRDefault="009B3719" w:rsidP="009B3719">
            <w:pPr>
              <w:pStyle w:val="ListParagraph"/>
              <w:numPr>
                <w:ilvl w:val="0"/>
                <w:numId w:val="15"/>
              </w:numPr>
              <w:spacing w:line="300" w:lineRule="exact"/>
              <w:ind w:left="375"/>
              <w:rPr>
                <w:rFonts w:ascii="Arial" w:eastAsia="Times New Roman" w:hAnsi="Arial" w:cs="Arial"/>
                <w:bCs/>
                <w:lang w:eastAsia="en-GB"/>
              </w:rPr>
            </w:pPr>
            <w:r w:rsidRPr="00DD6528">
              <w:rPr>
                <w:rFonts w:ascii="Arial" w:eastAsia="Times New Roman" w:hAnsi="Arial" w:cs="Arial"/>
                <w:b/>
                <w:lang w:eastAsia="en-GB"/>
              </w:rPr>
              <w:t>Location</w:t>
            </w:r>
            <w:r w:rsidRPr="00DD6528">
              <w:rPr>
                <w:rFonts w:ascii="Arial" w:eastAsia="Times New Roman" w:hAnsi="Arial" w:cs="Arial"/>
                <w:bCs/>
                <w:lang w:eastAsia="en-GB"/>
              </w:rPr>
              <w:t xml:space="preserve"> - room/bed details</w:t>
            </w:r>
          </w:p>
          <w:p w14:paraId="356D1E68" w14:textId="259D0317" w:rsidR="009B3719" w:rsidRPr="00DD6528" w:rsidRDefault="009B3719" w:rsidP="009B3719">
            <w:pPr>
              <w:pStyle w:val="ListParagraph"/>
              <w:numPr>
                <w:ilvl w:val="0"/>
                <w:numId w:val="15"/>
              </w:numPr>
              <w:spacing w:line="300" w:lineRule="exact"/>
              <w:ind w:left="375"/>
              <w:rPr>
                <w:rFonts w:ascii="Arial" w:hAnsi="Arial" w:cs="Arial"/>
                <w:lang w:eastAsia="en-GB"/>
              </w:rPr>
            </w:pPr>
            <w:r w:rsidRPr="00DD6528">
              <w:rPr>
                <w:rFonts w:ascii="Arial" w:hAnsi="Arial" w:cs="Arial"/>
                <w:b/>
                <w:lang w:eastAsia="en-GB"/>
              </w:rPr>
              <w:t>Patient</w:t>
            </w:r>
            <w:r w:rsidRPr="00DD6528">
              <w:rPr>
                <w:rFonts w:ascii="Arial" w:hAnsi="Arial" w:cs="Arial"/>
                <w:lang w:eastAsia="en-GB"/>
              </w:rPr>
              <w:t xml:space="preserve"> – </w:t>
            </w:r>
            <w:proofErr w:type="spellStart"/>
            <w:r w:rsidRPr="00DD6528">
              <w:rPr>
                <w:rFonts w:ascii="Arial" w:hAnsi="Arial" w:cs="Arial"/>
                <w:lang w:eastAsia="en-GB"/>
              </w:rPr>
              <w:t>dispays</w:t>
            </w:r>
            <w:proofErr w:type="spellEnd"/>
            <w:r w:rsidRPr="00DD6528">
              <w:rPr>
                <w:rFonts w:ascii="Arial" w:hAnsi="Arial" w:cs="Arial"/>
                <w:lang w:eastAsia="en-GB"/>
              </w:rPr>
              <w:t xml:space="preserve"> demographics and any recorded allergies.  Hover over the patient’s name to see their age/RXR/MRN/DOB/diet.</w:t>
            </w:r>
          </w:p>
          <w:p w14:paraId="2AE5F4C7" w14:textId="77777777" w:rsidR="009B3719" w:rsidRDefault="009B3719" w:rsidP="009B3719">
            <w:pPr>
              <w:spacing w:line="300" w:lineRule="exact"/>
              <w:rPr>
                <w:rFonts w:ascii="Arial" w:hAnsi="Arial" w:cs="Arial"/>
                <w:b/>
              </w:rPr>
            </w:pPr>
          </w:p>
          <w:p w14:paraId="52973CA3" w14:textId="48381762" w:rsidR="009B3719" w:rsidRPr="00DD6528" w:rsidRDefault="009B3719" w:rsidP="009B3719">
            <w:pPr>
              <w:spacing w:line="300" w:lineRule="exact"/>
              <w:rPr>
                <w:rFonts w:ascii="Arial" w:hAnsi="Arial" w:cs="Arial"/>
              </w:rPr>
            </w:pPr>
            <w:r w:rsidRPr="00DD6528">
              <w:rPr>
                <w:rFonts w:ascii="Arial" w:hAnsi="Arial" w:cs="Arial"/>
                <w:b/>
              </w:rPr>
              <w:t>Orange icon</w:t>
            </w:r>
            <w:r w:rsidRPr="00DD6528">
              <w:rPr>
                <w:rFonts w:ascii="Arial" w:hAnsi="Arial" w:cs="Arial"/>
              </w:rPr>
              <w:t xml:space="preserve"> will appear if pathology/microbiology results or meds need to be reviewed); </w:t>
            </w:r>
            <w:r w:rsidRPr="00DD6528">
              <w:rPr>
                <w:rFonts w:ascii="Arial" w:hAnsi="Arial" w:cs="Arial"/>
                <w:b/>
                <w:bCs/>
              </w:rPr>
              <w:t xml:space="preserve">red icon </w:t>
            </w:r>
            <w:r w:rsidRPr="00DD6528">
              <w:rPr>
                <w:rFonts w:ascii="Arial" w:hAnsi="Arial" w:cs="Arial"/>
              </w:rPr>
              <w:t xml:space="preserve">if a doctor’s form(s) needs completing. </w:t>
            </w:r>
            <w:r w:rsidRPr="00DD6528">
              <w:rPr>
                <w:rFonts w:ascii="Arial" w:hAnsi="Arial" w:cs="Arial"/>
                <w:b/>
              </w:rPr>
              <w:t>NB – these icons will only appear</w:t>
            </w:r>
            <w:r w:rsidRPr="00DD6528">
              <w:rPr>
                <w:rFonts w:ascii="Arial" w:hAnsi="Arial" w:cs="Arial"/>
              </w:rPr>
              <w:t xml:space="preserve"> </w:t>
            </w:r>
            <w:r w:rsidRPr="00DD6528">
              <w:rPr>
                <w:rFonts w:ascii="Arial" w:hAnsi="Arial" w:cs="Arial"/>
                <w:b/>
              </w:rPr>
              <w:t>only once a relationship</w:t>
            </w:r>
            <w:r w:rsidRPr="00DD6528">
              <w:rPr>
                <w:rFonts w:ascii="Arial" w:hAnsi="Arial" w:cs="Arial"/>
              </w:rPr>
              <w:t xml:space="preserve"> </w:t>
            </w:r>
            <w:r w:rsidRPr="00DD6528">
              <w:rPr>
                <w:rFonts w:ascii="Arial" w:hAnsi="Arial" w:cs="Arial"/>
                <w:b/>
                <w:bCs/>
              </w:rPr>
              <w:t>has been established with a clinician</w:t>
            </w:r>
            <w:r w:rsidRPr="00DD6528">
              <w:rPr>
                <w:rFonts w:ascii="Arial" w:hAnsi="Arial" w:cs="Arial"/>
              </w:rPr>
              <w:t>.</w:t>
            </w:r>
          </w:p>
          <w:p w14:paraId="443C311C" w14:textId="77777777" w:rsidR="009B3719" w:rsidRPr="00DD6528" w:rsidRDefault="009B3719" w:rsidP="009B3719">
            <w:pPr>
              <w:spacing w:line="300" w:lineRule="exact"/>
              <w:rPr>
                <w:rFonts w:ascii="Arial" w:hAnsi="Arial" w:cs="Arial"/>
              </w:rPr>
            </w:pPr>
          </w:p>
          <w:p w14:paraId="7DC155E5" w14:textId="4B8351B3" w:rsidR="009B3719" w:rsidRPr="00DD6528" w:rsidRDefault="009B3719" w:rsidP="009B3719">
            <w:pPr>
              <w:pStyle w:val="ListParagraph"/>
              <w:numPr>
                <w:ilvl w:val="0"/>
                <w:numId w:val="13"/>
              </w:numPr>
              <w:spacing w:line="300" w:lineRule="exact"/>
              <w:ind w:left="360"/>
              <w:rPr>
                <w:rFonts w:ascii="Arial" w:hAnsi="Arial" w:cs="Arial"/>
              </w:rPr>
            </w:pPr>
            <w:r w:rsidRPr="00DD6528">
              <w:rPr>
                <w:rFonts w:ascii="Arial" w:hAnsi="Arial" w:cs="Arial"/>
              </w:rPr>
              <w:t xml:space="preserve">Trainer to click these icons against </w:t>
            </w:r>
            <w:r w:rsidRPr="00DD6528">
              <w:rPr>
                <w:rFonts w:ascii="Arial" w:hAnsi="Arial" w:cs="Arial"/>
                <w:b/>
              </w:rPr>
              <w:t>Patient 1</w:t>
            </w:r>
            <w:r w:rsidRPr="00DD6528">
              <w:rPr>
                <w:rFonts w:ascii="Arial" w:hAnsi="Arial" w:cs="Arial"/>
              </w:rPr>
              <w:t xml:space="preserve"> and select </w:t>
            </w:r>
            <w:r w:rsidRPr="00DD6528">
              <w:rPr>
                <w:rFonts w:ascii="Arial" w:hAnsi="Arial" w:cs="Arial"/>
                <w:b/>
              </w:rPr>
              <w:t xml:space="preserve">mark as </w:t>
            </w:r>
            <w:r w:rsidRPr="00271794">
              <w:rPr>
                <w:rFonts w:ascii="Arial" w:hAnsi="Arial" w:cs="Arial"/>
                <w:b/>
                <w:bCs/>
              </w:rPr>
              <w:t>reviewed</w:t>
            </w:r>
            <w:r w:rsidRPr="00DD6528">
              <w:rPr>
                <w:rFonts w:ascii="Arial" w:hAnsi="Arial" w:cs="Arial"/>
              </w:rPr>
              <w:t>. Note they are now removed from view</w:t>
            </w:r>
            <w:r w:rsidRPr="00DD6528">
              <w:rPr>
                <w:rFonts w:ascii="Arial" w:hAnsi="Arial" w:cs="Arial"/>
                <w:lang w:eastAsia="en-GB"/>
              </w:rPr>
              <w:t>.</w:t>
            </w:r>
            <w:r w:rsidR="00271794">
              <w:rPr>
                <w:rFonts w:ascii="Arial" w:hAnsi="Arial" w:cs="Arial"/>
                <w:lang w:eastAsia="en-GB"/>
              </w:rPr>
              <w:t xml:space="preserve"> </w:t>
            </w:r>
            <w:r w:rsidRPr="00DD6528">
              <w:rPr>
                <w:rFonts w:ascii="Arial" w:hAnsi="Arial" w:cs="Arial"/>
                <w:lang w:eastAsia="en-GB"/>
              </w:rPr>
              <w:t xml:space="preserve">Hover over patient details below name to see their </w:t>
            </w:r>
            <w:r w:rsidRPr="00DD6528">
              <w:rPr>
                <w:rFonts w:ascii="Arial" w:hAnsi="Arial" w:cs="Arial"/>
                <w:b/>
                <w:lang w:eastAsia="en-GB"/>
              </w:rPr>
              <w:t>illness</w:t>
            </w:r>
            <w:r w:rsidRPr="00DD6528">
              <w:rPr>
                <w:rFonts w:ascii="Arial" w:hAnsi="Arial" w:cs="Arial"/>
                <w:lang w:eastAsia="en-GB"/>
              </w:rPr>
              <w:t xml:space="preserve"> </w:t>
            </w:r>
            <w:r w:rsidRPr="00DD6528">
              <w:rPr>
                <w:rFonts w:ascii="Arial" w:hAnsi="Arial" w:cs="Arial"/>
                <w:b/>
                <w:lang w:eastAsia="en-GB"/>
              </w:rPr>
              <w:t>severity</w:t>
            </w:r>
            <w:r w:rsidRPr="00DD6528">
              <w:rPr>
                <w:rFonts w:ascii="Arial" w:hAnsi="Arial" w:cs="Arial"/>
                <w:lang w:eastAsia="en-GB"/>
              </w:rPr>
              <w:t>, which can be updated by clicking into column and updated</w:t>
            </w:r>
          </w:p>
          <w:p w14:paraId="71520CB8" w14:textId="77777777" w:rsidR="009B3719" w:rsidRPr="00DD6528" w:rsidRDefault="009B3719" w:rsidP="009B3719">
            <w:pPr>
              <w:spacing w:line="300" w:lineRule="exact"/>
              <w:rPr>
                <w:rFonts w:ascii="Arial" w:hAnsi="Arial" w:cs="Arial"/>
                <w:lang w:eastAsia="en-GB"/>
              </w:rPr>
            </w:pPr>
          </w:p>
          <w:p w14:paraId="6EE82E30" w14:textId="75FC10ED" w:rsidR="009B3719" w:rsidRPr="00DD6528" w:rsidRDefault="009B3719" w:rsidP="009B3719">
            <w:pPr>
              <w:pStyle w:val="ListParagraph"/>
              <w:numPr>
                <w:ilvl w:val="0"/>
                <w:numId w:val="12"/>
              </w:numPr>
              <w:spacing w:line="300" w:lineRule="exact"/>
              <w:ind w:left="360"/>
              <w:rPr>
                <w:rFonts w:ascii="Arial" w:hAnsi="Arial" w:cs="Arial"/>
                <w:lang w:eastAsia="en-GB"/>
              </w:rPr>
            </w:pPr>
            <w:r w:rsidRPr="00DD6528">
              <w:rPr>
                <w:rFonts w:ascii="Arial" w:hAnsi="Arial" w:cs="Arial"/>
                <w:b/>
                <w:lang w:eastAsia="en-GB"/>
              </w:rPr>
              <w:t>Visit</w:t>
            </w:r>
            <w:r w:rsidRPr="00DD6528">
              <w:rPr>
                <w:rFonts w:ascii="Arial" w:hAnsi="Arial" w:cs="Arial"/>
                <w:lang w:eastAsia="en-GB"/>
              </w:rPr>
              <w:t xml:space="preserve"> – LOS = length of stay. Hover over this to display reason for visit, admission dare and target discharge date</w:t>
            </w:r>
          </w:p>
          <w:p w14:paraId="561392DD" w14:textId="75A26046" w:rsidR="009B3719" w:rsidRPr="00DD6528" w:rsidRDefault="009B3719" w:rsidP="009B3719">
            <w:pPr>
              <w:pStyle w:val="ListParagraph"/>
              <w:numPr>
                <w:ilvl w:val="0"/>
                <w:numId w:val="12"/>
              </w:numPr>
              <w:spacing w:line="300" w:lineRule="exact"/>
              <w:ind w:left="360"/>
              <w:rPr>
                <w:rFonts w:ascii="Arial" w:hAnsi="Arial" w:cs="Arial"/>
                <w:lang w:eastAsia="en-GB"/>
              </w:rPr>
            </w:pPr>
            <w:r w:rsidRPr="00DD6528">
              <w:rPr>
                <w:rFonts w:ascii="Arial" w:eastAsia="Times New Roman" w:hAnsi="Arial" w:cs="Arial"/>
                <w:b/>
                <w:lang w:eastAsia="en-GB"/>
              </w:rPr>
              <w:t>Care Team</w:t>
            </w:r>
            <w:r w:rsidRPr="00DD6528">
              <w:rPr>
                <w:rFonts w:ascii="Arial" w:eastAsia="Times New Roman" w:hAnsi="Arial" w:cs="Arial"/>
                <w:bCs/>
                <w:lang w:eastAsia="en-GB"/>
              </w:rPr>
              <w:t xml:space="preserve"> – data </w:t>
            </w:r>
            <w:r w:rsidRPr="00DD6528">
              <w:rPr>
                <w:rFonts w:ascii="Arial" w:hAnsi="Arial" w:cs="Arial"/>
              </w:rPr>
              <w:t>will only appear only once a relationship has been established</w:t>
            </w:r>
          </w:p>
          <w:p w14:paraId="5D61CB5E" w14:textId="1F537563" w:rsidR="009B3719" w:rsidRPr="00DD6528" w:rsidRDefault="009B3719" w:rsidP="009B3719">
            <w:pPr>
              <w:pStyle w:val="ListParagraph"/>
              <w:numPr>
                <w:ilvl w:val="0"/>
                <w:numId w:val="12"/>
              </w:numPr>
              <w:spacing w:line="300" w:lineRule="exact"/>
              <w:ind w:left="360"/>
              <w:rPr>
                <w:rFonts w:ascii="Arial" w:eastAsia="Times New Roman" w:hAnsi="Arial" w:cs="Arial"/>
                <w:bCs/>
                <w:lang w:eastAsia="en-GB"/>
              </w:rPr>
            </w:pPr>
            <w:r w:rsidRPr="00DD6528">
              <w:rPr>
                <w:rFonts w:ascii="Arial" w:hAnsi="Arial" w:cs="Arial"/>
                <w:b/>
                <w:bCs/>
              </w:rPr>
              <w:t>EWS Total and Risk Level</w:t>
            </w:r>
            <w:r w:rsidRPr="00DD6528">
              <w:rPr>
                <w:rFonts w:ascii="Arial" w:hAnsi="Arial" w:cs="Arial"/>
              </w:rPr>
              <w:t xml:space="preserve"> columns – patient’s latest early warning score and risk level (low/med/high). </w:t>
            </w:r>
            <w:r w:rsidRPr="00DD6528">
              <w:rPr>
                <w:rFonts w:ascii="Arial" w:hAnsi="Arial" w:cs="Arial"/>
                <w:b/>
                <w:bCs/>
              </w:rPr>
              <w:t>This will only appear after a set of obs has been recorded.</w:t>
            </w:r>
            <w:r w:rsidRPr="00DD6528">
              <w:rPr>
                <w:rFonts w:ascii="Arial" w:hAnsi="Arial" w:cs="Arial"/>
              </w:rPr>
              <w:t xml:space="preserve"> Obs can be recorded either directly in PowerChart or via Patientrack</w:t>
            </w:r>
          </w:p>
          <w:p w14:paraId="64466673" w14:textId="07E21A52" w:rsidR="009B3719" w:rsidRPr="00DD6528" w:rsidRDefault="009B3719" w:rsidP="009B3719">
            <w:pPr>
              <w:pStyle w:val="ListParagraph"/>
              <w:numPr>
                <w:ilvl w:val="0"/>
                <w:numId w:val="12"/>
              </w:numPr>
              <w:spacing w:line="300" w:lineRule="exact"/>
              <w:ind w:left="360"/>
              <w:rPr>
                <w:rFonts w:ascii="Arial" w:hAnsi="Arial" w:cs="Arial"/>
              </w:rPr>
            </w:pPr>
            <w:r w:rsidRPr="00DD6528">
              <w:rPr>
                <w:rFonts w:ascii="Arial" w:hAnsi="Arial" w:cs="Arial"/>
                <w:b/>
                <w:bCs/>
              </w:rPr>
              <w:t>Activities</w:t>
            </w:r>
            <w:r w:rsidRPr="00DD6528">
              <w:rPr>
                <w:rFonts w:ascii="Arial" w:hAnsi="Arial" w:cs="Arial"/>
              </w:rPr>
              <w:t xml:space="preserve"> will display tasks to be completed from placed care plans and orders placed. These will display dates and times when they are due and can be completed or documented from here. A </w:t>
            </w:r>
            <w:r w:rsidRPr="00DD6528">
              <w:rPr>
                <w:rFonts w:ascii="Arial" w:hAnsi="Arial" w:cs="Arial"/>
                <w:b/>
                <w:bCs/>
              </w:rPr>
              <w:t>grey or red bar</w:t>
            </w:r>
            <w:r w:rsidRPr="00DD6528">
              <w:rPr>
                <w:rFonts w:ascii="Arial" w:hAnsi="Arial" w:cs="Arial"/>
              </w:rPr>
              <w:t xml:space="preserve"> will be visible along with number of tasks requiring completion. </w:t>
            </w:r>
            <w:r w:rsidRPr="00DD6528">
              <w:rPr>
                <w:rFonts w:ascii="Arial" w:hAnsi="Arial" w:cs="Arial"/>
                <w:b/>
                <w:bCs/>
              </w:rPr>
              <w:t>Red bar indicates overdue task(s).</w:t>
            </w:r>
            <w:r w:rsidRPr="00DD6528">
              <w:rPr>
                <w:rFonts w:ascii="Arial" w:hAnsi="Arial" w:cs="Arial"/>
              </w:rPr>
              <w:t xml:space="preserve"> As tasks are completed,</w:t>
            </w:r>
            <w:r w:rsidR="00271794">
              <w:rPr>
                <w:rFonts w:ascii="Arial" w:hAnsi="Arial" w:cs="Arial"/>
              </w:rPr>
              <w:t xml:space="preserve"> </w:t>
            </w:r>
            <w:r w:rsidRPr="00DD6528">
              <w:rPr>
                <w:rFonts w:ascii="Arial" w:hAnsi="Arial" w:cs="Arial"/>
              </w:rPr>
              <w:t xml:space="preserve">they are </w:t>
            </w:r>
            <w:proofErr w:type="gramStart"/>
            <w:r w:rsidRPr="00DD6528">
              <w:rPr>
                <w:rFonts w:ascii="Arial" w:hAnsi="Arial" w:cs="Arial"/>
              </w:rPr>
              <w:t>removed</w:t>
            </w:r>
            <w:proofErr w:type="gramEnd"/>
            <w:r w:rsidRPr="00DD6528">
              <w:rPr>
                <w:rFonts w:ascii="Arial" w:hAnsi="Arial" w:cs="Arial"/>
              </w:rPr>
              <w:t xml:space="preserve"> and number will decrease</w:t>
            </w:r>
          </w:p>
          <w:p w14:paraId="0044663B" w14:textId="5213FFBA" w:rsidR="009B3719" w:rsidRPr="00DD6528" w:rsidRDefault="009B3719" w:rsidP="009B3719">
            <w:pPr>
              <w:pStyle w:val="ListParagraph"/>
              <w:spacing w:line="300" w:lineRule="exact"/>
              <w:ind w:left="360"/>
              <w:rPr>
                <w:rFonts w:ascii="Arial" w:hAnsi="Arial" w:cs="Arial"/>
              </w:rPr>
            </w:pPr>
            <w:r w:rsidRPr="00DD6528">
              <w:rPr>
                <w:rFonts w:ascii="Arial" w:hAnsi="Arial" w:cs="Arial"/>
              </w:rPr>
              <w:lastRenderedPageBreak/>
              <w:t xml:space="preserve"> </w:t>
            </w:r>
          </w:p>
          <w:p w14:paraId="4A7A757F" w14:textId="2BBC3D86" w:rsidR="009B3719" w:rsidRPr="00DD6528" w:rsidRDefault="009B3719" w:rsidP="009B3719">
            <w:pPr>
              <w:pStyle w:val="ListParagraph"/>
              <w:numPr>
                <w:ilvl w:val="0"/>
                <w:numId w:val="13"/>
              </w:numPr>
              <w:spacing w:line="300" w:lineRule="exact"/>
              <w:ind w:left="360"/>
              <w:rPr>
                <w:rFonts w:ascii="Arial" w:hAnsi="Arial" w:cs="Arial"/>
                <w:b/>
                <w:bCs/>
              </w:rPr>
            </w:pPr>
            <w:r w:rsidRPr="00DD6528">
              <w:rPr>
                <w:rFonts w:ascii="Arial" w:hAnsi="Arial" w:cs="Arial"/>
              </w:rPr>
              <w:t xml:space="preserve">Hover over the red or grey bar to see the activities’ categories. </w:t>
            </w:r>
            <w:r w:rsidRPr="00DD6528">
              <w:rPr>
                <w:rFonts w:ascii="Arial" w:hAnsi="Arial" w:cs="Arial"/>
                <w:b/>
                <w:bCs/>
              </w:rPr>
              <w:t xml:space="preserve">Trainer </w:t>
            </w:r>
            <w:r w:rsidR="00271794">
              <w:rPr>
                <w:rFonts w:ascii="Arial" w:hAnsi="Arial" w:cs="Arial"/>
                <w:b/>
                <w:bCs/>
              </w:rPr>
              <w:t>n</w:t>
            </w:r>
            <w:r w:rsidRPr="00DD6528">
              <w:rPr>
                <w:rFonts w:ascii="Arial" w:hAnsi="Arial" w:cs="Arial"/>
                <w:b/>
                <w:bCs/>
              </w:rPr>
              <w:t>ote: DON’T open activities till next section.</w:t>
            </w:r>
          </w:p>
          <w:p w14:paraId="09A2505B" w14:textId="42E2F106" w:rsidR="009B3719" w:rsidRPr="00DD6528" w:rsidRDefault="009B3719" w:rsidP="009B3719">
            <w:pPr>
              <w:pStyle w:val="ListNumber"/>
              <w:numPr>
                <w:ilvl w:val="0"/>
                <w:numId w:val="12"/>
              </w:numPr>
              <w:spacing w:after="100" w:line="300" w:lineRule="exact"/>
              <w:ind w:left="360"/>
              <w:contextualSpacing/>
              <w:rPr>
                <w:rFonts w:ascii="Arial" w:hAnsi="Arial" w:cs="Arial"/>
                <w:sz w:val="22"/>
                <w:szCs w:val="22"/>
              </w:rPr>
            </w:pPr>
            <w:r w:rsidRPr="00DD6528">
              <w:rPr>
                <w:rFonts w:ascii="Arial" w:hAnsi="Arial" w:cs="Arial"/>
                <w:b/>
                <w:bCs/>
                <w:sz w:val="22"/>
                <w:szCs w:val="18"/>
              </w:rPr>
              <w:t>Plan of Care</w:t>
            </w:r>
            <w:r w:rsidRPr="00DD6528">
              <w:rPr>
                <w:rFonts w:ascii="Arial" w:hAnsi="Arial" w:cs="Arial"/>
                <w:sz w:val="22"/>
                <w:szCs w:val="18"/>
              </w:rPr>
              <w:t xml:space="preserve"> displays planned, suggested and initiated care plans, and any placed orders. The </w:t>
            </w:r>
            <w:r w:rsidRPr="00DD6528">
              <w:rPr>
                <w:rFonts w:ascii="Arial" w:hAnsi="Arial" w:cs="Arial"/>
                <w:b/>
                <w:bCs/>
                <w:sz w:val="22"/>
                <w:szCs w:val="18"/>
              </w:rPr>
              <w:t>Discharge Care Plan</w:t>
            </w:r>
            <w:r w:rsidRPr="00DD6528">
              <w:rPr>
                <w:rFonts w:ascii="Arial" w:hAnsi="Arial" w:cs="Arial"/>
                <w:sz w:val="22"/>
                <w:szCs w:val="18"/>
              </w:rPr>
              <w:t xml:space="preserve"> will auto. trigger when the patient is admitted to the hospital (only used once patient is being discharged from trust). The </w:t>
            </w:r>
            <w:r w:rsidRPr="00DD6528">
              <w:rPr>
                <w:rFonts w:ascii="Arial" w:hAnsi="Arial" w:cs="Arial"/>
                <w:b/>
                <w:bCs/>
                <w:sz w:val="22"/>
                <w:szCs w:val="18"/>
              </w:rPr>
              <w:t>CRIC</w:t>
            </w:r>
            <w:r w:rsidRPr="00DD6528">
              <w:rPr>
                <w:rFonts w:ascii="Arial" w:hAnsi="Arial" w:cs="Arial"/>
                <w:sz w:val="22"/>
                <w:szCs w:val="18"/>
              </w:rPr>
              <w:t xml:space="preserve"> </w:t>
            </w:r>
            <w:r w:rsidRPr="00DD6528">
              <w:rPr>
                <w:rFonts w:ascii="Arial" w:hAnsi="Arial" w:cs="Arial"/>
                <w:b/>
                <w:bCs/>
                <w:sz w:val="22"/>
                <w:szCs w:val="18"/>
              </w:rPr>
              <w:t xml:space="preserve">Discharge Checklist </w:t>
            </w:r>
            <w:r w:rsidRPr="00DD6528">
              <w:rPr>
                <w:rFonts w:ascii="Arial" w:hAnsi="Arial" w:cs="Arial"/>
                <w:sz w:val="22"/>
                <w:szCs w:val="18"/>
              </w:rPr>
              <w:t xml:space="preserve">will trigger when the patient is admitted or transferred to </w:t>
            </w:r>
            <w:r w:rsidRPr="00271794">
              <w:rPr>
                <w:rFonts w:ascii="Arial" w:hAnsi="Arial" w:cs="Arial"/>
                <w:sz w:val="22"/>
                <w:szCs w:val="18"/>
              </w:rPr>
              <w:t>CRIC</w:t>
            </w:r>
            <w:r w:rsidRPr="00DD6528">
              <w:rPr>
                <w:rFonts w:ascii="Arial" w:hAnsi="Arial" w:cs="Arial"/>
                <w:sz w:val="22"/>
                <w:szCs w:val="18"/>
              </w:rPr>
              <w:t xml:space="preserve">. </w:t>
            </w:r>
          </w:p>
          <w:p w14:paraId="21EB9CA6" w14:textId="0B0994E8" w:rsidR="009B3719" w:rsidRPr="00DD6528" w:rsidRDefault="009B3719" w:rsidP="009B3719">
            <w:pPr>
              <w:pStyle w:val="ListNumber"/>
              <w:spacing w:after="100" w:line="300" w:lineRule="exact"/>
              <w:contextualSpacing/>
              <w:rPr>
                <w:rFonts w:ascii="Arial" w:hAnsi="Arial" w:cs="Arial"/>
                <w:sz w:val="22"/>
                <w:szCs w:val="22"/>
              </w:rPr>
            </w:pPr>
          </w:p>
        </w:tc>
      </w:tr>
      <w:tr w:rsidR="009B3719" w:rsidRPr="00DD6528" w14:paraId="565BE5B1" w14:textId="77777777" w:rsidTr="00057BE2">
        <w:trPr>
          <w:trHeight w:val="983"/>
        </w:trPr>
        <w:tc>
          <w:tcPr>
            <w:tcW w:w="567" w:type="dxa"/>
          </w:tcPr>
          <w:p w14:paraId="347C65CA" w14:textId="60DD3EEF"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rPr>
              <w:lastRenderedPageBreak/>
              <w:t>30</w:t>
            </w:r>
          </w:p>
        </w:tc>
        <w:tc>
          <w:tcPr>
            <w:tcW w:w="1702" w:type="dxa"/>
          </w:tcPr>
          <w:p w14:paraId="0E594303" w14:textId="0F392663"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 xml:space="preserve">Using the activities column and </w:t>
            </w:r>
          </w:p>
          <w:p w14:paraId="0DF8E4ED" w14:textId="38706B13"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initiating the CRIC</w:t>
            </w:r>
            <w:r>
              <w:rPr>
                <w:rFonts w:ascii="Arial" w:eastAsia="Times New Roman" w:hAnsi="Arial" w:cs="Arial"/>
                <w:b/>
                <w:bCs/>
                <w:color w:val="000000"/>
                <w:sz w:val="20"/>
                <w:szCs w:val="20"/>
                <w:lang w:eastAsia="en-GB"/>
              </w:rPr>
              <w:t xml:space="preserve"> </w:t>
            </w:r>
            <w:r w:rsidRPr="00DD6528">
              <w:rPr>
                <w:rFonts w:ascii="Arial" w:eastAsia="Times New Roman" w:hAnsi="Arial" w:cs="Arial"/>
                <w:b/>
                <w:bCs/>
                <w:color w:val="000000"/>
                <w:sz w:val="20"/>
                <w:szCs w:val="20"/>
                <w:lang w:eastAsia="en-GB"/>
              </w:rPr>
              <w:t>Admission Care Plan</w:t>
            </w:r>
          </w:p>
          <w:p w14:paraId="7922717A"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6FD447CF"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01A6F47A"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291EC454"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71843A64"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1CF63B98"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476BDEF0"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155582F9"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4ADBE99D"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556E3E64"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52A7087F"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5DDBA8BC"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2359B6D3" w14:textId="6E9570CD" w:rsidR="009B3719" w:rsidRPr="00DD6528" w:rsidRDefault="009B3719" w:rsidP="009B3719">
            <w:pPr>
              <w:spacing w:after="100" w:line="300" w:lineRule="exact"/>
              <w:contextualSpacing/>
              <w:rPr>
                <w:rFonts w:ascii="Arial" w:hAnsi="Arial" w:cs="Arial"/>
                <w:b/>
                <w:bCs/>
                <w:sz w:val="20"/>
                <w:szCs w:val="20"/>
              </w:rPr>
            </w:pPr>
          </w:p>
        </w:tc>
        <w:tc>
          <w:tcPr>
            <w:tcW w:w="13183" w:type="dxa"/>
            <w:gridSpan w:val="2"/>
          </w:tcPr>
          <w:p w14:paraId="74E090F8" w14:textId="7FDCD4D5" w:rsidR="009B3719" w:rsidRPr="00DD6528" w:rsidRDefault="009B3719" w:rsidP="009B3719">
            <w:pPr>
              <w:pStyle w:val="ListParagraph"/>
              <w:numPr>
                <w:ilvl w:val="0"/>
                <w:numId w:val="2"/>
              </w:numPr>
              <w:spacing w:line="300" w:lineRule="exact"/>
              <w:ind w:left="357"/>
              <w:rPr>
                <w:rFonts w:ascii="Arial" w:hAnsi="Arial" w:cs="Arial"/>
              </w:rPr>
            </w:pPr>
            <w:r w:rsidRPr="00DD6528">
              <w:rPr>
                <w:rFonts w:ascii="Arial" w:hAnsi="Arial" w:cs="Arial"/>
              </w:rPr>
              <w:t xml:space="preserve">Open </w:t>
            </w:r>
            <w:r w:rsidRPr="00DD6528">
              <w:rPr>
                <w:rFonts w:ascii="Arial" w:hAnsi="Arial" w:cs="Arial"/>
                <w:b/>
                <w:bCs/>
              </w:rPr>
              <w:t xml:space="preserve">Activities </w:t>
            </w:r>
            <w:r w:rsidRPr="00DD6528">
              <w:rPr>
                <w:rFonts w:ascii="Arial" w:hAnsi="Arial" w:cs="Arial"/>
              </w:rPr>
              <w:t>for</w:t>
            </w:r>
            <w:r w:rsidRPr="00DD6528">
              <w:rPr>
                <w:rFonts w:ascii="Arial" w:hAnsi="Arial" w:cs="Arial"/>
                <w:b/>
                <w:bCs/>
              </w:rPr>
              <w:t xml:space="preserve"> Patient 1</w:t>
            </w:r>
            <w:r w:rsidRPr="00DD6528">
              <w:rPr>
                <w:rFonts w:ascii="Arial" w:hAnsi="Arial" w:cs="Arial"/>
              </w:rPr>
              <w:t>. User can either click: a) arrow to the right of patient’s name, or b) the ‘</w:t>
            </w:r>
            <w:proofErr w:type="spellStart"/>
            <w:r w:rsidRPr="00DD6528">
              <w:rPr>
                <w:rFonts w:ascii="Arial" w:hAnsi="Arial" w:cs="Arial"/>
              </w:rPr>
              <w:t>activites</w:t>
            </w:r>
            <w:proofErr w:type="spellEnd"/>
            <w:r w:rsidRPr="00DD6528">
              <w:rPr>
                <w:rFonts w:ascii="Arial" w:hAnsi="Arial" w:cs="Arial"/>
              </w:rPr>
              <w:t>’ bar</w:t>
            </w:r>
          </w:p>
          <w:p w14:paraId="0F0DD1A7" w14:textId="6BCCF730" w:rsidR="009B3719" w:rsidRPr="00DD6528" w:rsidRDefault="009B3719" w:rsidP="009B3719">
            <w:pPr>
              <w:pStyle w:val="ListParagraph"/>
              <w:numPr>
                <w:ilvl w:val="0"/>
                <w:numId w:val="2"/>
              </w:numPr>
              <w:spacing w:line="300" w:lineRule="exact"/>
              <w:ind w:left="357"/>
              <w:rPr>
                <w:rFonts w:ascii="Arial" w:hAnsi="Arial" w:cs="Arial"/>
              </w:rPr>
            </w:pPr>
            <w:r w:rsidRPr="00DD6528">
              <w:rPr>
                <w:rFonts w:ascii="Arial" w:hAnsi="Arial" w:cs="Arial"/>
              </w:rPr>
              <w:t>Explain each of the following tabs:</w:t>
            </w:r>
          </w:p>
          <w:p w14:paraId="60C14FB9" w14:textId="77777777" w:rsidR="00271794" w:rsidRPr="00271794" w:rsidRDefault="009B3719" w:rsidP="009B3719">
            <w:pPr>
              <w:pStyle w:val="ListNumber"/>
              <w:numPr>
                <w:ilvl w:val="0"/>
                <w:numId w:val="2"/>
              </w:numPr>
              <w:spacing w:after="100" w:line="300" w:lineRule="exact"/>
              <w:ind w:left="357"/>
              <w:contextualSpacing/>
              <w:rPr>
                <w:rFonts w:ascii="Arial" w:hAnsi="Arial" w:cs="Arial"/>
              </w:rPr>
            </w:pPr>
            <w:r w:rsidRPr="00DD6528">
              <w:rPr>
                <w:rFonts w:ascii="Arial" w:hAnsi="Arial" w:cs="Arial"/>
                <w:b/>
                <w:bCs/>
                <w:sz w:val="22"/>
                <w:szCs w:val="22"/>
              </w:rPr>
              <w:t>Scheduled/Unscheduled</w:t>
            </w:r>
            <w:r w:rsidRPr="00DD6528">
              <w:rPr>
                <w:rFonts w:ascii="Arial" w:hAnsi="Arial" w:cs="Arial"/>
                <w:sz w:val="22"/>
                <w:szCs w:val="22"/>
              </w:rPr>
              <w:t xml:space="preserve"> - tasks due in next 2, 4, or 12 hours. Scheduled tasks are ordered automatically on admission. </w:t>
            </w:r>
            <w:r w:rsidRPr="00DD6528">
              <w:rPr>
                <w:rFonts w:ascii="Arial" w:hAnsi="Arial" w:cs="Arial"/>
                <w:b/>
                <w:bCs/>
                <w:sz w:val="22"/>
                <w:szCs w:val="22"/>
              </w:rPr>
              <w:t xml:space="preserve">If wording is in </w:t>
            </w:r>
            <w:r w:rsidRPr="00DD6528">
              <w:rPr>
                <w:rFonts w:ascii="Arial" w:hAnsi="Arial" w:cs="Arial"/>
                <w:b/>
                <w:bCs/>
                <w:color w:val="FF0000"/>
                <w:sz w:val="22"/>
                <w:szCs w:val="22"/>
              </w:rPr>
              <w:t>red</w:t>
            </w:r>
            <w:r w:rsidRPr="00DD6528">
              <w:rPr>
                <w:rFonts w:ascii="Arial" w:hAnsi="Arial" w:cs="Arial"/>
                <w:b/>
                <w:bCs/>
                <w:sz w:val="22"/>
                <w:szCs w:val="22"/>
              </w:rPr>
              <w:t xml:space="preserve">, this means one or more are </w:t>
            </w:r>
            <w:proofErr w:type="gramStart"/>
            <w:r w:rsidRPr="00DD6528">
              <w:rPr>
                <w:rFonts w:ascii="Arial" w:hAnsi="Arial" w:cs="Arial"/>
                <w:b/>
                <w:bCs/>
                <w:sz w:val="22"/>
                <w:szCs w:val="22"/>
              </w:rPr>
              <w:t>overdue</w:t>
            </w:r>
            <w:r w:rsidRPr="00DD6528">
              <w:rPr>
                <w:rFonts w:ascii="Arial" w:hAnsi="Arial" w:cs="Arial"/>
                <w:sz w:val="22"/>
                <w:szCs w:val="22"/>
              </w:rPr>
              <w:t>;</w:t>
            </w:r>
            <w:proofErr w:type="gramEnd"/>
            <w:r w:rsidRPr="00DD6528">
              <w:rPr>
                <w:rFonts w:ascii="Arial" w:hAnsi="Arial" w:cs="Arial"/>
                <w:sz w:val="22"/>
                <w:szCs w:val="22"/>
              </w:rPr>
              <w:t xml:space="preserve"> if in black this means still within timeframe</w:t>
            </w:r>
          </w:p>
          <w:p w14:paraId="68BF630B" w14:textId="59F6810A" w:rsidR="009B3719" w:rsidRPr="00DD6528" w:rsidRDefault="009B3719" w:rsidP="009B3719">
            <w:pPr>
              <w:pStyle w:val="ListNumber"/>
              <w:numPr>
                <w:ilvl w:val="0"/>
                <w:numId w:val="2"/>
              </w:numPr>
              <w:spacing w:after="100" w:line="300" w:lineRule="exact"/>
              <w:ind w:left="357"/>
              <w:contextualSpacing/>
              <w:rPr>
                <w:rFonts w:ascii="Arial" w:hAnsi="Arial" w:cs="Arial"/>
              </w:rPr>
            </w:pPr>
            <w:r w:rsidRPr="00DD6528">
              <w:rPr>
                <w:rFonts w:ascii="Arial" w:hAnsi="Arial" w:cs="Arial"/>
                <w:sz w:val="22"/>
                <w:szCs w:val="22"/>
              </w:rPr>
              <w:t xml:space="preserve">Not all tasks are for nurses to complete – some are </w:t>
            </w:r>
            <w:r w:rsidRPr="00DD6528">
              <w:rPr>
                <w:rFonts w:ascii="Arial" w:hAnsi="Arial" w:cs="Arial"/>
                <w:b/>
                <w:bCs/>
                <w:sz w:val="22"/>
                <w:szCs w:val="22"/>
              </w:rPr>
              <w:t>interdisciplinary</w:t>
            </w:r>
            <w:r w:rsidRPr="00DD6528">
              <w:rPr>
                <w:rFonts w:ascii="Arial" w:hAnsi="Arial" w:cs="Arial"/>
                <w:sz w:val="22"/>
                <w:szCs w:val="22"/>
              </w:rPr>
              <w:t xml:space="preserve">, i.e. for other job roles to complete instead (e.g. </w:t>
            </w:r>
            <w:r w:rsidRPr="00DD6528">
              <w:rPr>
                <w:rFonts w:ascii="Arial" w:eastAsiaTheme="minorHAnsi" w:hAnsi="Arial" w:cs="Arial"/>
                <w:b/>
                <w:bCs/>
                <w:sz w:val="22"/>
                <w:szCs w:val="22"/>
              </w:rPr>
              <w:t>a VTE is</w:t>
            </w:r>
            <w:r w:rsidRPr="00DD6528">
              <w:rPr>
                <w:rFonts w:ascii="Arial" w:eastAsiaTheme="minorHAnsi" w:hAnsi="Arial" w:cs="Arial"/>
                <w:sz w:val="22"/>
                <w:szCs w:val="22"/>
              </w:rPr>
              <w:t xml:space="preserve"> </w:t>
            </w:r>
            <w:r w:rsidRPr="003703CB">
              <w:rPr>
                <w:rFonts w:ascii="Arial" w:eastAsiaTheme="minorHAnsi" w:hAnsi="Arial" w:cs="Arial"/>
                <w:b/>
                <w:bCs/>
                <w:sz w:val="22"/>
                <w:szCs w:val="22"/>
                <w:u w:val="single"/>
              </w:rPr>
              <w:t>not</w:t>
            </w:r>
            <w:r w:rsidRPr="00DD6528">
              <w:rPr>
                <w:rFonts w:ascii="Arial" w:eastAsiaTheme="minorHAnsi" w:hAnsi="Arial" w:cs="Arial"/>
                <w:b/>
                <w:bCs/>
                <w:sz w:val="22"/>
                <w:szCs w:val="22"/>
              </w:rPr>
              <w:t xml:space="preserve"> a nurses’ </w:t>
            </w:r>
            <w:r w:rsidRPr="003703CB">
              <w:rPr>
                <w:rFonts w:ascii="Arial" w:eastAsiaTheme="minorHAnsi" w:hAnsi="Arial" w:cs="Arial"/>
                <w:b/>
                <w:bCs/>
                <w:sz w:val="22"/>
                <w:szCs w:val="22"/>
              </w:rPr>
              <w:t>job and needs completing by the doctors).</w:t>
            </w:r>
            <w:r w:rsidRPr="00DD6528">
              <w:rPr>
                <w:rFonts w:ascii="Arial" w:eastAsiaTheme="minorHAnsi" w:hAnsi="Arial" w:cs="Arial"/>
                <w:sz w:val="22"/>
                <w:szCs w:val="22"/>
              </w:rPr>
              <w:t xml:space="preserve"> </w:t>
            </w:r>
            <w:r w:rsidRPr="00DD6528">
              <w:rPr>
                <w:rFonts w:ascii="Arial" w:hAnsi="Arial" w:cs="Arial"/>
                <w:sz w:val="22"/>
                <w:szCs w:val="22"/>
              </w:rPr>
              <w:t>Tasks will disappear once completed</w:t>
            </w:r>
          </w:p>
          <w:p w14:paraId="4CBD6082" w14:textId="35CFCDB9" w:rsidR="009B3719" w:rsidRPr="00DD6528" w:rsidRDefault="009B3719" w:rsidP="009B3719">
            <w:pPr>
              <w:pStyle w:val="ListNumber"/>
              <w:numPr>
                <w:ilvl w:val="0"/>
                <w:numId w:val="2"/>
              </w:numPr>
              <w:spacing w:after="100" w:line="300" w:lineRule="exact"/>
              <w:ind w:left="357"/>
              <w:contextualSpacing/>
              <w:rPr>
                <w:rFonts w:ascii="Arial" w:hAnsi="Arial" w:cs="Arial"/>
                <w:sz w:val="22"/>
                <w:szCs w:val="22"/>
              </w:rPr>
            </w:pPr>
            <w:r w:rsidRPr="00DD6528">
              <w:rPr>
                <w:rFonts w:ascii="Arial" w:hAnsi="Arial" w:cs="Arial"/>
                <w:b/>
                <w:bCs/>
                <w:sz w:val="22"/>
                <w:szCs w:val="22"/>
              </w:rPr>
              <w:t>PRN and Continuous</w:t>
            </w:r>
            <w:r w:rsidRPr="00DD6528">
              <w:rPr>
                <w:rFonts w:ascii="Arial" w:hAnsi="Arial" w:cs="Arial"/>
                <w:sz w:val="22"/>
                <w:szCs w:val="22"/>
              </w:rPr>
              <w:t xml:space="preserve"> medication</w:t>
            </w:r>
          </w:p>
          <w:p w14:paraId="0B222FC2" w14:textId="51817F7D" w:rsidR="009B3719" w:rsidRPr="00DD6528" w:rsidRDefault="009B3719" w:rsidP="009B3719">
            <w:pPr>
              <w:pStyle w:val="ListNumber"/>
              <w:numPr>
                <w:ilvl w:val="0"/>
                <w:numId w:val="2"/>
              </w:numPr>
              <w:spacing w:after="100" w:line="300" w:lineRule="exact"/>
              <w:ind w:left="357"/>
              <w:contextualSpacing/>
              <w:rPr>
                <w:rFonts w:ascii="Arial" w:hAnsi="Arial" w:cs="Arial"/>
                <w:sz w:val="22"/>
                <w:szCs w:val="22"/>
              </w:rPr>
            </w:pPr>
            <w:r w:rsidRPr="00DD6528">
              <w:rPr>
                <w:rFonts w:ascii="Arial" w:hAnsi="Arial" w:cs="Arial"/>
                <w:b/>
                <w:bCs/>
                <w:sz w:val="22"/>
                <w:szCs w:val="22"/>
              </w:rPr>
              <w:t>Plans of Care</w:t>
            </w:r>
            <w:r w:rsidRPr="00DD6528">
              <w:rPr>
                <w:rFonts w:ascii="Arial" w:hAnsi="Arial" w:cs="Arial"/>
                <w:sz w:val="22"/>
                <w:szCs w:val="22"/>
              </w:rPr>
              <w:t xml:space="preserve"> – same links as those in the ‘Plan of Care’ column</w:t>
            </w:r>
          </w:p>
          <w:p w14:paraId="3D6C408D" w14:textId="2DC9B1D7" w:rsidR="009B3719" w:rsidRPr="00DD6528" w:rsidRDefault="009B3719" w:rsidP="009B3719">
            <w:pPr>
              <w:pStyle w:val="ListNumber"/>
              <w:numPr>
                <w:ilvl w:val="0"/>
                <w:numId w:val="2"/>
              </w:numPr>
              <w:spacing w:after="100" w:line="300" w:lineRule="exact"/>
              <w:ind w:left="357"/>
              <w:contextualSpacing/>
              <w:rPr>
                <w:rFonts w:ascii="Arial" w:hAnsi="Arial" w:cs="Arial"/>
                <w:sz w:val="22"/>
                <w:szCs w:val="22"/>
              </w:rPr>
            </w:pPr>
            <w:r w:rsidRPr="00DD6528">
              <w:rPr>
                <w:rFonts w:ascii="Arial" w:hAnsi="Arial" w:cs="Arial"/>
                <w:b/>
                <w:bCs/>
                <w:sz w:val="22"/>
                <w:szCs w:val="22"/>
              </w:rPr>
              <w:t>Patient Info</w:t>
            </w:r>
            <w:r w:rsidRPr="00DD6528">
              <w:rPr>
                <w:rFonts w:ascii="Arial" w:hAnsi="Arial" w:cs="Arial"/>
                <w:sz w:val="22"/>
                <w:szCs w:val="22"/>
              </w:rPr>
              <w:t>. – location; resus. status; allergies; high risks; visit details; care team</w:t>
            </w:r>
          </w:p>
          <w:p w14:paraId="784D800F" w14:textId="6B2667E4" w:rsidR="009B3719" w:rsidRPr="00DD6528" w:rsidRDefault="009B3719" w:rsidP="009B3719">
            <w:pPr>
              <w:pStyle w:val="ListParagraph"/>
              <w:numPr>
                <w:ilvl w:val="0"/>
                <w:numId w:val="2"/>
              </w:numPr>
              <w:spacing w:before="100" w:beforeAutospacing="1" w:after="100" w:afterAutospacing="1" w:line="300" w:lineRule="exact"/>
              <w:ind w:left="357"/>
              <w:rPr>
                <w:rFonts w:ascii="Arial" w:hAnsi="Arial" w:cs="Arial"/>
                <w:b/>
                <w:bCs/>
              </w:rPr>
            </w:pPr>
            <w:r w:rsidRPr="00DD6528">
              <w:rPr>
                <w:rFonts w:ascii="Arial" w:eastAsia="Times New Roman" w:hAnsi="Arial" w:cs="Arial"/>
                <w:color w:val="000000"/>
                <w:lang w:eastAsia="en-GB"/>
              </w:rPr>
              <w:t xml:space="preserve">Return to </w:t>
            </w:r>
            <w:r w:rsidRPr="00DD6528">
              <w:rPr>
                <w:rFonts w:ascii="Arial" w:eastAsia="Times New Roman" w:hAnsi="Arial" w:cs="Arial"/>
                <w:b/>
                <w:bCs/>
                <w:color w:val="000000"/>
                <w:lang w:eastAsia="en-GB"/>
              </w:rPr>
              <w:t>Plan of Care</w:t>
            </w:r>
            <w:r w:rsidRPr="00DD6528">
              <w:rPr>
                <w:rFonts w:ascii="Arial" w:eastAsia="Times New Roman" w:hAnsi="Arial" w:cs="Arial"/>
                <w:color w:val="000000"/>
                <w:lang w:eastAsia="en-GB"/>
              </w:rPr>
              <w:t xml:space="preserve"> tab and </w:t>
            </w:r>
            <w:r w:rsidRPr="00DD6528">
              <w:rPr>
                <w:rFonts w:ascii="Arial" w:hAnsi="Arial" w:cs="Arial"/>
              </w:rPr>
              <w:t xml:space="preserve">select </w:t>
            </w:r>
            <w:r w:rsidRPr="00DD6528">
              <w:rPr>
                <w:rFonts w:ascii="Arial" w:hAnsi="Arial" w:cs="Arial"/>
                <w:b/>
                <w:bCs/>
              </w:rPr>
              <w:t>Critical Care Admission Care Plan</w:t>
            </w:r>
            <w:r w:rsidRPr="00DD6528">
              <w:rPr>
                <w:rFonts w:ascii="Arial" w:hAnsi="Arial" w:cs="Arial"/>
              </w:rPr>
              <w:t xml:space="preserve"> bundle. The </w:t>
            </w:r>
            <w:r w:rsidRPr="00DD6528">
              <w:rPr>
                <w:rFonts w:ascii="Arial" w:hAnsi="Arial" w:cs="Arial"/>
                <w:b/>
                <w:bCs/>
              </w:rPr>
              <w:t xml:space="preserve">Care Plans and Orders </w:t>
            </w:r>
            <w:r w:rsidRPr="00DD6528">
              <w:rPr>
                <w:rFonts w:ascii="Arial" w:hAnsi="Arial" w:cs="Arial"/>
              </w:rPr>
              <w:t>screen opens</w:t>
            </w:r>
          </w:p>
          <w:p w14:paraId="4C5E9DF6" w14:textId="68B4537D" w:rsidR="009B3719" w:rsidRPr="00DD6528" w:rsidRDefault="009B3719" w:rsidP="009B3719">
            <w:pPr>
              <w:pStyle w:val="ListParagraph"/>
              <w:numPr>
                <w:ilvl w:val="0"/>
                <w:numId w:val="2"/>
              </w:numPr>
              <w:spacing w:before="100" w:beforeAutospacing="1" w:after="100" w:afterAutospacing="1" w:line="300" w:lineRule="exact"/>
              <w:ind w:left="357"/>
              <w:rPr>
                <w:rFonts w:ascii="Arial" w:hAnsi="Arial" w:cs="Arial"/>
                <w:b/>
                <w:bCs/>
              </w:rPr>
            </w:pPr>
            <w:r w:rsidRPr="00DD6528">
              <w:rPr>
                <w:rFonts w:ascii="Arial" w:hAnsi="Arial" w:cs="Arial"/>
              </w:rPr>
              <w:t xml:space="preserve">Give overview of </w:t>
            </w:r>
            <w:r w:rsidRPr="00DD6528">
              <w:rPr>
                <w:rFonts w:ascii="Arial" w:hAnsi="Arial" w:cs="Arial"/>
                <w:b/>
                <w:bCs/>
              </w:rPr>
              <w:t xml:space="preserve">Care Plans and Orders </w:t>
            </w:r>
            <w:r w:rsidRPr="00DD6528">
              <w:rPr>
                <w:rFonts w:ascii="Arial" w:hAnsi="Arial" w:cs="Arial"/>
              </w:rPr>
              <w:t>screen. These are groups of orders such as assessments, diagnostics, medications, referrals, and other items</w:t>
            </w:r>
          </w:p>
          <w:p w14:paraId="66569D27" w14:textId="77777777" w:rsidR="00271794" w:rsidRDefault="009B3719" w:rsidP="00271794">
            <w:pPr>
              <w:pStyle w:val="ListParagraph"/>
              <w:numPr>
                <w:ilvl w:val="0"/>
                <w:numId w:val="2"/>
              </w:numPr>
              <w:spacing w:before="100" w:beforeAutospacing="1" w:after="100" w:afterAutospacing="1" w:line="300" w:lineRule="exact"/>
              <w:ind w:left="357"/>
              <w:rPr>
                <w:rFonts w:ascii="Arial" w:hAnsi="Arial" w:cs="Arial"/>
                <w:b/>
                <w:bCs/>
              </w:rPr>
            </w:pPr>
            <w:r w:rsidRPr="00DD6528">
              <w:rPr>
                <w:rFonts w:ascii="Arial" w:hAnsi="Arial" w:cs="Arial"/>
              </w:rPr>
              <w:t xml:space="preserve">In the </w:t>
            </w:r>
            <w:r w:rsidRPr="00DD6528">
              <w:rPr>
                <w:rFonts w:ascii="Arial" w:hAnsi="Arial" w:cs="Arial"/>
                <w:b/>
                <w:bCs/>
              </w:rPr>
              <w:t>View</w:t>
            </w:r>
            <w:r w:rsidRPr="00DD6528">
              <w:rPr>
                <w:rFonts w:ascii="Arial" w:hAnsi="Arial" w:cs="Arial"/>
              </w:rPr>
              <w:t xml:space="preserve"> navigator to the left, expand ‘</w:t>
            </w:r>
            <w:r w:rsidRPr="00DD6528">
              <w:rPr>
                <w:rFonts w:ascii="Arial" w:hAnsi="Arial" w:cs="Arial"/>
                <w:b/>
                <w:bCs/>
              </w:rPr>
              <w:t>Suggested</w:t>
            </w:r>
            <w:r w:rsidRPr="00DD6528">
              <w:rPr>
                <w:rFonts w:ascii="Arial" w:hAnsi="Arial" w:cs="Arial"/>
              </w:rPr>
              <w:t xml:space="preserve"> </w:t>
            </w:r>
            <w:r w:rsidRPr="00DD6528">
              <w:rPr>
                <w:rFonts w:ascii="Arial" w:hAnsi="Arial" w:cs="Arial"/>
                <w:b/>
                <w:bCs/>
              </w:rPr>
              <w:t>Plans’</w:t>
            </w:r>
            <w:r w:rsidRPr="00DD6528">
              <w:rPr>
                <w:rFonts w:ascii="Arial" w:hAnsi="Arial" w:cs="Arial"/>
              </w:rPr>
              <w:t xml:space="preserve"> and select </w:t>
            </w:r>
            <w:r w:rsidRPr="00DD6528">
              <w:rPr>
                <w:rFonts w:ascii="Arial" w:hAnsi="Arial" w:cs="Arial"/>
                <w:b/>
                <w:bCs/>
              </w:rPr>
              <w:t>Critical Care Admission Care Plan</w:t>
            </w:r>
            <w:r w:rsidR="00271794">
              <w:rPr>
                <w:rFonts w:ascii="Arial" w:hAnsi="Arial" w:cs="Arial"/>
                <w:b/>
                <w:bCs/>
              </w:rPr>
              <w:t xml:space="preserve"> </w:t>
            </w:r>
          </w:p>
          <w:p w14:paraId="76544955" w14:textId="77777777" w:rsidR="00271794" w:rsidRPr="00271794" w:rsidRDefault="00271794" w:rsidP="00271794">
            <w:pPr>
              <w:pStyle w:val="ListParagraph"/>
              <w:numPr>
                <w:ilvl w:val="0"/>
                <w:numId w:val="2"/>
              </w:numPr>
              <w:spacing w:before="100" w:beforeAutospacing="1" w:after="100" w:afterAutospacing="1" w:line="300" w:lineRule="exact"/>
              <w:ind w:left="357"/>
              <w:rPr>
                <w:rFonts w:ascii="Arial" w:hAnsi="Arial" w:cs="Arial"/>
                <w:b/>
                <w:bCs/>
              </w:rPr>
            </w:pPr>
            <w:r w:rsidRPr="00271794">
              <w:rPr>
                <w:rFonts w:ascii="Arial" w:hAnsi="Arial" w:cs="Arial"/>
              </w:rPr>
              <w:t>Care plans are</w:t>
            </w:r>
            <w:r w:rsidRPr="00DD6528">
              <w:rPr>
                <w:rFonts w:ascii="Arial" w:hAnsi="Arial" w:cs="Arial"/>
              </w:rPr>
              <w:t xml:space="preserve"> structured to guide and measure progress toward a goal related to a problem or condition. Plans can also be designed to support a procedure or process. The components of a Care Plan will vary depending on its design and type of plan used. Care Plans can go through several phases. Typically, a plan will move from </w:t>
            </w:r>
            <w:r w:rsidRPr="00DD6528">
              <w:rPr>
                <w:rFonts w:ascii="Arial" w:hAnsi="Arial" w:cs="Arial"/>
                <w:b/>
                <w:bCs/>
              </w:rPr>
              <w:t>Planned&gt;Initiated&gt;Discontinued</w:t>
            </w:r>
            <w:r w:rsidRPr="00DD6528">
              <w:rPr>
                <w:rFonts w:ascii="Arial" w:hAnsi="Arial" w:cs="Arial"/>
              </w:rPr>
              <w:t xml:space="preserve"> or </w:t>
            </w:r>
            <w:r w:rsidRPr="00DD6528">
              <w:rPr>
                <w:rFonts w:ascii="Arial" w:hAnsi="Arial" w:cs="Arial"/>
                <w:b/>
                <w:bCs/>
              </w:rPr>
              <w:t xml:space="preserve">Planned&gt;Initiated&gt;Completed. </w:t>
            </w:r>
            <w:r w:rsidRPr="00DD6528">
              <w:rPr>
                <w:rFonts w:ascii="Arial" w:hAnsi="Arial" w:cs="Arial"/>
              </w:rPr>
              <w:t>Care plans have outcomes (targets) and interventions. Some entries have sticky notes containing useful information</w:t>
            </w:r>
            <w:r>
              <w:rPr>
                <w:rFonts w:ascii="Arial" w:hAnsi="Arial" w:cs="Arial"/>
              </w:rPr>
              <w:t xml:space="preserve">  </w:t>
            </w:r>
          </w:p>
          <w:p w14:paraId="4A3C69AA" w14:textId="2627E68A" w:rsidR="009B3719" w:rsidRPr="00271794" w:rsidRDefault="00271794" w:rsidP="00271794">
            <w:pPr>
              <w:pStyle w:val="ListParagraph"/>
              <w:numPr>
                <w:ilvl w:val="0"/>
                <w:numId w:val="2"/>
              </w:numPr>
              <w:spacing w:before="100" w:beforeAutospacing="1" w:after="100" w:afterAutospacing="1" w:line="300" w:lineRule="exact"/>
              <w:ind w:left="357"/>
              <w:rPr>
                <w:rFonts w:ascii="Arial" w:hAnsi="Arial" w:cs="Arial"/>
                <w:b/>
                <w:bCs/>
              </w:rPr>
            </w:pPr>
            <w:r>
              <w:rPr>
                <w:rFonts w:ascii="Arial" w:hAnsi="Arial" w:cs="Arial"/>
              </w:rPr>
              <w:t xml:space="preserve">The </w:t>
            </w:r>
            <w:r w:rsidRPr="00DD6528">
              <w:rPr>
                <w:rFonts w:ascii="Arial" w:hAnsi="Arial" w:cs="Arial"/>
                <w:b/>
                <w:bCs/>
              </w:rPr>
              <w:t>Critical Care Admission Care Plan</w:t>
            </w:r>
            <w:r>
              <w:rPr>
                <w:rFonts w:ascii="Arial" w:hAnsi="Arial" w:cs="Arial"/>
                <w:b/>
                <w:bCs/>
              </w:rPr>
              <w:t xml:space="preserve"> </w:t>
            </w:r>
            <w:r w:rsidR="009B3719" w:rsidRPr="00271794">
              <w:rPr>
                <w:rFonts w:ascii="Arial" w:hAnsi="Arial" w:cs="Arial"/>
              </w:rPr>
              <w:t xml:space="preserve">has been pre-configured with a </w:t>
            </w:r>
            <w:proofErr w:type="gramStart"/>
            <w:r w:rsidR="009B3719" w:rsidRPr="00271794">
              <w:rPr>
                <w:rFonts w:ascii="Arial" w:hAnsi="Arial" w:cs="Arial"/>
              </w:rPr>
              <w:t>number</w:t>
            </w:r>
            <w:proofErr w:type="gramEnd"/>
            <w:r w:rsidR="009B3719" w:rsidRPr="00271794">
              <w:rPr>
                <w:rFonts w:ascii="Arial" w:hAnsi="Arial" w:cs="Arial"/>
              </w:rPr>
              <w:t xml:space="preserve"> tasks – any with a </w:t>
            </w:r>
            <w:r w:rsidR="009B3719" w:rsidRPr="00271794">
              <w:rPr>
                <w:rFonts w:ascii="Arial" w:hAnsi="Arial" w:cs="Arial"/>
                <w:b/>
                <w:bCs/>
              </w:rPr>
              <w:t xml:space="preserve">grey box </w:t>
            </w:r>
            <w:r w:rsidRPr="00271794">
              <w:rPr>
                <w:rFonts w:ascii="Arial" w:hAnsi="Arial" w:cs="Arial"/>
                <w:b/>
                <w:bCs/>
                <w:noProof/>
              </w:rPr>
              <w:drawing>
                <wp:inline distT="0" distB="0" distL="0" distR="0" wp14:anchorId="7D00EA29" wp14:editId="27243064">
                  <wp:extent cx="171459" cy="190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59" cy="190510"/>
                          </a:xfrm>
                          <a:prstGeom prst="rect">
                            <a:avLst/>
                          </a:prstGeom>
                        </pic:spPr>
                      </pic:pic>
                    </a:graphicData>
                  </a:graphic>
                </wp:inline>
              </w:drawing>
            </w:r>
            <w:r>
              <w:rPr>
                <w:rFonts w:ascii="Arial" w:hAnsi="Arial" w:cs="Arial"/>
                <w:b/>
                <w:bCs/>
              </w:rPr>
              <w:t xml:space="preserve"> </w:t>
            </w:r>
            <w:r w:rsidR="009B3719" w:rsidRPr="00271794">
              <w:rPr>
                <w:rFonts w:ascii="Arial" w:hAnsi="Arial" w:cs="Arial"/>
                <w:b/>
                <w:bCs/>
              </w:rPr>
              <w:t>are mandatory</w:t>
            </w:r>
            <w:r w:rsidR="009B3719" w:rsidRPr="00271794">
              <w:rPr>
                <w:rFonts w:ascii="Arial" w:hAnsi="Arial" w:cs="Arial"/>
              </w:rPr>
              <w:t xml:space="preserve">, any with a white box </w:t>
            </w:r>
            <w:r w:rsidRPr="00271794">
              <w:rPr>
                <w:rFonts w:ascii="Arial" w:hAnsi="Arial" w:cs="Arial"/>
                <w:noProof/>
              </w:rPr>
              <w:drawing>
                <wp:inline distT="0" distB="0" distL="0" distR="0" wp14:anchorId="4CBE5202" wp14:editId="3C5CF5A9">
                  <wp:extent cx="228612" cy="2286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12" cy="228612"/>
                          </a:xfrm>
                          <a:prstGeom prst="rect">
                            <a:avLst/>
                          </a:prstGeom>
                        </pic:spPr>
                      </pic:pic>
                    </a:graphicData>
                  </a:graphic>
                </wp:inline>
              </w:drawing>
            </w:r>
            <w:r w:rsidR="009B3719" w:rsidRPr="00271794">
              <w:rPr>
                <w:rFonts w:ascii="Arial" w:hAnsi="Arial" w:cs="Arial"/>
              </w:rPr>
              <w:t xml:space="preserve">are recommended but optional. </w:t>
            </w:r>
            <w:r w:rsidR="008949C8">
              <w:rPr>
                <w:rFonts w:ascii="Arial" w:hAnsi="Arial" w:cs="Arial"/>
                <w:b/>
                <w:bCs/>
              </w:rPr>
              <w:t>White</w:t>
            </w:r>
            <w:r>
              <w:rPr>
                <w:rFonts w:ascii="Arial" w:hAnsi="Arial" w:cs="Arial"/>
                <w:b/>
                <w:bCs/>
              </w:rPr>
              <w:t xml:space="preserve"> </w:t>
            </w:r>
            <w:r w:rsidR="009B3719" w:rsidRPr="00271794">
              <w:rPr>
                <w:rFonts w:ascii="Arial" w:hAnsi="Arial" w:cs="Arial"/>
                <w:b/>
                <w:bCs/>
              </w:rPr>
              <w:t xml:space="preserve">ones can only be </w:t>
            </w:r>
            <w:r w:rsidR="008949C8">
              <w:rPr>
                <w:rFonts w:ascii="Arial" w:hAnsi="Arial" w:cs="Arial"/>
                <w:b/>
                <w:bCs/>
              </w:rPr>
              <w:t xml:space="preserve">selected / </w:t>
            </w:r>
            <w:r w:rsidR="009B3719" w:rsidRPr="00271794">
              <w:rPr>
                <w:rFonts w:ascii="Arial" w:hAnsi="Arial" w:cs="Arial"/>
                <w:b/>
                <w:bCs/>
              </w:rPr>
              <w:t xml:space="preserve">de-selected once plans have been </w:t>
            </w:r>
            <w:r w:rsidR="008949C8">
              <w:rPr>
                <w:rFonts w:ascii="Arial" w:hAnsi="Arial" w:cs="Arial"/>
                <w:b/>
                <w:bCs/>
                <w:u w:val="single"/>
              </w:rPr>
              <w:t>accepted</w:t>
            </w:r>
          </w:p>
          <w:p w14:paraId="17DE77D4" w14:textId="3A63AECB" w:rsidR="009B3719" w:rsidRPr="008949C8" w:rsidRDefault="009B3719" w:rsidP="009B3719">
            <w:pPr>
              <w:pStyle w:val="ListParagraph"/>
              <w:numPr>
                <w:ilvl w:val="0"/>
                <w:numId w:val="2"/>
              </w:numPr>
              <w:spacing w:before="100" w:beforeAutospacing="1" w:after="100" w:afterAutospacing="1" w:line="300" w:lineRule="exact"/>
              <w:ind w:left="357"/>
              <w:rPr>
                <w:rFonts w:ascii="Arial" w:hAnsi="Arial" w:cs="Arial"/>
                <w:b/>
                <w:bCs/>
                <w:highlight w:val="yellow"/>
              </w:rPr>
            </w:pPr>
            <w:r w:rsidRPr="00DD6528">
              <w:rPr>
                <w:rFonts w:ascii="Arial" w:hAnsi="Arial" w:cs="Arial"/>
              </w:rPr>
              <w:t xml:space="preserve">If user doesn’t want to make any changes to the plan, just click </w:t>
            </w:r>
            <w:r w:rsidRPr="00DD6528">
              <w:rPr>
                <w:rFonts w:ascii="Arial" w:hAnsi="Arial" w:cs="Arial"/>
                <w:b/>
                <w:bCs/>
              </w:rPr>
              <w:t>Initiate</w:t>
            </w:r>
            <w:r w:rsidRPr="00DD6528">
              <w:rPr>
                <w:rFonts w:ascii="Arial" w:hAnsi="Arial" w:cs="Arial"/>
              </w:rPr>
              <w:t xml:space="preserve"> </w:t>
            </w:r>
            <w:r w:rsidRPr="00DD6528">
              <w:rPr>
                <w:rFonts w:ascii="Arial" w:hAnsi="Arial" w:cs="Arial"/>
                <w:b/>
                <w:bCs/>
              </w:rPr>
              <w:t>Now</w:t>
            </w:r>
            <w:r w:rsidRPr="00DD6528">
              <w:rPr>
                <w:rFonts w:ascii="Arial" w:hAnsi="Arial" w:cs="Arial"/>
              </w:rPr>
              <w:t xml:space="preserve">. However if changes need making </w:t>
            </w:r>
            <w:r w:rsidR="008949C8">
              <w:rPr>
                <w:rFonts w:ascii="Arial" w:hAnsi="Arial" w:cs="Arial"/>
              </w:rPr>
              <w:t xml:space="preserve">to the plan </w:t>
            </w:r>
            <w:r w:rsidRPr="00DD6528">
              <w:rPr>
                <w:rFonts w:ascii="Arial" w:hAnsi="Arial" w:cs="Arial"/>
              </w:rPr>
              <w:t xml:space="preserve">then user </w:t>
            </w:r>
            <w:r w:rsidRPr="00DD6528">
              <w:rPr>
                <w:rFonts w:ascii="Arial" w:hAnsi="Arial" w:cs="Arial"/>
                <w:b/>
                <w:bCs/>
              </w:rPr>
              <w:t>MUST</w:t>
            </w:r>
            <w:r w:rsidRPr="00DD6528">
              <w:rPr>
                <w:rFonts w:ascii="Arial" w:hAnsi="Arial" w:cs="Arial"/>
              </w:rPr>
              <w:t xml:space="preserve"> click </w:t>
            </w:r>
            <w:r w:rsidRPr="00DD6528">
              <w:rPr>
                <w:rFonts w:ascii="Arial" w:hAnsi="Arial" w:cs="Arial"/>
                <w:b/>
                <w:bCs/>
              </w:rPr>
              <w:t>Accept</w:t>
            </w:r>
            <w:r w:rsidRPr="008949C8">
              <w:rPr>
                <w:rFonts w:ascii="Arial" w:hAnsi="Arial" w:cs="Arial"/>
                <w:highlight w:val="yellow"/>
              </w:rPr>
              <w:t xml:space="preserve">. </w:t>
            </w:r>
            <w:r w:rsidRPr="008949C8">
              <w:rPr>
                <w:rFonts w:ascii="Arial" w:hAnsi="Arial" w:cs="Arial"/>
                <w:highlight w:val="yellow"/>
                <w:u w:val="single"/>
              </w:rPr>
              <w:t xml:space="preserve">Trainer to click </w:t>
            </w:r>
            <w:r w:rsidRPr="008949C8">
              <w:rPr>
                <w:rFonts w:ascii="Arial" w:hAnsi="Arial" w:cs="Arial"/>
                <w:b/>
                <w:bCs/>
                <w:highlight w:val="yellow"/>
                <w:u w:val="single"/>
              </w:rPr>
              <w:t>Accept</w:t>
            </w:r>
          </w:p>
          <w:p w14:paraId="23E2CD27" w14:textId="347F6F52" w:rsidR="009B3719" w:rsidRPr="00DD6528" w:rsidRDefault="009B3719" w:rsidP="009B3719">
            <w:pPr>
              <w:pStyle w:val="ListParagraph"/>
              <w:numPr>
                <w:ilvl w:val="0"/>
                <w:numId w:val="2"/>
              </w:numPr>
              <w:spacing w:before="100" w:beforeAutospacing="1" w:after="100" w:afterAutospacing="1" w:line="300" w:lineRule="exact"/>
              <w:ind w:left="357"/>
              <w:rPr>
                <w:rFonts w:ascii="Arial" w:hAnsi="Arial" w:cs="Arial"/>
                <w:b/>
                <w:bCs/>
              </w:rPr>
            </w:pPr>
            <w:r w:rsidRPr="00DD6528">
              <w:rPr>
                <w:rFonts w:ascii="Arial" w:hAnsi="Arial" w:cs="Arial"/>
              </w:rPr>
              <w:t xml:space="preserve">Make any required changes to white boxes and click </w:t>
            </w:r>
            <w:r w:rsidRPr="00DD6528">
              <w:rPr>
                <w:rFonts w:ascii="Arial" w:hAnsi="Arial" w:cs="Arial"/>
                <w:b/>
                <w:bCs/>
              </w:rPr>
              <w:t>Initiate Now</w:t>
            </w:r>
          </w:p>
          <w:p w14:paraId="1A536025" w14:textId="423B1565" w:rsidR="009B3719" w:rsidRPr="00DD6528" w:rsidRDefault="009B3719" w:rsidP="009B3719">
            <w:pPr>
              <w:pStyle w:val="ListParagraph"/>
              <w:numPr>
                <w:ilvl w:val="0"/>
                <w:numId w:val="2"/>
              </w:numPr>
              <w:spacing w:before="100" w:beforeAutospacing="1" w:after="100" w:afterAutospacing="1" w:line="300" w:lineRule="exact"/>
              <w:ind w:left="357"/>
              <w:rPr>
                <w:rFonts w:ascii="Arial" w:hAnsi="Arial" w:cs="Arial"/>
              </w:rPr>
            </w:pPr>
            <w:r w:rsidRPr="00DD6528">
              <w:rPr>
                <w:rFonts w:ascii="Arial" w:hAnsi="Arial" w:cs="Arial"/>
              </w:rPr>
              <w:lastRenderedPageBreak/>
              <w:t xml:space="preserve">Complete the </w:t>
            </w:r>
            <w:r w:rsidRPr="00DD6528">
              <w:rPr>
                <w:rFonts w:ascii="Arial" w:hAnsi="Arial" w:cs="Arial"/>
                <w:b/>
                <w:bCs/>
              </w:rPr>
              <w:t xml:space="preserve">Property Form. </w:t>
            </w:r>
            <w:r w:rsidRPr="00DD6528">
              <w:rPr>
                <w:rFonts w:ascii="Arial" w:hAnsi="Arial" w:cs="Arial"/>
                <w:u w:val="single"/>
              </w:rPr>
              <w:t xml:space="preserve">Explain all fields in </w:t>
            </w:r>
            <w:r w:rsidRPr="008949C8">
              <w:rPr>
                <w:rFonts w:ascii="Arial" w:hAnsi="Arial" w:cs="Arial"/>
                <w:highlight w:val="yellow"/>
                <w:u w:val="single"/>
              </w:rPr>
              <w:t>yellow</w:t>
            </w:r>
            <w:r w:rsidRPr="00DD6528">
              <w:rPr>
                <w:rFonts w:ascii="Arial" w:hAnsi="Arial" w:cs="Arial"/>
                <w:u w:val="single"/>
              </w:rPr>
              <w:t xml:space="preserve"> or with an asterisk are </w:t>
            </w:r>
            <w:r w:rsidRPr="00DD6528">
              <w:rPr>
                <w:rFonts w:ascii="Arial" w:hAnsi="Arial" w:cs="Arial"/>
                <w:b/>
                <w:bCs/>
                <w:u w:val="single"/>
              </w:rPr>
              <w:t>mandatory</w:t>
            </w:r>
            <w:r w:rsidRPr="00DD6528">
              <w:rPr>
                <w:rFonts w:ascii="Arial" w:hAnsi="Arial" w:cs="Arial"/>
                <w:b/>
                <w:bCs/>
              </w:rPr>
              <w:t xml:space="preserve">. </w:t>
            </w:r>
            <w:r w:rsidRPr="00DD6528">
              <w:rPr>
                <w:rFonts w:ascii="Arial" w:hAnsi="Arial" w:cs="Arial"/>
              </w:rPr>
              <w:t>Complete form and sign it</w:t>
            </w:r>
          </w:p>
          <w:p w14:paraId="5D2EA1B0" w14:textId="28D18484" w:rsidR="009B3719" w:rsidRPr="00DD6528" w:rsidRDefault="009B3719" w:rsidP="009B3719">
            <w:pPr>
              <w:pStyle w:val="ListParagraph"/>
              <w:numPr>
                <w:ilvl w:val="0"/>
                <w:numId w:val="2"/>
              </w:numPr>
              <w:spacing w:before="100" w:beforeAutospacing="1" w:after="100" w:afterAutospacing="1" w:line="300" w:lineRule="exact"/>
              <w:ind w:left="357"/>
              <w:rPr>
                <w:rFonts w:ascii="Arial" w:hAnsi="Arial" w:cs="Arial"/>
                <w:b/>
                <w:bCs/>
              </w:rPr>
            </w:pPr>
            <w:r w:rsidRPr="00DD6528">
              <w:rPr>
                <w:rFonts w:ascii="Arial" w:hAnsi="Arial" w:cs="Arial"/>
                <w:b/>
                <w:bCs/>
              </w:rPr>
              <w:t>Lightbulb icons</w:t>
            </w:r>
            <w:r w:rsidRPr="00DD6528">
              <w:rPr>
                <w:rFonts w:ascii="Arial" w:hAnsi="Arial" w:cs="Arial"/>
              </w:rPr>
              <w:t xml:space="preserve"> means those components within that plan have now been initiated</w:t>
            </w:r>
          </w:p>
          <w:p w14:paraId="0B9C28BC" w14:textId="65071E9F" w:rsidR="009B3719" w:rsidRPr="00DD6528" w:rsidRDefault="009B3719" w:rsidP="009B3719">
            <w:pPr>
              <w:pStyle w:val="ListParagraph"/>
              <w:numPr>
                <w:ilvl w:val="0"/>
                <w:numId w:val="2"/>
              </w:numPr>
              <w:spacing w:before="100" w:beforeAutospacing="1" w:after="100" w:afterAutospacing="1" w:line="300" w:lineRule="exact"/>
              <w:ind w:left="357"/>
              <w:rPr>
                <w:rFonts w:ascii="Arial" w:hAnsi="Arial" w:cs="Arial"/>
                <w:b/>
                <w:bCs/>
              </w:rPr>
            </w:pPr>
            <w:r w:rsidRPr="00DD6528">
              <w:rPr>
                <w:rFonts w:ascii="Arial" w:hAnsi="Arial" w:cs="Arial"/>
              </w:rPr>
              <w:t>Click</w:t>
            </w:r>
            <w:r w:rsidRPr="00DD6528">
              <w:rPr>
                <w:rFonts w:ascii="Arial" w:hAnsi="Arial" w:cs="Arial"/>
                <w:b/>
                <w:bCs/>
              </w:rPr>
              <w:t xml:space="preserve"> Orders For Signature </w:t>
            </w:r>
          </w:p>
          <w:p w14:paraId="0DA60227" w14:textId="7DC017A0" w:rsidR="009B3719" w:rsidRPr="00DD6528" w:rsidRDefault="009B3719" w:rsidP="009B3719">
            <w:pPr>
              <w:pStyle w:val="ListParagraph"/>
              <w:numPr>
                <w:ilvl w:val="0"/>
                <w:numId w:val="2"/>
              </w:numPr>
              <w:spacing w:before="100" w:beforeAutospacing="1" w:after="100" w:afterAutospacing="1" w:line="300" w:lineRule="exact"/>
              <w:ind w:left="357"/>
              <w:rPr>
                <w:rFonts w:ascii="Arial" w:hAnsi="Arial" w:cs="Arial"/>
              </w:rPr>
            </w:pPr>
            <w:r w:rsidRPr="00DD6528">
              <w:rPr>
                <w:rFonts w:ascii="Arial" w:hAnsi="Arial" w:cs="Arial"/>
              </w:rPr>
              <w:t xml:space="preserve">Components within each care plan will trigger to be completed later from </w:t>
            </w:r>
            <w:r w:rsidR="008949C8">
              <w:rPr>
                <w:rFonts w:ascii="Arial" w:hAnsi="Arial" w:cs="Arial"/>
              </w:rPr>
              <w:t>‘</w:t>
            </w:r>
            <w:r w:rsidR="008949C8" w:rsidRPr="008949C8">
              <w:rPr>
                <w:rFonts w:ascii="Arial" w:hAnsi="Arial" w:cs="Arial"/>
                <w:b/>
                <w:bCs/>
              </w:rPr>
              <w:t>activities’</w:t>
            </w:r>
            <w:r w:rsidR="008949C8">
              <w:rPr>
                <w:rFonts w:ascii="Arial" w:hAnsi="Arial" w:cs="Arial"/>
              </w:rPr>
              <w:t xml:space="preserve"> in </w:t>
            </w:r>
            <w:r w:rsidRPr="00DD6528">
              <w:rPr>
                <w:rFonts w:ascii="Arial" w:hAnsi="Arial" w:cs="Arial"/>
                <w:b/>
                <w:bCs/>
              </w:rPr>
              <w:t xml:space="preserve">CareCompass </w:t>
            </w:r>
            <w:r w:rsidRPr="00DD6528">
              <w:rPr>
                <w:rFonts w:ascii="Arial" w:hAnsi="Arial" w:cs="Arial"/>
              </w:rPr>
              <w:t xml:space="preserve">and signed. Some may contains mandatory fields - these will have a </w:t>
            </w:r>
            <w:r w:rsidRPr="00DD6528">
              <w:rPr>
                <w:rFonts w:ascii="Arial" w:hAnsi="Arial" w:cs="Arial"/>
                <w:b/>
                <w:bCs/>
              </w:rPr>
              <w:t xml:space="preserve">blue X. </w:t>
            </w:r>
            <w:r w:rsidRPr="00DD6528">
              <w:rPr>
                <w:rFonts w:ascii="Arial" w:hAnsi="Arial" w:cs="Arial"/>
              </w:rPr>
              <w:t xml:space="preserve">Select each entry, complete as required, and click </w:t>
            </w:r>
            <w:r w:rsidRPr="00DD6528">
              <w:rPr>
                <w:rFonts w:ascii="Arial" w:hAnsi="Arial" w:cs="Arial"/>
                <w:b/>
                <w:bCs/>
              </w:rPr>
              <w:t>Sign</w:t>
            </w:r>
          </w:p>
          <w:p w14:paraId="7D4AF793" w14:textId="2AB1C2EB" w:rsidR="009B3719" w:rsidRPr="00DD6528" w:rsidRDefault="009B3719" w:rsidP="009B3719">
            <w:pPr>
              <w:pStyle w:val="ListParagraph"/>
              <w:numPr>
                <w:ilvl w:val="0"/>
                <w:numId w:val="2"/>
              </w:numPr>
              <w:spacing w:before="100" w:beforeAutospacing="1" w:after="100" w:afterAutospacing="1" w:line="300" w:lineRule="exact"/>
              <w:ind w:left="357"/>
              <w:rPr>
                <w:rFonts w:ascii="Arial" w:hAnsi="Arial" w:cs="Arial"/>
              </w:rPr>
            </w:pPr>
            <w:r w:rsidRPr="00DD6528">
              <w:rPr>
                <w:rFonts w:ascii="Arial" w:hAnsi="Arial" w:cs="Arial"/>
                <w:b/>
                <w:bCs/>
              </w:rPr>
              <w:t>CareCompass</w:t>
            </w:r>
            <w:r w:rsidRPr="00DD6528">
              <w:rPr>
                <w:rFonts w:ascii="Arial" w:hAnsi="Arial" w:cs="Arial"/>
              </w:rPr>
              <w:t xml:space="preserve"> opens. The </w:t>
            </w:r>
            <w:r w:rsidRPr="00DD6528">
              <w:rPr>
                <w:rFonts w:ascii="Arial" w:hAnsi="Arial" w:cs="Arial"/>
                <w:b/>
                <w:bCs/>
              </w:rPr>
              <w:t>Critical Care Admission Care Plan</w:t>
            </w:r>
            <w:r w:rsidRPr="00DD6528">
              <w:rPr>
                <w:rFonts w:ascii="Arial" w:hAnsi="Arial" w:cs="Arial"/>
              </w:rPr>
              <w:t xml:space="preserve"> has now been removed from </w:t>
            </w:r>
            <w:r w:rsidR="00271794">
              <w:rPr>
                <w:rFonts w:ascii="Arial" w:hAnsi="Arial" w:cs="Arial"/>
              </w:rPr>
              <w:t xml:space="preserve">the </w:t>
            </w:r>
            <w:r w:rsidRPr="00DD6528">
              <w:rPr>
                <w:rFonts w:ascii="Arial" w:hAnsi="Arial" w:cs="Arial"/>
                <w:b/>
                <w:bCs/>
              </w:rPr>
              <w:t>Plan of Care</w:t>
            </w:r>
            <w:r w:rsidRPr="00DD6528">
              <w:rPr>
                <w:rFonts w:ascii="Arial" w:hAnsi="Arial" w:cs="Arial"/>
              </w:rPr>
              <w:t xml:space="preserve"> column</w:t>
            </w:r>
          </w:p>
          <w:p w14:paraId="02811DAC" w14:textId="2C1656AE" w:rsidR="009B3719" w:rsidRPr="00DD6528" w:rsidRDefault="009B3719" w:rsidP="009B3719">
            <w:pPr>
              <w:pStyle w:val="ListParagraph"/>
              <w:numPr>
                <w:ilvl w:val="0"/>
                <w:numId w:val="2"/>
              </w:numPr>
              <w:spacing w:before="100" w:beforeAutospacing="1" w:after="100" w:afterAutospacing="1" w:line="300" w:lineRule="exact"/>
              <w:ind w:left="357" w:hanging="357"/>
              <w:rPr>
                <w:rFonts w:ascii="Arial" w:hAnsi="Arial" w:cs="Arial"/>
                <w:b/>
                <w:bCs/>
              </w:rPr>
            </w:pPr>
            <w:r w:rsidRPr="00DD6528">
              <w:rPr>
                <w:rFonts w:ascii="Arial" w:hAnsi="Arial" w:cs="Arial"/>
              </w:rPr>
              <w:t xml:space="preserve">Open </w:t>
            </w:r>
            <w:r w:rsidRPr="00DD6528">
              <w:rPr>
                <w:rFonts w:ascii="Arial" w:hAnsi="Arial" w:cs="Arial"/>
                <w:b/>
                <w:bCs/>
              </w:rPr>
              <w:t>Activities</w:t>
            </w:r>
            <w:r w:rsidRPr="00DD6528">
              <w:rPr>
                <w:rFonts w:ascii="Arial" w:hAnsi="Arial" w:cs="Arial"/>
              </w:rPr>
              <w:t xml:space="preserve"> and show that the </w:t>
            </w:r>
            <w:r w:rsidR="008949C8">
              <w:rPr>
                <w:rFonts w:ascii="Arial" w:hAnsi="Arial" w:cs="Arial"/>
              </w:rPr>
              <w:t xml:space="preserve">CRIC admission </w:t>
            </w:r>
            <w:r w:rsidRPr="00DD6528">
              <w:rPr>
                <w:rFonts w:ascii="Arial" w:hAnsi="Arial" w:cs="Arial"/>
              </w:rPr>
              <w:t xml:space="preserve">care plan’s tasks now appear in </w:t>
            </w:r>
            <w:r w:rsidRPr="00DD6528">
              <w:rPr>
                <w:rFonts w:ascii="Arial" w:hAnsi="Arial" w:cs="Arial"/>
                <w:b/>
                <w:bCs/>
              </w:rPr>
              <w:t>Scheduled</w:t>
            </w:r>
            <w:r w:rsidRPr="00DD6528">
              <w:rPr>
                <w:rFonts w:ascii="Arial" w:hAnsi="Arial" w:cs="Arial"/>
              </w:rPr>
              <w:t>/</w:t>
            </w:r>
            <w:r w:rsidRPr="00DD6528">
              <w:rPr>
                <w:rFonts w:ascii="Arial" w:hAnsi="Arial" w:cs="Arial"/>
                <w:b/>
                <w:bCs/>
              </w:rPr>
              <w:t>Unscheduled</w:t>
            </w:r>
            <w:r w:rsidRPr="00DD6528">
              <w:rPr>
                <w:rFonts w:ascii="Arial" w:hAnsi="Arial" w:cs="Arial"/>
              </w:rPr>
              <w:t xml:space="preserve"> for documenting at their pre-defined times</w:t>
            </w:r>
          </w:p>
          <w:p w14:paraId="169338AF" w14:textId="0D3CACBD" w:rsidR="009B3719" w:rsidRPr="00DD6528" w:rsidRDefault="009B3719" w:rsidP="009B3719">
            <w:pPr>
              <w:pStyle w:val="ListParagraph"/>
              <w:numPr>
                <w:ilvl w:val="0"/>
                <w:numId w:val="2"/>
              </w:numPr>
              <w:spacing w:before="100" w:beforeAutospacing="1" w:after="100" w:afterAutospacing="1" w:line="300" w:lineRule="exact"/>
              <w:ind w:left="357" w:hanging="357"/>
              <w:rPr>
                <w:rFonts w:ascii="Arial" w:hAnsi="Arial" w:cs="Arial"/>
                <w:b/>
                <w:bCs/>
              </w:rPr>
            </w:pPr>
            <w:r w:rsidRPr="00DD6528">
              <w:rPr>
                <w:rFonts w:ascii="Arial" w:hAnsi="Arial" w:cs="Arial"/>
              </w:rPr>
              <w:t xml:space="preserve">Click any ‘suggested plan’ link in </w:t>
            </w:r>
            <w:r w:rsidRPr="00DD6528">
              <w:rPr>
                <w:rFonts w:ascii="Arial" w:hAnsi="Arial" w:cs="Arial"/>
                <w:b/>
                <w:bCs/>
              </w:rPr>
              <w:t>Plan of Care</w:t>
            </w:r>
            <w:r w:rsidRPr="00DD6528">
              <w:rPr>
                <w:rFonts w:ascii="Arial" w:hAnsi="Arial" w:cs="Arial"/>
              </w:rPr>
              <w:t xml:space="preserve"> column to re-open </w:t>
            </w:r>
            <w:r w:rsidR="008949C8">
              <w:rPr>
                <w:rFonts w:ascii="Arial" w:hAnsi="Arial" w:cs="Arial"/>
              </w:rPr>
              <w:t xml:space="preserve">the </w:t>
            </w:r>
            <w:r w:rsidRPr="00DD6528">
              <w:rPr>
                <w:rFonts w:ascii="Arial" w:hAnsi="Arial" w:cs="Arial"/>
                <w:b/>
                <w:bCs/>
              </w:rPr>
              <w:t xml:space="preserve">Care Plans and Orders </w:t>
            </w:r>
            <w:r w:rsidRPr="00DD6528">
              <w:rPr>
                <w:rFonts w:ascii="Arial" w:hAnsi="Arial" w:cs="Arial"/>
              </w:rPr>
              <w:t>screen and show that plan has moved from ‘</w:t>
            </w:r>
            <w:r w:rsidRPr="00DD6528">
              <w:rPr>
                <w:rFonts w:ascii="Arial" w:hAnsi="Arial" w:cs="Arial"/>
                <w:b/>
                <w:bCs/>
              </w:rPr>
              <w:t>suggested’</w:t>
            </w:r>
            <w:r w:rsidRPr="00DD6528">
              <w:rPr>
                <w:rFonts w:ascii="Arial" w:hAnsi="Arial" w:cs="Arial"/>
              </w:rPr>
              <w:t xml:space="preserve"> to ‘</w:t>
            </w:r>
            <w:r w:rsidRPr="00DD6528">
              <w:rPr>
                <w:rFonts w:ascii="Arial" w:hAnsi="Arial" w:cs="Arial"/>
                <w:b/>
                <w:bCs/>
              </w:rPr>
              <w:t>nursing’ (initiated)</w:t>
            </w:r>
          </w:p>
          <w:p w14:paraId="43C77838" w14:textId="36652B64" w:rsidR="009B3719" w:rsidRPr="00271794" w:rsidRDefault="009B3719" w:rsidP="00271794">
            <w:pPr>
              <w:pStyle w:val="ListParagraph"/>
              <w:numPr>
                <w:ilvl w:val="0"/>
                <w:numId w:val="2"/>
              </w:numPr>
              <w:spacing w:before="100" w:beforeAutospacing="1" w:after="100" w:afterAutospacing="1" w:line="300" w:lineRule="exact"/>
              <w:ind w:left="357" w:hanging="357"/>
              <w:rPr>
                <w:rFonts w:ascii="Arial" w:hAnsi="Arial" w:cs="Arial"/>
                <w:b/>
                <w:bCs/>
              </w:rPr>
            </w:pPr>
            <w:r w:rsidRPr="00DD6528">
              <w:rPr>
                <w:rFonts w:ascii="Arial" w:hAnsi="Arial" w:cs="Arial"/>
              </w:rPr>
              <w:t xml:space="preserve">Select </w:t>
            </w:r>
            <w:r w:rsidRPr="00DD6528">
              <w:rPr>
                <w:rFonts w:ascii="Arial" w:hAnsi="Arial" w:cs="Arial"/>
                <w:b/>
                <w:bCs/>
              </w:rPr>
              <w:t xml:space="preserve">Done </w:t>
            </w:r>
            <w:r w:rsidRPr="00DD6528">
              <w:rPr>
                <w:rFonts w:ascii="Arial" w:hAnsi="Arial" w:cs="Arial"/>
              </w:rPr>
              <w:t>to return to</w:t>
            </w:r>
            <w:r w:rsidRPr="00DD6528">
              <w:rPr>
                <w:rFonts w:ascii="Arial" w:hAnsi="Arial" w:cs="Arial"/>
                <w:b/>
                <w:bCs/>
              </w:rPr>
              <w:t xml:space="preserve"> CareCompass</w:t>
            </w:r>
          </w:p>
        </w:tc>
      </w:tr>
      <w:tr w:rsidR="009B3719" w:rsidRPr="00DD6528" w14:paraId="23737B65" w14:textId="77777777" w:rsidTr="0052244E">
        <w:trPr>
          <w:trHeight w:val="699"/>
        </w:trPr>
        <w:tc>
          <w:tcPr>
            <w:tcW w:w="567" w:type="dxa"/>
          </w:tcPr>
          <w:p w14:paraId="7FF06414" w14:textId="44670EEB" w:rsidR="009B3719" w:rsidRPr="00DD6528" w:rsidRDefault="009B3719" w:rsidP="009B3719">
            <w:pPr>
              <w:spacing w:after="100" w:line="300" w:lineRule="exact"/>
              <w:contextualSpacing/>
              <w:rPr>
                <w:rFonts w:ascii="Arial" w:hAnsi="Arial" w:cs="Arial"/>
              </w:rPr>
            </w:pPr>
            <w:r w:rsidRPr="00DD6528">
              <w:rPr>
                <w:rFonts w:ascii="Arial" w:hAnsi="Arial" w:cs="Arial"/>
              </w:rPr>
              <w:lastRenderedPageBreak/>
              <w:t>15</w:t>
            </w:r>
          </w:p>
        </w:tc>
        <w:tc>
          <w:tcPr>
            <w:tcW w:w="1702" w:type="dxa"/>
          </w:tcPr>
          <w:p w14:paraId="5BD8A7BB" w14:textId="10E3CE50"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 xml:space="preserve">Documenting a safety </w:t>
            </w:r>
            <w:proofErr w:type="gramStart"/>
            <w:r w:rsidRPr="00DD6528">
              <w:rPr>
                <w:rFonts w:ascii="Arial" w:eastAsia="Times New Roman" w:hAnsi="Arial" w:cs="Arial"/>
                <w:b/>
                <w:bCs/>
                <w:color w:val="000000"/>
                <w:sz w:val="20"/>
                <w:szCs w:val="20"/>
                <w:lang w:eastAsia="en-GB"/>
              </w:rPr>
              <w:t>assessment;</w:t>
            </w:r>
            <w:proofErr w:type="gramEnd"/>
          </w:p>
          <w:p w14:paraId="0EE32863" w14:textId="78BE6B78"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recording an accessible info. alert; record height and weight; record pain score</w:t>
            </w:r>
          </w:p>
          <w:p w14:paraId="443C44C8" w14:textId="4578991D"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tc>
        <w:tc>
          <w:tcPr>
            <w:tcW w:w="13183" w:type="dxa"/>
            <w:gridSpan w:val="2"/>
          </w:tcPr>
          <w:p w14:paraId="463C6C3D" w14:textId="18301C19"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We will now document some of the tasks that are </w:t>
            </w:r>
            <w:r w:rsidR="008949C8">
              <w:rPr>
                <w:rFonts w:ascii="Arial" w:eastAsia="Times New Roman" w:hAnsi="Arial" w:cs="Arial"/>
                <w:color w:val="000000"/>
                <w:lang w:eastAsia="en-GB"/>
              </w:rPr>
              <w:t xml:space="preserve">scheduled (i.e., </w:t>
            </w:r>
            <w:r w:rsidRPr="00DD6528">
              <w:rPr>
                <w:rFonts w:ascii="Arial" w:eastAsia="Times New Roman" w:hAnsi="Arial" w:cs="Arial"/>
                <w:color w:val="000000"/>
                <w:lang w:eastAsia="en-GB"/>
              </w:rPr>
              <w:t>auto. generated on admission</w:t>
            </w:r>
            <w:r w:rsidR="008949C8">
              <w:rPr>
                <w:rFonts w:ascii="Arial" w:eastAsia="Times New Roman" w:hAnsi="Arial" w:cs="Arial"/>
                <w:color w:val="000000"/>
                <w:lang w:eastAsia="en-GB"/>
              </w:rPr>
              <w:t>)</w:t>
            </w:r>
            <w:r w:rsidRPr="00DD6528">
              <w:rPr>
                <w:rFonts w:ascii="Arial" w:eastAsia="Times New Roman" w:hAnsi="Arial" w:cs="Arial"/>
                <w:color w:val="000000"/>
                <w:lang w:eastAsia="en-GB"/>
              </w:rPr>
              <w:t xml:space="preserve"> and also </w:t>
            </w:r>
            <w:proofErr w:type="spellStart"/>
            <w:r w:rsidRPr="00DD6528">
              <w:rPr>
                <w:rFonts w:ascii="Arial" w:eastAsia="Times New Roman" w:hAnsi="Arial" w:cs="Arial"/>
                <w:color w:val="000000"/>
                <w:lang w:eastAsia="en-GB"/>
              </w:rPr>
              <w:t>initated</w:t>
            </w:r>
            <w:proofErr w:type="spellEnd"/>
            <w:r w:rsidRPr="00DD6528">
              <w:rPr>
                <w:rFonts w:ascii="Arial" w:eastAsia="Times New Roman" w:hAnsi="Arial" w:cs="Arial"/>
                <w:color w:val="000000"/>
                <w:lang w:eastAsia="en-GB"/>
              </w:rPr>
              <w:t xml:space="preserve"> from the earlier </w:t>
            </w:r>
            <w:r w:rsidRPr="00DD6528">
              <w:rPr>
                <w:rFonts w:ascii="Arial" w:hAnsi="Arial" w:cs="Arial"/>
                <w:b/>
                <w:bCs/>
              </w:rPr>
              <w:t>Critical Care Admission Care Plan</w:t>
            </w:r>
          </w:p>
          <w:p w14:paraId="07E4CBB2" w14:textId="77777777"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The </w:t>
            </w:r>
            <w:r w:rsidRPr="00DD6528">
              <w:rPr>
                <w:rFonts w:ascii="Arial" w:eastAsia="Times New Roman" w:hAnsi="Arial" w:cs="Arial"/>
                <w:b/>
                <w:bCs/>
                <w:color w:val="000000"/>
                <w:lang w:eastAsia="en-GB"/>
              </w:rPr>
              <w:t>Safety</w:t>
            </w:r>
            <w:r w:rsidRPr="00DD6528">
              <w:rPr>
                <w:rFonts w:ascii="Arial" w:eastAsia="Times New Roman" w:hAnsi="Arial" w:cs="Arial"/>
                <w:color w:val="000000"/>
                <w:lang w:eastAsia="en-GB"/>
              </w:rPr>
              <w:t xml:space="preserve"> </w:t>
            </w:r>
            <w:r w:rsidRPr="00DD6528">
              <w:rPr>
                <w:rFonts w:ascii="Arial" w:eastAsia="Times New Roman" w:hAnsi="Arial" w:cs="Arial"/>
                <w:b/>
                <w:bCs/>
                <w:color w:val="000000"/>
                <w:lang w:eastAsia="en-GB"/>
              </w:rPr>
              <w:t>Assessment</w:t>
            </w:r>
            <w:r w:rsidRPr="00DD6528">
              <w:rPr>
                <w:rFonts w:ascii="Arial" w:eastAsia="Times New Roman" w:hAnsi="Arial" w:cs="Arial"/>
                <w:color w:val="000000"/>
                <w:lang w:eastAsia="en-GB"/>
              </w:rPr>
              <w:t xml:space="preserve"> (i.e. nursing risk assessments) is ordered automatically on admission. This </w:t>
            </w:r>
            <w:r w:rsidRPr="00DD6528">
              <w:rPr>
                <w:rFonts w:ascii="Arial" w:eastAsia="Times New Roman" w:hAnsi="Arial" w:cs="Arial"/>
                <w:b/>
                <w:bCs/>
                <w:color w:val="000000"/>
                <w:u w:val="single"/>
                <w:lang w:eastAsia="en-GB"/>
              </w:rPr>
              <w:t>may</w:t>
            </w:r>
            <w:r w:rsidRPr="00DD6528">
              <w:rPr>
                <w:rFonts w:ascii="Arial" w:eastAsia="Times New Roman" w:hAnsi="Arial" w:cs="Arial"/>
                <w:color w:val="000000"/>
                <w:lang w:eastAsia="en-GB"/>
              </w:rPr>
              <w:t xml:space="preserve"> have already been documented if patient was transferred from another ward</w:t>
            </w:r>
          </w:p>
          <w:p w14:paraId="075BAEBB" w14:textId="22A4AD3C"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In the scenario this needs recording. </w:t>
            </w:r>
            <w:r w:rsidR="000A40DB">
              <w:rPr>
                <w:rFonts w:ascii="Arial" w:eastAsia="Times New Roman" w:hAnsi="Arial" w:cs="Arial"/>
                <w:color w:val="000000"/>
                <w:lang w:eastAsia="en-GB"/>
              </w:rPr>
              <w:t>S</w:t>
            </w:r>
            <w:r w:rsidRPr="00DD6528">
              <w:rPr>
                <w:rFonts w:ascii="Arial" w:eastAsia="Times New Roman" w:hAnsi="Arial" w:cs="Arial"/>
                <w:color w:val="000000"/>
                <w:lang w:eastAsia="en-GB"/>
              </w:rPr>
              <w:t xml:space="preserve">elect </w:t>
            </w:r>
            <w:r w:rsidRPr="00DD6528">
              <w:rPr>
                <w:rFonts w:ascii="Arial" w:eastAsia="Times New Roman" w:hAnsi="Arial" w:cs="Arial"/>
                <w:b/>
                <w:bCs/>
                <w:color w:val="000000"/>
                <w:lang w:eastAsia="en-GB"/>
              </w:rPr>
              <w:t>Activities</w:t>
            </w:r>
            <w:r w:rsidRPr="00DD6528">
              <w:rPr>
                <w:rFonts w:ascii="Arial" w:eastAsia="Times New Roman" w:hAnsi="Arial" w:cs="Arial"/>
                <w:color w:val="000000"/>
                <w:lang w:eastAsia="en-GB"/>
              </w:rPr>
              <w:t xml:space="preserve">, click </w:t>
            </w:r>
            <w:r w:rsidRPr="00DD6528">
              <w:rPr>
                <w:rFonts w:ascii="Arial" w:eastAsia="Times New Roman" w:hAnsi="Arial" w:cs="Arial"/>
                <w:b/>
                <w:bCs/>
                <w:color w:val="000000"/>
                <w:lang w:eastAsia="en-GB"/>
              </w:rPr>
              <w:t>Safety</w:t>
            </w:r>
            <w:r w:rsidRPr="00DD6528">
              <w:rPr>
                <w:rFonts w:ascii="Arial" w:eastAsia="Times New Roman" w:hAnsi="Arial" w:cs="Arial"/>
                <w:color w:val="000000"/>
                <w:lang w:eastAsia="en-GB"/>
              </w:rPr>
              <w:t xml:space="preserve"> </w:t>
            </w:r>
            <w:r w:rsidRPr="00DD6528">
              <w:rPr>
                <w:rFonts w:ascii="Arial" w:eastAsia="Times New Roman" w:hAnsi="Arial" w:cs="Arial"/>
                <w:b/>
                <w:bCs/>
                <w:color w:val="000000"/>
                <w:lang w:eastAsia="en-GB"/>
              </w:rPr>
              <w:t>Assessment</w:t>
            </w:r>
            <w:r w:rsidRPr="00DD6528">
              <w:rPr>
                <w:rFonts w:ascii="Arial" w:eastAsia="Times New Roman" w:hAnsi="Arial" w:cs="Arial"/>
                <w:color w:val="000000"/>
                <w:lang w:eastAsia="en-GB"/>
              </w:rPr>
              <w:t xml:space="preserve"> and then </w:t>
            </w:r>
            <w:r w:rsidRPr="00DD6528">
              <w:rPr>
                <w:rFonts w:ascii="Arial" w:eastAsia="Times New Roman" w:hAnsi="Arial" w:cs="Arial"/>
                <w:b/>
                <w:bCs/>
                <w:color w:val="000000"/>
                <w:lang w:eastAsia="en-GB"/>
              </w:rPr>
              <w:t>Document</w:t>
            </w:r>
          </w:p>
          <w:p w14:paraId="1090F96B" w14:textId="5EF28F0B"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The </w:t>
            </w:r>
            <w:r w:rsidRPr="00DD6528">
              <w:rPr>
                <w:rFonts w:ascii="Arial" w:eastAsia="Times New Roman" w:hAnsi="Arial" w:cs="Arial"/>
                <w:b/>
                <w:bCs/>
                <w:color w:val="000000"/>
                <w:lang w:eastAsia="en-GB"/>
              </w:rPr>
              <w:t>Accessible info alert</w:t>
            </w:r>
            <w:r w:rsidRPr="00DD6528">
              <w:rPr>
                <w:rFonts w:ascii="Arial" w:eastAsia="Times New Roman" w:hAnsi="Arial" w:cs="Arial"/>
                <w:color w:val="000000"/>
                <w:lang w:eastAsia="en-GB"/>
              </w:rPr>
              <w:t xml:space="preserve"> will appear if this has not yet been recorded. Click the </w:t>
            </w:r>
            <w:r w:rsidRPr="00DD6528">
              <w:rPr>
                <w:rFonts w:ascii="Arial" w:eastAsia="Times New Roman" w:hAnsi="Arial" w:cs="Arial"/>
                <w:b/>
                <w:bCs/>
                <w:color w:val="000000"/>
                <w:lang w:eastAsia="en-GB"/>
              </w:rPr>
              <w:t>Access</w:t>
            </w:r>
            <w:r w:rsidRPr="00DD6528">
              <w:rPr>
                <w:rFonts w:ascii="Arial" w:eastAsia="Times New Roman" w:hAnsi="Arial" w:cs="Arial"/>
                <w:color w:val="000000"/>
                <w:lang w:eastAsia="en-GB"/>
              </w:rPr>
              <w:t xml:space="preserve"> </w:t>
            </w:r>
            <w:r w:rsidRPr="00DD6528">
              <w:rPr>
                <w:rFonts w:ascii="Arial" w:eastAsia="Times New Roman" w:hAnsi="Arial" w:cs="Arial"/>
                <w:b/>
                <w:bCs/>
                <w:color w:val="000000"/>
                <w:lang w:eastAsia="en-GB"/>
              </w:rPr>
              <w:t>Info.</w:t>
            </w:r>
            <w:r w:rsidRPr="00DD6528">
              <w:rPr>
                <w:rFonts w:ascii="Arial" w:eastAsia="Times New Roman" w:hAnsi="Arial" w:cs="Arial"/>
                <w:color w:val="000000"/>
                <w:lang w:eastAsia="en-GB"/>
              </w:rPr>
              <w:t xml:space="preserve"> button</w:t>
            </w:r>
          </w:p>
          <w:p w14:paraId="30F65A3B" w14:textId="18733FC4"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8949C8">
              <w:rPr>
                <w:rFonts w:ascii="Arial" w:eastAsia="Times New Roman" w:hAnsi="Arial" w:cs="Arial"/>
                <w:b/>
                <w:bCs/>
                <w:color w:val="000000"/>
                <w:lang w:eastAsia="en-GB"/>
              </w:rPr>
              <w:t>‘Does patient have access. info needs’</w:t>
            </w:r>
            <w:r w:rsidRPr="00DD6528">
              <w:rPr>
                <w:rFonts w:ascii="Arial" w:eastAsia="Times New Roman" w:hAnsi="Arial" w:cs="Arial"/>
                <w:color w:val="000000"/>
                <w:lang w:eastAsia="en-GB"/>
              </w:rPr>
              <w:t xml:space="preserve"> - select ‘yes’ radial button</w:t>
            </w:r>
          </w:p>
          <w:p w14:paraId="362AAAC3" w14:textId="52212E95"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For the demo, complete a simple </w:t>
            </w:r>
            <w:r w:rsidRPr="008949C8">
              <w:rPr>
                <w:rFonts w:ascii="Arial" w:eastAsia="Times New Roman" w:hAnsi="Arial" w:cs="Arial"/>
                <w:color w:val="000000"/>
                <w:u w:val="single"/>
                <w:lang w:eastAsia="en-GB"/>
              </w:rPr>
              <w:t>problem</w:t>
            </w:r>
            <w:r w:rsidRPr="00DD6528">
              <w:rPr>
                <w:rFonts w:ascii="Arial" w:eastAsia="Times New Roman" w:hAnsi="Arial" w:cs="Arial"/>
                <w:color w:val="000000"/>
                <w:lang w:eastAsia="en-GB"/>
              </w:rPr>
              <w:t xml:space="preserve">, </w:t>
            </w:r>
            <w:r w:rsidRPr="00DD6528">
              <w:rPr>
                <w:rFonts w:ascii="Arial" w:eastAsia="Times New Roman" w:hAnsi="Arial" w:cs="Arial"/>
                <w:b/>
                <w:bCs/>
                <w:color w:val="000000"/>
                <w:lang w:eastAsia="en-GB"/>
              </w:rPr>
              <w:t>NOT a diagnosis</w:t>
            </w:r>
          </w:p>
          <w:p w14:paraId="1C69669A" w14:textId="3A28C484"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b/>
                <w:bCs/>
                <w:color w:val="000000"/>
                <w:lang w:eastAsia="en-GB"/>
              </w:rPr>
            </w:pPr>
            <w:r w:rsidRPr="00DD6528">
              <w:rPr>
                <w:rFonts w:ascii="Arial" w:eastAsia="Times New Roman" w:hAnsi="Arial" w:cs="Arial"/>
                <w:color w:val="000000"/>
                <w:lang w:eastAsia="en-GB"/>
              </w:rPr>
              <w:t xml:space="preserve">In the </w:t>
            </w:r>
            <w:r w:rsidRPr="00DD6528">
              <w:rPr>
                <w:rFonts w:ascii="Arial" w:eastAsia="Times New Roman" w:hAnsi="Arial" w:cs="Arial"/>
                <w:b/>
                <w:bCs/>
                <w:color w:val="000000"/>
                <w:lang w:eastAsia="en-GB"/>
              </w:rPr>
              <w:t>Problem</w:t>
            </w:r>
            <w:r w:rsidRPr="00DD6528">
              <w:rPr>
                <w:rFonts w:ascii="Arial" w:eastAsia="Times New Roman" w:hAnsi="Arial" w:cs="Arial"/>
                <w:color w:val="000000"/>
                <w:lang w:eastAsia="en-GB"/>
              </w:rPr>
              <w:t xml:space="preserve"> section</w:t>
            </w:r>
            <w:r w:rsidR="008949C8">
              <w:rPr>
                <w:rFonts w:ascii="Arial" w:eastAsia="Times New Roman" w:hAnsi="Arial" w:cs="Arial"/>
                <w:color w:val="000000"/>
                <w:lang w:eastAsia="en-GB"/>
              </w:rPr>
              <w:t xml:space="preserve">, </w:t>
            </w:r>
            <w:r w:rsidRPr="00DD6528">
              <w:rPr>
                <w:rFonts w:ascii="Arial" w:eastAsia="Times New Roman" w:hAnsi="Arial" w:cs="Arial"/>
                <w:color w:val="000000"/>
                <w:lang w:eastAsia="en-GB"/>
              </w:rPr>
              <w:t xml:space="preserve">click </w:t>
            </w:r>
            <w:r w:rsidRPr="00DD6528">
              <w:rPr>
                <w:rFonts w:ascii="Arial" w:eastAsia="Times New Roman" w:hAnsi="Arial" w:cs="Arial"/>
                <w:b/>
                <w:bCs/>
                <w:color w:val="000000"/>
                <w:lang w:eastAsia="en-GB"/>
              </w:rPr>
              <w:t>Add</w:t>
            </w:r>
            <w:r w:rsidRPr="00DD6528">
              <w:rPr>
                <w:rFonts w:ascii="Arial" w:eastAsia="Times New Roman" w:hAnsi="Arial" w:cs="Arial"/>
                <w:color w:val="000000"/>
                <w:lang w:eastAsia="en-GB"/>
              </w:rPr>
              <w:t xml:space="preserve">, type ‘hearing’ in the </w:t>
            </w:r>
            <w:r w:rsidRPr="00DD6528">
              <w:rPr>
                <w:rFonts w:ascii="Arial" w:eastAsia="Times New Roman" w:hAnsi="Arial" w:cs="Arial"/>
                <w:b/>
                <w:bCs/>
                <w:color w:val="000000"/>
                <w:lang w:eastAsia="en-GB"/>
              </w:rPr>
              <w:t>Problems</w:t>
            </w:r>
            <w:r w:rsidRPr="00DD6528">
              <w:rPr>
                <w:rFonts w:ascii="Arial" w:eastAsia="Times New Roman" w:hAnsi="Arial" w:cs="Arial"/>
                <w:color w:val="000000"/>
                <w:lang w:eastAsia="en-GB"/>
              </w:rPr>
              <w:t xml:space="preserve"> search, and select </w:t>
            </w:r>
            <w:r w:rsidRPr="00DD6528">
              <w:rPr>
                <w:rFonts w:ascii="Arial" w:eastAsia="Times New Roman" w:hAnsi="Arial" w:cs="Arial"/>
                <w:b/>
                <w:bCs/>
                <w:color w:val="000000"/>
                <w:lang w:eastAsia="en-GB"/>
              </w:rPr>
              <w:t>hearing aid</w:t>
            </w:r>
          </w:p>
          <w:p w14:paraId="41ED826A" w14:textId="27F25C8B"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color w:val="000000"/>
                <w:lang w:eastAsia="en-GB"/>
              </w:rPr>
              <w:t>Complete all mandatory fields, change ‘classification’ to ‘</w:t>
            </w:r>
            <w:r w:rsidRPr="00DD6528">
              <w:rPr>
                <w:rFonts w:ascii="Arial" w:eastAsia="Times New Roman" w:hAnsi="Arial" w:cs="Arial"/>
                <w:b/>
                <w:bCs/>
                <w:color w:val="000000"/>
                <w:lang w:eastAsia="en-GB"/>
              </w:rPr>
              <w:t>accessibility’</w:t>
            </w:r>
            <w:r w:rsidR="008949C8">
              <w:rPr>
                <w:rFonts w:ascii="Arial" w:eastAsia="Times New Roman" w:hAnsi="Arial" w:cs="Arial"/>
                <w:color w:val="000000"/>
                <w:lang w:eastAsia="en-GB"/>
              </w:rPr>
              <w:t>. I</w:t>
            </w:r>
            <w:r w:rsidRPr="00DD6528">
              <w:rPr>
                <w:rFonts w:ascii="Arial" w:eastAsia="Times New Roman" w:hAnsi="Arial" w:cs="Arial"/>
                <w:color w:val="000000"/>
                <w:lang w:eastAsia="en-GB"/>
              </w:rPr>
              <w:t xml:space="preserve">n </w:t>
            </w:r>
            <w:r w:rsidR="008949C8">
              <w:rPr>
                <w:rFonts w:ascii="Arial" w:eastAsia="Times New Roman" w:hAnsi="Arial" w:cs="Arial"/>
                <w:color w:val="000000"/>
                <w:lang w:eastAsia="en-GB"/>
              </w:rPr>
              <w:t xml:space="preserve">this </w:t>
            </w:r>
            <w:r w:rsidRPr="00DD6528">
              <w:rPr>
                <w:rFonts w:ascii="Arial" w:eastAsia="Times New Roman" w:hAnsi="Arial" w:cs="Arial"/>
                <w:color w:val="000000"/>
                <w:lang w:eastAsia="en-GB"/>
              </w:rPr>
              <w:t>scenario the status is ‘active’</w:t>
            </w:r>
          </w:p>
          <w:p w14:paraId="088B3B79" w14:textId="7383775D"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color w:val="000000"/>
                <w:lang w:eastAsia="en-GB"/>
              </w:rPr>
              <w:t>Select ‘</w:t>
            </w:r>
            <w:r w:rsidRPr="008949C8">
              <w:rPr>
                <w:rFonts w:ascii="Arial" w:eastAsia="Times New Roman" w:hAnsi="Arial" w:cs="Arial"/>
                <w:b/>
                <w:bCs/>
                <w:color w:val="000000"/>
                <w:lang w:eastAsia="en-GB"/>
              </w:rPr>
              <w:t>yes’</w:t>
            </w:r>
            <w:r w:rsidRPr="00DD6528">
              <w:rPr>
                <w:rFonts w:ascii="Arial" w:eastAsia="Times New Roman" w:hAnsi="Arial" w:cs="Arial"/>
                <w:color w:val="000000"/>
                <w:lang w:eastAsia="en-GB"/>
              </w:rPr>
              <w:t xml:space="preserve"> at bottom of form and </w:t>
            </w:r>
            <w:r w:rsidRPr="00DD6528">
              <w:rPr>
                <w:rFonts w:ascii="Arial" w:eastAsia="Times New Roman" w:hAnsi="Arial" w:cs="Arial"/>
                <w:b/>
                <w:bCs/>
                <w:color w:val="000000"/>
                <w:lang w:eastAsia="en-GB"/>
              </w:rPr>
              <w:t>sign</w:t>
            </w:r>
            <w:r w:rsidRPr="00DD6528">
              <w:rPr>
                <w:rFonts w:ascii="Arial" w:eastAsia="Times New Roman" w:hAnsi="Arial" w:cs="Arial"/>
                <w:color w:val="000000"/>
                <w:lang w:eastAsia="en-GB"/>
              </w:rPr>
              <w:t xml:space="preserve"> the form </w:t>
            </w:r>
          </w:p>
          <w:p w14:paraId="75B879F9" w14:textId="4699B060"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b/>
                <w:bCs/>
                <w:color w:val="000000"/>
                <w:lang w:eastAsia="en-GB"/>
              </w:rPr>
              <w:t>Assessments/Fluid Balance</w:t>
            </w:r>
            <w:r w:rsidRPr="00DD6528">
              <w:rPr>
                <w:rFonts w:ascii="Arial" w:eastAsia="Times New Roman" w:hAnsi="Arial" w:cs="Arial"/>
                <w:color w:val="000000"/>
                <w:lang w:eastAsia="en-GB"/>
              </w:rPr>
              <w:t xml:space="preserve"> </w:t>
            </w:r>
            <w:r w:rsidRPr="00DD6528">
              <w:rPr>
                <w:rFonts w:ascii="Arial" w:eastAsia="Times New Roman" w:hAnsi="Arial" w:cs="Arial"/>
                <w:b/>
                <w:bCs/>
                <w:color w:val="000000"/>
                <w:lang w:eastAsia="en-GB"/>
              </w:rPr>
              <w:t xml:space="preserve">(aka </w:t>
            </w:r>
            <w:r w:rsidR="008949C8">
              <w:rPr>
                <w:rFonts w:ascii="Arial" w:eastAsia="Times New Roman" w:hAnsi="Arial" w:cs="Arial"/>
                <w:b/>
                <w:bCs/>
                <w:color w:val="000000"/>
                <w:lang w:eastAsia="en-GB"/>
              </w:rPr>
              <w:t>i</w:t>
            </w:r>
            <w:r w:rsidRPr="00DD6528">
              <w:rPr>
                <w:rFonts w:ascii="Arial" w:eastAsia="Times New Roman" w:hAnsi="Arial" w:cs="Arial"/>
                <w:b/>
                <w:bCs/>
                <w:color w:val="000000"/>
                <w:lang w:eastAsia="en-GB"/>
              </w:rPr>
              <w:t>View)</w:t>
            </w:r>
            <w:r w:rsidRPr="00DD6528">
              <w:rPr>
                <w:rFonts w:ascii="Arial" w:eastAsia="Times New Roman" w:hAnsi="Arial" w:cs="Arial"/>
                <w:color w:val="000000"/>
                <w:lang w:eastAsia="en-GB"/>
              </w:rPr>
              <w:t xml:space="preserve"> appears. Give brief overview of </w:t>
            </w:r>
            <w:r w:rsidRPr="00DD6528">
              <w:rPr>
                <w:rFonts w:ascii="Arial" w:eastAsia="Times New Roman" w:hAnsi="Arial" w:cs="Arial"/>
                <w:b/>
                <w:bCs/>
                <w:color w:val="000000"/>
                <w:lang w:eastAsia="en-GB"/>
              </w:rPr>
              <w:t>I-</w:t>
            </w:r>
            <w:r w:rsidRPr="00DD6528">
              <w:rPr>
                <w:rFonts w:ascii="Arial" w:eastAsia="Times New Roman" w:hAnsi="Arial" w:cs="Arial"/>
                <w:color w:val="000000"/>
                <w:lang w:eastAsia="en-GB"/>
              </w:rPr>
              <w:t xml:space="preserve">View and show how any band can be added and removed via </w:t>
            </w:r>
            <w:r w:rsidRPr="00DD6528">
              <w:rPr>
                <w:rFonts w:ascii="Arial" w:eastAsia="Times New Roman" w:hAnsi="Arial" w:cs="Arial"/>
                <w:b/>
                <w:bCs/>
                <w:color w:val="000000"/>
                <w:lang w:eastAsia="en-GB"/>
              </w:rPr>
              <w:t>View</w:t>
            </w:r>
            <w:r w:rsidR="008949C8">
              <w:rPr>
                <w:rFonts w:ascii="Arial" w:eastAsia="Times New Roman" w:hAnsi="Arial" w:cs="Arial"/>
                <w:b/>
                <w:bCs/>
                <w:color w:val="000000"/>
                <w:lang w:eastAsia="en-GB"/>
              </w:rPr>
              <w:t xml:space="preserve"> </w:t>
            </w:r>
            <w:r w:rsidRPr="00DD6528">
              <w:rPr>
                <w:rFonts w:ascii="Arial" w:eastAsia="Times New Roman" w:hAnsi="Arial" w:cs="Arial"/>
                <w:b/>
                <w:bCs/>
                <w:color w:val="000000"/>
                <w:lang w:eastAsia="en-GB"/>
              </w:rPr>
              <w:t>&gt;</w:t>
            </w:r>
            <w:r w:rsidR="008949C8">
              <w:rPr>
                <w:rFonts w:ascii="Arial" w:eastAsia="Times New Roman" w:hAnsi="Arial" w:cs="Arial"/>
                <w:b/>
                <w:bCs/>
                <w:color w:val="000000"/>
                <w:lang w:eastAsia="en-GB"/>
              </w:rPr>
              <w:t xml:space="preserve"> </w:t>
            </w:r>
            <w:r w:rsidRPr="00DD6528">
              <w:rPr>
                <w:rFonts w:ascii="Arial" w:eastAsia="Times New Roman" w:hAnsi="Arial" w:cs="Arial"/>
                <w:b/>
                <w:bCs/>
                <w:color w:val="000000"/>
                <w:lang w:eastAsia="en-GB"/>
              </w:rPr>
              <w:t>Layout</w:t>
            </w:r>
            <w:r w:rsidR="008949C8">
              <w:rPr>
                <w:rFonts w:ascii="Arial" w:eastAsia="Times New Roman" w:hAnsi="Arial" w:cs="Arial"/>
                <w:b/>
                <w:bCs/>
                <w:color w:val="000000"/>
                <w:lang w:eastAsia="en-GB"/>
              </w:rPr>
              <w:t xml:space="preserve"> </w:t>
            </w:r>
            <w:r w:rsidRPr="00DD6528">
              <w:rPr>
                <w:rFonts w:ascii="Arial" w:eastAsia="Times New Roman" w:hAnsi="Arial" w:cs="Arial"/>
                <w:b/>
                <w:bCs/>
                <w:color w:val="000000"/>
                <w:lang w:eastAsia="en-GB"/>
              </w:rPr>
              <w:t>&gt; Navigator Bands</w:t>
            </w:r>
            <w:r w:rsidR="00A76000">
              <w:rPr>
                <w:rFonts w:ascii="Arial" w:eastAsia="Times New Roman" w:hAnsi="Arial" w:cs="Arial"/>
                <w:b/>
                <w:bCs/>
                <w:color w:val="000000"/>
                <w:lang w:eastAsia="en-GB"/>
              </w:rPr>
              <w:t xml:space="preserve">. </w:t>
            </w:r>
            <w:r w:rsidR="00A76000">
              <w:rPr>
                <w:rFonts w:ascii="Arial" w:eastAsia="Times New Roman" w:hAnsi="Arial" w:cs="Arial"/>
                <w:color w:val="000000"/>
                <w:lang w:eastAsia="en-GB"/>
              </w:rPr>
              <w:t>User would need to close PowerChart and log back in to see changes</w:t>
            </w:r>
          </w:p>
          <w:p w14:paraId="164714D6" w14:textId="3C400549" w:rsidR="008949C8" w:rsidRDefault="008949C8"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Pr>
                <w:rFonts w:ascii="Arial" w:eastAsia="Times New Roman" w:hAnsi="Arial" w:cs="Arial"/>
                <w:color w:val="000000"/>
                <w:lang w:eastAsia="en-GB"/>
              </w:rPr>
              <w:t xml:space="preserve">In the </w:t>
            </w:r>
            <w:r w:rsidR="009B3719" w:rsidRPr="00DD6528">
              <w:rPr>
                <w:rFonts w:ascii="Arial" w:eastAsia="Times New Roman" w:hAnsi="Arial" w:cs="Arial"/>
                <w:b/>
                <w:bCs/>
                <w:color w:val="000000"/>
                <w:lang w:eastAsia="en-GB"/>
              </w:rPr>
              <w:t>Adult Quick View</w:t>
            </w:r>
            <w:r w:rsidR="009B3719" w:rsidRPr="00DD6528">
              <w:rPr>
                <w:rFonts w:ascii="Arial" w:eastAsia="Times New Roman" w:hAnsi="Arial" w:cs="Arial"/>
                <w:color w:val="000000"/>
                <w:lang w:eastAsia="en-GB"/>
              </w:rPr>
              <w:t xml:space="preserve"> </w:t>
            </w:r>
            <w:r w:rsidR="009B3719" w:rsidRPr="00DD6528">
              <w:rPr>
                <w:rFonts w:ascii="Arial" w:eastAsia="Times New Roman" w:hAnsi="Arial" w:cs="Arial"/>
                <w:b/>
                <w:bCs/>
                <w:color w:val="000000"/>
                <w:lang w:eastAsia="en-GB"/>
              </w:rPr>
              <w:t>band</w:t>
            </w:r>
            <w:r>
              <w:rPr>
                <w:rFonts w:ascii="Arial" w:eastAsia="Times New Roman" w:hAnsi="Arial" w:cs="Arial"/>
                <w:b/>
                <w:bCs/>
                <w:color w:val="000000"/>
                <w:lang w:eastAsia="en-GB"/>
              </w:rPr>
              <w:t xml:space="preserve">, </w:t>
            </w:r>
            <w:r>
              <w:rPr>
                <w:rFonts w:ascii="Arial" w:eastAsia="Times New Roman" w:hAnsi="Arial" w:cs="Arial"/>
                <w:color w:val="000000"/>
                <w:lang w:eastAsia="en-GB"/>
              </w:rPr>
              <w:t>s</w:t>
            </w:r>
            <w:r w:rsidRPr="00DD6528">
              <w:rPr>
                <w:rFonts w:ascii="Arial" w:eastAsia="Times New Roman" w:hAnsi="Arial" w:cs="Arial"/>
                <w:color w:val="000000"/>
                <w:lang w:eastAsia="en-GB"/>
              </w:rPr>
              <w:t>elect ‘</w:t>
            </w:r>
            <w:r w:rsidRPr="008949C8">
              <w:rPr>
                <w:rFonts w:ascii="Arial" w:eastAsia="Times New Roman" w:hAnsi="Arial" w:cs="Arial"/>
                <w:b/>
                <w:bCs/>
                <w:color w:val="000000"/>
                <w:lang w:eastAsia="en-GB"/>
              </w:rPr>
              <w:t>measurements’</w:t>
            </w:r>
            <w:r>
              <w:rPr>
                <w:rFonts w:ascii="Arial" w:eastAsia="Times New Roman" w:hAnsi="Arial" w:cs="Arial"/>
                <w:color w:val="000000"/>
                <w:lang w:eastAsia="en-GB"/>
              </w:rPr>
              <w:t xml:space="preserve">. </w:t>
            </w:r>
            <w:r w:rsidRPr="008949C8">
              <w:rPr>
                <w:rFonts w:ascii="Arial" w:eastAsia="Times New Roman" w:hAnsi="Arial" w:cs="Arial"/>
                <w:b/>
                <w:bCs/>
                <w:color w:val="FF0000"/>
                <w:u w:val="single"/>
                <w:lang w:eastAsia="en-GB"/>
              </w:rPr>
              <w:t>Important</w:t>
            </w:r>
            <w:r>
              <w:rPr>
                <w:rFonts w:ascii="Arial" w:eastAsia="Times New Roman" w:hAnsi="Arial" w:cs="Arial"/>
                <w:b/>
                <w:bCs/>
                <w:color w:val="000000"/>
                <w:lang w:eastAsia="en-GB"/>
              </w:rPr>
              <w:t xml:space="preserve">: </w:t>
            </w:r>
            <w:r>
              <w:rPr>
                <w:rFonts w:ascii="Arial" w:eastAsia="Times New Roman" w:hAnsi="Arial" w:cs="Arial"/>
                <w:color w:val="000000"/>
                <w:lang w:eastAsia="en-GB"/>
              </w:rPr>
              <w:t>double-click the blue cell under ‘measurements’ to active that column</w:t>
            </w:r>
          </w:p>
          <w:p w14:paraId="60755238" w14:textId="32FEDC29" w:rsidR="009B3719" w:rsidRPr="00DD6528" w:rsidRDefault="008949C8"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Pr>
                <w:rFonts w:ascii="Arial" w:eastAsia="Times New Roman" w:hAnsi="Arial" w:cs="Arial"/>
                <w:color w:val="000000"/>
                <w:lang w:eastAsia="en-GB"/>
              </w:rPr>
              <w:t>R</w:t>
            </w:r>
            <w:r w:rsidR="009B3719" w:rsidRPr="00DD6528">
              <w:rPr>
                <w:rFonts w:ascii="Arial" w:eastAsia="Times New Roman" w:hAnsi="Arial" w:cs="Arial"/>
                <w:color w:val="000000"/>
                <w:lang w:eastAsia="en-GB"/>
              </w:rPr>
              <w:t xml:space="preserve">ecord a measured height of </w:t>
            </w:r>
            <w:r w:rsidR="009B3719" w:rsidRPr="00DD6528">
              <w:rPr>
                <w:rFonts w:ascii="Arial" w:eastAsia="Times New Roman" w:hAnsi="Arial" w:cs="Arial"/>
                <w:b/>
                <w:bCs/>
                <w:color w:val="000000"/>
                <w:lang w:eastAsia="en-GB"/>
              </w:rPr>
              <w:t>180cm</w:t>
            </w:r>
            <w:r w:rsidR="009B3719" w:rsidRPr="00DD6528">
              <w:rPr>
                <w:rFonts w:ascii="Arial" w:eastAsia="Times New Roman" w:hAnsi="Arial" w:cs="Arial"/>
                <w:color w:val="000000"/>
                <w:lang w:eastAsia="en-GB"/>
              </w:rPr>
              <w:t xml:space="preserve"> and weight of </w:t>
            </w:r>
            <w:r w:rsidR="009B3719" w:rsidRPr="00DD6528">
              <w:rPr>
                <w:rFonts w:ascii="Arial" w:eastAsia="Times New Roman" w:hAnsi="Arial" w:cs="Arial"/>
                <w:b/>
                <w:bCs/>
                <w:color w:val="000000"/>
                <w:lang w:eastAsia="en-GB"/>
              </w:rPr>
              <w:t>80kg</w:t>
            </w:r>
            <w:r w:rsidR="009B3719" w:rsidRPr="00DD6528">
              <w:rPr>
                <w:rFonts w:ascii="Arial" w:eastAsia="Times New Roman" w:hAnsi="Arial" w:cs="Arial"/>
                <w:color w:val="000000"/>
                <w:lang w:eastAsia="en-GB"/>
              </w:rPr>
              <w:t xml:space="preserve">. </w:t>
            </w:r>
            <w:r>
              <w:rPr>
                <w:rFonts w:ascii="Arial" w:eastAsia="Times New Roman" w:hAnsi="Arial" w:cs="Arial"/>
                <w:color w:val="000000"/>
                <w:lang w:eastAsia="en-GB"/>
              </w:rPr>
              <w:t>The p</w:t>
            </w:r>
            <w:r w:rsidR="009B3719" w:rsidRPr="00DD6528">
              <w:rPr>
                <w:rFonts w:ascii="Arial" w:eastAsia="Times New Roman" w:hAnsi="Arial" w:cs="Arial"/>
                <w:color w:val="000000"/>
                <w:lang w:eastAsia="en-GB"/>
              </w:rPr>
              <w:t>atient’s BMI is auto calculated</w:t>
            </w:r>
            <w:r>
              <w:rPr>
                <w:rFonts w:ascii="Arial" w:eastAsia="Times New Roman" w:hAnsi="Arial" w:cs="Arial"/>
                <w:color w:val="000000"/>
                <w:lang w:eastAsia="en-GB"/>
              </w:rPr>
              <w:t xml:space="preserve"> (only if you activate the column first)</w:t>
            </w:r>
            <w:r w:rsidR="00A76000">
              <w:rPr>
                <w:rFonts w:ascii="Arial" w:eastAsia="Times New Roman" w:hAnsi="Arial" w:cs="Arial"/>
                <w:color w:val="000000"/>
                <w:lang w:eastAsia="en-GB"/>
              </w:rPr>
              <w:t xml:space="preserve">. Click </w:t>
            </w:r>
            <w:r w:rsidR="00A76000" w:rsidRPr="00A76000">
              <w:rPr>
                <w:rFonts w:ascii="Arial" w:eastAsia="Times New Roman" w:hAnsi="Arial" w:cs="Arial"/>
                <w:b/>
                <w:bCs/>
                <w:color w:val="00B050"/>
                <w:lang w:eastAsia="en-GB"/>
              </w:rPr>
              <w:t>green tick</w:t>
            </w:r>
            <w:r w:rsidR="00A76000" w:rsidRPr="00A76000">
              <w:rPr>
                <w:rFonts w:ascii="Arial" w:eastAsia="Times New Roman" w:hAnsi="Arial" w:cs="Arial"/>
                <w:color w:val="00B050"/>
                <w:lang w:eastAsia="en-GB"/>
              </w:rPr>
              <w:t xml:space="preserve"> </w:t>
            </w:r>
            <w:r w:rsidR="00A76000">
              <w:rPr>
                <w:rFonts w:ascii="Arial" w:eastAsia="Times New Roman" w:hAnsi="Arial" w:cs="Arial"/>
                <w:color w:val="000000"/>
                <w:lang w:eastAsia="en-GB"/>
              </w:rPr>
              <w:t>to save</w:t>
            </w:r>
          </w:p>
          <w:p w14:paraId="42A3EC6E" w14:textId="5C22BD3A" w:rsidR="00AD210A" w:rsidRDefault="008949C8" w:rsidP="00AD210A">
            <w:pPr>
              <w:pStyle w:val="ListParagraph"/>
              <w:numPr>
                <w:ilvl w:val="0"/>
                <w:numId w:val="16"/>
              </w:numPr>
              <w:spacing w:line="300" w:lineRule="exact"/>
              <w:ind w:left="357" w:hanging="357"/>
              <w:outlineLvl w:val="0"/>
              <w:rPr>
                <w:rFonts w:ascii="Arial" w:eastAsia="Times New Roman" w:hAnsi="Arial" w:cs="Arial"/>
                <w:color w:val="000000"/>
                <w:lang w:eastAsia="en-GB"/>
              </w:rPr>
            </w:pPr>
            <w:r>
              <w:rPr>
                <w:rFonts w:ascii="Arial" w:eastAsia="Times New Roman" w:hAnsi="Arial" w:cs="Arial"/>
                <w:color w:val="000000"/>
                <w:lang w:eastAsia="en-GB"/>
              </w:rPr>
              <w:t xml:space="preserve">In </w:t>
            </w:r>
            <w:r w:rsidR="009B3719" w:rsidRPr="00DD6528">
              <w:rPr>
                <w:rFonts w:ascii="Arial" w:eastAsia="Times New Roman" w:hAnsi="Arial" w:cs="Arial"/>
                <w:color w:val="000000"/>
                <w:lang w:eastAsia="en-GB"/>
              </w:rPr>
              <w:t xml:space="preserve">the </w:t>
            </w:r>
            <w:r>
              <w:rPr>
                <w:rFonts w:ascii="Arial" w:eastAsia="Times New Roman" w:hAnsi="Arial" w:cs="Arial"/>
                <w:b/>
                <w:bCs/>
                <w:color w:val="000000"/>
                <w:lang w:eastAsia="en-GB"/>
              </w:rPr>
              <w:t xml:space="preserve">Adult </w:t>
            </w:r>
            <w:r w:rsidR="009B3719">
              <w:rPr>
                <w:rFonts w:ascii="Arial" w:eastAsia="Times New Roman" w:hAnsi="Arial" w:cs="Arial"/>
                <w:b/>
                <w:bCs/>
                <w:color w:val="000000"/>
                <w:lang w:eastAsia="en-GB"/>
              </w:rPr>
              <w:t>ICU Systems Assessments</w:t>
            </w:r>
            <w:r w:rsidR="009B3719" w:rsidRPr="00DD6528">
              <w:rPr>
                <w:rFonts w:ascii="Arial" w:eastAsia="Times New Roman" w:hAnsi="Arial" w:cs="Arial"/>
                <w:color w:val="000000"/>
                <w:lang w:eastAsia="en-GB"/>
              </w:rPr>
              <w:t xml:space="preserve"> band</w:t>
            </w:r>
            <w:r>
              <w:rPr>
                <w:rFonts w:ascii="Arial" w:eastAsia="Times New Roman" w:hAnsi="Arial" w:cs="Arial"/>
                <w:color w:val="000000"/>
                <w:lang w:eastAsia="en-GB"/>
              </w:rPr>
              <w:t>, c</w:t>
            </w:r>
            <w:r w:rsidRPr="00DD6528">
              <w:rPr>
                <w:rFonts w:ascii="Arial" w:eastAsia="Times New Roman" w:hAnsi="Arial" w:cs="Arial"/>
                <w:color w:val="000000"/>
                <w:lang w:eastAsia="en-GB"/>
              </w:rPr>
              <w:t xml:space="preserve">lick </w:t>
            </w:r>
            <w:r w:rsidRPr="00DD6528">
              <w:rPr>
                <w:rFonts w:ascii="Arial" w:eastAsia="Times New Roman" w:hAnsi="Arial" w:cs="Arial"/>
                <w:b/>
                <w:bCs/>
                <w:color w:val="000000"/>
                <w:lang w:eastAsia="en-GB"/>
              </w:rPr>
              <w:t>Pain</w:t>
            </w:r>
            <w:r w:rsidRPr="00DD6528">
              <w:rPr>
                <w:rFonts w:ascii="Arial" w:eastAsia="Times New Roman" w:hAnsi="Arial" w:cs="Arial"/>
                <w:color w:val="000000"/>
                <w:lang w:eastAsia="en-GB"/>
              </w:rPr>
              <w:t xml:space="preserve"> </w:t>
            </w:r>
            <w:r w:rsidRPr="00DD6528">
              <w:rPr>
                <w:rFonts w:ascii="Arial" w:eastAsia="Times New Roman" w:hAnsi="Arial" w:cs="Arial"/>
                <w:b/>
                <w:bCs/>
                <w:color w:val="000000"/>
                <w:lang w:eastAsia="en-GB"/>
              </w:rPr>
              <w:t>Assessment</w:t>
            </w:r>
            <w:r w:rsidR="00AD210A">
              <w:rPr>
                <w:rFonts w:ascii="Arial" w:eastAsia="Times New Roman" w:hAnsi="Arial" w:cs="Arial"/>
                <w:color w:val="000000"/>
                <w:lang w:eastAsia="en-GB"/>
              </w:rPr>
              <w:t>, and double-click the blue cell to active column</w:t>
            </w:r>
          </w:p>
          <w:p w14:paraId="7A71CA4A" w14:textId="5D69CB70" w:rsidR="009B3719" w:rsidRPr="00AD210A" w:rsidRDefault="008949C8" w:rsidP="00AD210A">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AD210A">
              <w:rPr>
                <w:rFonts w:ascii="Arial" w:eastAsia="Times New Roman" w:hAnsi="Arial" w:cs="Arial"/>
                <w:color w:val="000000"/>
                <w:lang w:eastAsia="en-GB"/>
              </w:rPr>
              <w:t>D</w:t>
            </w:r>
            <w:r w:rsidR="009B3719" w:rsidRPr="00AD210A">
              <w:rPr>
                <w:rFonts w:ascii="Arial" w:eastAsia="Times New Roman" w:hAnsi="Arial" w:cs="Arial"/>
                <w:color w:val="000000"/>
                <w:lang w:eastAsia="en-GB"/>
              </w:rPr>
              <w:t>ouble-click ‘</w:t>
            </w:r>
            <w:r w:rsidR="009B3719" w:rsidRPr="00AD210A">
              <w:rPr>
                <w:rFonts w:ascii="Arial" w:eastAsia="Times New Roman" w:hAnsi="Arial" w:cs="Arial"/>
                <w:b/>
                <w:bCs/>
                <w:color w:val="000000"/>
                <w:lang w:eastAsia="en-GB"/>
              </w:rPr>
              <w:t>Pain</w:t>
            </w:r>
            <w:r w:rsidR="009B3719" w:rsidRPr="00AD210A">
              <w:rPr>
                <w:rFonts w:ascii="Arial" w:eastAsia="Times New Roman" w:hAnsi="Arial" w:cs="Arial"/>
                <w:color w:val="000000"/>
                <w:lang w:eastAsia="en-GB"/>
              </w:rPr>
              <w:t xml:space="preserve"> </w:t>
            </w:r>
            <w:r w:rsidR="009B3719" w:rsidRPr="00AD210A">
              <w:rPr>
                <w:rFonts w:ascii="Arial" w:eastAsia="Times New Roman" w:hAnsi="Arial" w:cs="Arial"/>
                <w:b/>
                <w:bCs/>
                <w:color w:val="000000"/>
                <w:lang w:eastAsia="en-GB"/>
              </w:rPr>
              <w:t>Present’</w:t>
            </w:r>
            <w:r w:rsidR="009B3719" w:rsidRPr="00AD210A">
              <w:rPr>
                <w:rFonts w:ascii="Arial" w:eastAsia="Times New Roman" w:hAnsi="Arial" w:cs="Arial"/>
                <w:color w:val="000000"/>
                <w:lang w:eastAsia="en-GB"/>
              </w:rPr>
              <w:t xml:space="preserve"> – </w:t>
            </w:r>
            <w:r w:rsidR="009B3719" w:rsidRPr="00AD210A">
              <w:rPr>
                <w:rFonts w:ascii="Arial" w:eastAsia="Times New Roman" w:hAnsi="Arial" w:cs="Arial"/>
                <w:b/>
                <w:bCs/>
                <w:color w:val="000000"/>
                <w:lang w:eastAsia="en-GB"/>
              </w:rPr>
              <w:t>yes</w:t>
            </w:r>
            <w:r w:rsidR="009B3719" w:rsidRPr="00AD210A">
              <w:rPr>
                <w:rFonts w:ascii="Arial" w:eastAsia="Times New Roman" w:hAnsi="Arial" w:cs="Arial"/>
                <w:color w:val="000000"/>
                <w:lang w:eastAsia="en-GB"/>
              </w:rPr>
              <w:t>; show preferred pain tool hyperlink (aka ‘</w:t>
            </w:r>
            <w:r w:rsidR="009B3719" w:rsidRPr="00AD210A">
              <w:rPr>
                <w:rFonts w:ascii="Arial" w:eastAsia="Times New Roman" w:hAnsi="Arial" w:cs="Arial"/>
                <w:b/>
                <w:bCs/>
                <w:color w:val="000000"/>
                <w:lang w:eastAsia="en-GB"/>
              </w:rPr>
              <w:t>reference</w:t>
            </w:r>
            <w:r w:rsidR="009B3719" w:rsidRPr="00AD210A">
              <w:rPr>
                <w:rFonts w:ascii="Arial" w:eastAsia="Times New Roman" w:hAnsi="Arial" w:cs="Arial"/>
                <w:color w:val="000000"/>
                <w:lang w:eastAsia="en-GB"/>
              </w:rPr>
              <w:t xml:space="preserve"> </w:t>
            </w:r>
            <w:r w:rsidR="009B3719" w:rsidRPr="00AD210A">
              <w:rPr>
                <w:rFonts w:ascii="Arial" w:eastAsia="Times New Roman" w:hAnsi="Arial" w:cs="Arial"/>
                <w:b/>
                <w:bCs/>
                <w:color w:val="000000"/>
                <w:lang w:eastAsia="en-GB"/>
              </w:rPr>
              <w:t>text’</w:t>
            </w:r>
            <w:r w:rsidR="009B3719" w:rsidRPr="00AD210A">
              <w:rPr>
                <w:rFonts w:ascii="Arial" w:eastAsia="Times New Roman" w:hAnsi="Arial" w:cs="Arial"/>
                <w:color w:val="000000"/>
                <w:lang w:eastAsia="en-GB"/>
              </w:rPr>
              <w:t>) for decision support</w:t>
            </w:r>
          </w:p>
          <w:p w14:paraId="7E50FCF7" w14:textId="77777777"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color w:val="000000"/>
                <w:lang w:eastAsia="en-GB"/>
              </w:rPr>
              <w:lastRenderedPageBreak/>
              <w:t>Record a numeric pain scale of 5</w:t>
            </w:r>
          </w:p>
          <w:p w14:paraId="1F164036" w14:textId="70C0DE84" w:rsidR="009B3719" w:rsidRPr="00AD210A" w:rsidRDefault="009B3719" w:rsidP="009B3719">
            <w:pPr>
              <w:pStyle w:val="ListParagraph"/>
              <w:numPr>
                <w:ilvl w:val="0"/>
                <w:numId w:val="16"/>
              </w:numPr>
              <w:spacing w:line="300" w:lineRule="exact"/>
              <w:ind w:left="357" w:hanging="357"/>
              <w:outlineLvl w:val="0"/>
              <w:rPr>
                <w:rFonts w:ascii="Arial" w:eastAsia="Times New Roman" w:hAnsi="Arial" w:cs="Arial"/>
                <w:b/>
                <w:bCs/>
                <w:color w:val="000000"/>
                <w:lang w:eastAsia="en-GB"/>
              </w:rPr>
            </w:pPr>
            <w:r w:rsidRPr="00DD6528">
              <w:rPr>
                <w:rFonts w:ascii="Arial" w:eastAsia="Times New Roman" w:hAnsi="Arial" w:cs="Arial"/>
                <w:color w:val="000000"/>
                <w:lang w:eastAsia="en-GB"/>
              </w:rPr>
              <w:t>At ‘</w:t>
            </w:r>
            <w:r w:rsidRPr="00AD210A">
              <w:rPr>
                <w:rFonts w:ascii="Arial" w:eastAsia="Times New Roman" w:hAnsi="Arial" w:cs="Arial"/>
                <w:b/>
                <w:bCs/>
                <w:color w:val="000000"/>
                <w:lang w:eastAsia="en-GB"/>
              </w:rPr>
              <w:t>nurse</w:t>
            </w:r>
            <w:r w:rsidRPr="00DD6528">
              <w:rPr>
                <w:rFonts w:ascii="Arial" w:eastAsia="Times New Roman" w:hAnsi="Arial" w:cs="Arial"/>
                <w:color w:val="000000"/>
                <w:lang w:eastAsia="en-GB"/>
              </w:rPr>
              <w:t xml:space="preserve"> </w:t>
            </w:r>
            <w:r w:rsidRPr="00AD210A">
              <w:rPr>
                <w:rFonts w:ascii="Arial" w:eastAsia="Times New Roman" w:hAnsi="Arial" w:cs="Arial"/>
                <w:b/>
                <w:bCs/>
                <w:color w:val="000000"/>
                <w:lang w:eastAsia="en-GB"/>
              </w:rPr>
              <w:t>intervention</w:t>
            </w:r>
            <w:r w:rsidR="00AD210A">
              <w:rPr>
                <w:rFonts w:ascii="Arial" w:eastAsia="Times New Roman" w:hAnsi="Arial" w:cs="Arial"/>
                <w:color w:val="000000"/>
                <w:lang w:eastAsia="en-GB"/>
              </w:rPr>
              <w:t>;’</w:t>
            </w:r>
            <w:r w:rsidRPr="00DD6528">
              <w:rPr>
                <w:rFonts w:ascii="Arial" w:eastAsia="Times New Roman" w:hAnsi="Arial" w:cs="Arial"/>
                <w:color w:val="000000"/>
                <w:lang w:eastAsia="en-GB"/>
              </w:rPr>
              <w:t>, select ‘</w:t>
            </w:r>
            <w:proofErr w:type="spellStart"/>
            <w:r w:rsidRPr="00AD210A">
              <w:rPr>
                <w:rFonts w:ascii="Arial" w:eastAsia="Times New Roman" w:hAnsi="Arial" w:cs="Arial"/>
                <w:b/>
                <w:bCs/>
                <w:color w:val="000000"/>
                <w:lang w:eastAsia="en-GB"/>
              </w:rPr>
              <w:t>pharmalogical</w:t>
            </w:r>
            <w:proofErr w:type="spellEnd"/>
            <w:r w:rsidR="00AD210A" w:rsidRPr="00AD210A">
              <w:rPr>
                <w:rFonts w:ascii="Arial" w:eastAsia="Times New Roman" w:hAnsi="Arial" w:cs="Arial"/>
                <w:b/>
                <w:bCs/>
                <w:color w:val="000000"/>
                <w:lang w:eastAsia="en-GB"/>
              </w:rPr>
              <w:t xml:space="preserve"> – see drug chart</w:t>
            </w:r>
            <w:r w:rsidRPr="00AD210A">
              <w:rPr>
                <w:rFonts w:ascii="Arial" w:eastAsia="Times New Roman" w:hAnsi="Arial" w:cs="Arial"/>
                <w:b/>
                <w:bCs/>
                <w:color w:val="000000"/>
                <w:lang w:eastAsia="en-GB"/>
              </w:rPr>
              <w:t>’</w:t>
            </w:r>
          </w:p>
          <w:p w14:paraId="5B547667" w14:textId="7F1027D2"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Demo how ‘conditional fields’ work by </w:t>
            </w:r>
            <w:r w:rsidRPr="00AD210A">
              <w:rPr>
                <w:rFonts w:ascii="Arial" w:eastAsia="Times New Roman" w:hAnsi="Arial" w:cs="Arial"/>
                <w:color w:val="000000"/>
                <w:lang w:eastAsia="en-GB"/>
              </w:rPr>
              <w:t xml:space="preserve">selecting ‘patient taking </w:t>
            </w:r>
            <w:proofErr w:type="spellStart"/>
            <w:r w:rsidRPr="00AD210A">
              <w:rPr>
                <w:rFonts w:ascii="Arial" w:eastAsia="Times New Roman" w:hAnsi="Arial" w:cs="Arial"/>
                <w:color w:val="000000"/>
                <w:lang w:eastAsia="en-GB"/>
              </w:rPr>
              <w:t>opiods</w:t>
            </w:r>
            <w:proofErr w:type="spellEnd"/>
            <w:r w:rsidRPr="00AD210A">
              <w:rPr>
                <w:rFonts w:ascii="Arial" w:eastAsia="Times New Roman" w:hAnsi="Arial" w:cs="Arial"/>
                <w:color w:val="000000"/>
                <w:lang w:eastAsia="en-GB"/>
              </w:rPr>
              <w:t xml:space="preserve">’ – </w:t>
            </w:r>
            <w:r w:rsidRPr="00AD210A">
              <w:rPr>
                <w:rFonts w:ascii="Arial" w:eastAsia="Times New Roman" w:hAnsi="Arial" w:cs="Arial"/>
                <w:b/>
                <w:bCs/>
                <w:color w:val="000000"/>
                <w:lang w:eastAsia="en-GB"/>
              </w:rPr>
              <w:t>yes</w:t>
            </w:r>
            <w:r w:rsidRPr="00AD210A">
              <w:rPr>
                <w:rFonts w:ascii="Arial" w:eastAsia="Times New Roman" w:hAnsi="Arial" w:cs="Arial"/>
                <w:color w:val="000000"/>
                <w:lang w:eastAsia="en-GB"/>
              </w:rPr>
              <w:t>.</w:t>
            </w:r>
            <w:r w:rsidRPr="00DD6528">
              <w:rPr>
                <w:rFonts w:ascii="Arial" w:eastAsia="Times New Roman" w:hAnsi="Arial" w:cs="Arial"/>
                <w:color w:val="000000"/>
                <w:lang w:eastAsia="en-GB"/>
              </w:rPr>
              <w:t xml:space="preserve"> </w:t>
            </w:r>
            <w:r w:rsidR="00AD210A">
              <w:rPr>
                <w:rFonts w:ascii="Arial" w:eastAsia="Times New Roman" w:hAnsi="Arial" w:cs="Arial"/>
                <w:color w:val="000000"/>
                <w:lang w:eastAsia="en-GB"/>
              </w:rPr>
              <w:t>E.g., recording a sedation of ‘awake and alert’ populates sedation score of zero</w:t>
            </w:r>
          </w:p>
          <w:p w14:paraId="7F94A328" w14:textId="02E0D0FB"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Explain that falls, skin, bedrails, etc. can be recorded in the </w:t>
            </w:r>
            <w:r w:rsidRPr="00DD6528">
              <w:rPr>
                <w:rFonts w:ascii="Arial" w:eastAsia="Times New Roman" w:hAnsi="Arial" w:cs="Arial"/>
                <w:b/>
                <w:bCs/>
                <w:color w:val="000000"/>
                <w:lang w:eastAsia="en-GB"/>
              </w:rPr>
              <w:t>Adult Systems Assessment</w:t>
            </w:r>
            <w:r w:rsidRPr="00DD6528">
              <w:rPr>
                <w:rFonts w:ascii="Arial" w:eastAsia="Times New Roman" w:hAnsi="Arial" w:cs="Arial"/>
                <w:color w:val="000000"/>
                <w:lang w:eastAsia="en-GB"/>
              </w:rPr>
              <w:t xml:space="preserve"> band</w:t>
            </w:r>
          </w:p>
          <w:p w14:paraId="120FEEC6" w14:textId="7D7B8BC9"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b/>
                <w:bCs/>
                <w:color w:val="000000"/>
                <w:lang w:eastAsia="en-GB"/>
              </w:rPr>
              <w:t>Sign the chart</w:t>
            </w:r>
            <w:r w:rsidRPr="00DD6528">
              <w:rPr>
                <w:rFonts w:ascii="Arial" w:eastAsia="Times New Roman" w:hAnsi="Arial" w:cs="Arial"/>
                <w:color w:val="000000"/>
                <w:lang w:eastAsia="en-GB"/>
              </w:rPr>
              <w:t xml:space="preserve"> (</w:t>
            </w:r>
            <w:r w:rsidRPr="00AD210A">
              <w:rPr>
                <w:rFonts w:ascii="Arial" w:eastAsia="Times New Roman" w:hAnsi="Arial" w:cs="Arial"/>
                <w:b/>
                <w:bCs/>
                <w:color w:val="00B050"/>
                <w:lang w:eastAsia="en-GB"/>
              </w:rPr>
              <w:t>green tick</w:t>
            </w:r>
            <w:r w:rsidR="00AD210A">
              <w:rPr>
                <w:rFonts w:ascii="Arial" w:eastAsia="Times New Roman" w:hAnsi="Arial" w:cs="Arial"/>
                <w:color w:val="000000"/>
                <w:lang w:eastAsia="en-GB"/>
              </w:rPr>
              <w:t>)</w:t>
            </w:r>
          </w:p>
          <w:p w14:paraId="4293A744" w14:textId="77777777" w:rsidR="009B3719" w:rsidRPr="00DD6528" w:rsidRDefault="009B3719" w:rsidP="009B3719">
            <w:pPr>
              <w:pStyle w:val="ListParagraph"/>
              <w:numPr>
                <w:ilvl w:val="0"/>
                <w:numId w:val="16"/>
              </w:numPr>
              <w:spacing w:line="300" w:lineRule="exact"/>
              <w:ind w:left="357" w:hanging="357"/>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Select </w:t>
            </w:r>
            <w:r w:rsidRPr="00DD6528">
              <w:rPr>
                <w:rFonts w:ascii="Arial" w:eastAsia="Times New Roman" w:hAnsi="Arial" w:cs="Arial"/>
                <w:b/>
                <w:bCs/>
                <w:color w:val="000000"/>
                <w:lang w:eastAsia="en-GB"/>
              </w:rPr>
              <w:t>CareCompass</w:t>
            </w:r>
            <w:r w:rsidRPr="00DD6528">
              <w:rPr>
                <w:rFonts w:ascii="Arial" w:eastAsia="Times New Roman" w:hAnsi="Arial" w:cs="Arial"/>
                <w:color w:val="000000"/>
                <w:lang w:eastAsia="en-GB"/>
              </w:rPr>
              <w:t xml:space="preserve"> icon in the </w:t>
            </w:r>
            <w:r w:rsidRPr="00DD6528">
              <w:rPr>
                <w:rFonts w:ascii="Arial" w:eastAsia="Times New Roman" w:hAnsi="Arial" w:cs="Arial"/>
                <w:b/>
                <w:bCs/>
                <w:color w:val="000000"/>
                <w:lang w:eastAsia="en-GB"/>
              </w:rPr>
              <w:t xml:space="preserve">Organiser </w:t>
            </w:r>
            <w:r w:rsidRPr="00DD6528">
              <w:rPr>
                <w:rFonts w:ascii="Arial" w:eastAsia="Times New Roman" w:hAnsi="Arial" w:cs="Arial"/>
                <w:color w:val="000000"/>
                <w:lang w:eastAsia="en-GB"/>
              </w:rPr>
              <w:t>and r</w:t>
            </w:r>
            <w:r w:rsidRPr="00DD6528">
              <w:rPr>
                <w:rFonts w:ascii="Arial" w:hAnsi="Arial" w:cs="Arial"/>
                <w:lang w:eastAsia="en-GB"/>
              </w:rPr>
              <w:t xml:space="preserve">efresh the screen. The </w:t>
            </w:r>
            <w:r w:rsidRPr="00DD6528">
              <w:rPr>
                <w:rFonts w:ascii="Arial" w:eastAsia="Times New Roman" w:hAnsi="Arial" w:cs="Arial"/>
                <w:b/>
                <w:bCs/>
                <w:color w:val="000000"/>
                <w:lang w:eastAsia="en-GB"/>
              </w:rPr>
              <w:t>Safety</w:t>
            </w:r>
            <w:r w:rsidRPr="00DD6528">
              <w:rPr>
                <w:rFonts w:ascii="Arial" w:eastAsia="Times New Roman" w:hAnsi="Arial" w:cs="Arial"/>
                <w:color w:val="000000"/>
                <w:lang w:eastAsia="en-GB"/>
              </w:rPr>
              <w:t xml:space="preserve"> </w:t>
            </w:r>
            <w:r w:rsidRPr="00DD6528">
              <w:rPr>
                <w:rFonts w:ascii="Arial" w:eastAsia="Times New Roman" w:hAnsi="Arial" w:cs="Arial"/>
                <w:b/>
                <w:bCs/>
                <w:color w:val="000000"/>
                <w:lang w:eastAsia="en-GB"/>
              </w:rPr>
              <w:t>Assessment</w:t>
            </w:r>
            <w:r w:rsidRPr="00DD6528">
              <w:rPr>
                <w:rFonts w:ascii="Arial" w:eastAsia="Times New Roman" w:hAnsi="Arial" w:cs="Arial"/>
                <w:color w:val="000000"/>
                <w:lang w:eastAsia="en-GB"/>
              </w:rPr>
              <w:t xml:space="preserve"> has been removed from ‘</w:t>
            </w:r>
            <w:r w:rsidRPr="00AD210A">
              <w:rPr>
                <w:rFonts w:ascii="Arial" w:eastAsia="Times New Roman" w:hAnsi="Arial" w:cs="Arial"/>
                <w:b/>
                <w:bCs/>
                <w:color w:val="000000"/>
                <w:lang w:eastAsia="en-GB"/>
              </w:rPr>
              <w:t>activities’</w:t>
            </w:r>
          </w:p>
          <w:p w14:paraId="57278DB0" w14:textId="7DD72AD8" w:rsidR="009B3719" w:rsidRPr="00DD6528" w:rsidRDefault="009B3719" w:rsidP="009B3719">
            <w:pPr>
              <w:pStyle w:val="ListParagraph"/>
              <w:spacing w:line="300" w:lineRule="exact"/>
              <w:ind w:left="357"/>
              <w:outlineLvl w:val="0"/>
              <w:rPr>
                <w:rFonts w:ascii="Arial" w:eastAsia="Times New Roman" w:hAnsi="Arial" w:cs="Arial"/>
                <w:color w:val="000000"/>
                <w:lang w:eastAsia="en-GB"/>
              </w:rPr>
            </w:pPr>
          </w:p>
        </w:tc>
      </w:tr>
      <w:tr w:rsidR="009B3719" w:rsidRPr="00DD6528" w14:paraId="59C3B851" w14:textId="77777777" w:rsidTr="0052244E">
        <w:trPr>
          <w:trHeight w:val="699"/>
        </w:trPr>
        <w:tc>
          <w:tcPr>
            <w:tcW w:w="567" w:type="dxa"/>
          </w:tcPr>
          <w:p w14:paraId="75AD9C16" w14:textId="77777777" w:rsidR="009B3719" w:rsidRPr="00DD6528" w:rsidRDefault="009B3719" w:rsidP="009B3719">
            <w:pPr>
              <w:spacing w:after="100" w:line="300" w:lineRule="exact"/>
              <w:contextualSpacing/>
              <w:rPr>
                <w:rFonts w:ascii="Arial" w:hAnsi="Arial" w:cs="Arial"/>
              </w:rPr>
            </w:pPr>
          </w:p>
        </w:tc>
        <w:tc>
          <w:tcPr>
            <w:tcW w:w="1702" w:type="dxa"/>
          </w:tcPr>
          <w:p w14:paraId="3992DCD7" w14:textId="77777777" w:rsidR="009B3719" w:rsidRDefault="009B3719" w:rsidP="009B3719">
            <w:pPr>
              <w:spacing w:after="100" w:line="300" w:lineRule="exact"/>
              <w:contextualSpacing/>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Assessments/</w:t>
            </w:r>
          </w:p>
          <w:p w14:paraId="034B8822" w14:textId="522F01C9"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Fluid Balance</w:t>
            </w:r>
          </w:p>
          <w:p w14:paraId="63D79C14"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2049FC18" w14:textId="6F166501" w:rsidR="009B3719" w:rsidRPr="00DD6528" w:rsidRDefault="009B3719" w:rsidP="009B3719">
            <w:pPr>
              <w:spacing w:after="100" w:line="300" w:lineRule="exact"/>
              <w:contextualSpacing/>
              <w:rPr>
                <w:rFonts w:ascii="Arial" w:eastAsia="Times New Roman" w:hAnsi="Arial" w:cs="Arial"/>
                <w:b/>
                <w:bCs/>
                <w:color w:val="FF0000"/>
                <w:sz w:val="20"/>
                <w:szCs w:val="20"/>
                <w:lang w:eastAsia="en-GB"/>
              </w:rPr>
            </w:pPr>
          </w:p>
        </w:tc>
        <w:tc>
          <w:tcPr>
            <w:tcW w:w="13183" w:type="dxa"/>
            <w:gridSpan w:val="2"/>
          </w:tcPr>
          <w:p w14:paraId="02325BC9" w14:textId="0C983BA5" w:rsidR="009B3719" w:rsidRPr="00DD6528" w:rsidRDefault="009B3719" w:rsidP="009B3719">
            <w:pPr>
              <w:pStyle w:val="ListParagraph"/>
              <w:numPr>
                <w:ilvl w:val="0"/>
                <w:numId w:val="16"/>
              </w:numPr>
              <w:spacing w:before="100" w:beforeAutospacing="1" w:after="100" w:afterAutospacing="1" w:line="300" w:lineRule="exact"/>
              <w:ind w:left="357" w:hanging="357"/>
              <w:rPr>
                <w:rFonts w:ascii="Arial" w:hAnsi="Arial" w:cs="Arial"/>
              </w:rPr>
            </w:pPr>
            <w:r w:rsidRPr="00DD6528">
              <w:rPr>
                <w:rFonts w:ascii="Arial" w:hAnsi="Arial" w:cs="Arial"/>
              </w:rPr>
              <w:t xml:space="preserve">Open your patient from </w:t>
            </w:r>
            <w:r w:rsidRPr="00DD6528">
              <w:rPr>
                <w:rFonts w:ascii="Arial" w:hAnsi="Arial" w:cs="Arial"/>
                <w:b/>
                <w:bCs/>
              </w:rPr>
              <w:t>CareCompass</w:t>
            </w:r>
            <w:r w:rsidRPr="00DD6528">
              <w:rPr>
                <w:rFonts w:ascii="Arial" w:hAnsi="Arial" w:cs="Arial"/>
              </w:rPr>
              <w:t>. Patient record opens</w:t>
            </w:r>
          </w:p>
          <w:p w14:paraId="60F7D5F4" w14:textId="3E281E93" w:rsidR="009B3719" w:rsidRPr="00DD6528" w:rsidRDefault="009B3719" w:rsidP="009B3719">
            <w:pPr>
              <w:pStyle w:val="ListParagraph"/>
              <w:numPr>
                <w:ilvl w:val="0"/>
                <w:numId w:val="16"/>
              </w:numPr>
              <w:spacing w:before="100" w:beforeAutospacing="1" w:after="100" w:afterAutospacing="1" w:line="300" w:lineRule="exact"/>
              <w:ind w:left="357" w:hanging="357"/>
              <w:rPr>
                <w:rFonts w:ascii="Arial" w:hAnsi="Arial" w:cs="Arial"/>
              </w:rPr>
            </w:pPr>
            <w:r w:rsidRPr="00DD6528">
              <w:rPr>
                <w:rFonts w:ascii="Arial" w:eastAsia="Times New Roman" w:hAnsi="Arial" w:cs="Arial"/>
                <w:lang w:eastAsia="en-GB"/>
              </w:rPr>
              <w:t xml:space="preserve">From the </w:t>
            </w:r>
            <w:r w:rsidR="00AD210A" w:rsidRPr="00AD210A">
              <w:rPr>
                <w:rFonts w:ascii="Arial" w:eastAsia="Times New Roman" w:hAnsi="Arial" w:cs="Arial"/>
                <w:b/>
                <w:bCs/>
                <w:lang w:eastAsia="en-GB"/>
              </w:rPr>
              <w:t>Critical</w:t>
            </w:r>
            <w:r w:rsidR="00AD210A">
              <w:rPr>
                <w:rFonts w:ascii="Arial" w:eastAsia="Times New Roman" w:hAnsi="Arial" w:cs="Arial"/>
                <w:lang w:eastAsia="en-GB"/>
              </w:rPr>
              <w:t xml:space="preserve"> </w:t>
            </w:r>
            <w:r w:rsidR="00AD210A" w:rsidRPr="00AD210A">
              <w:rPr>
                <w:rFonts w:ascii="Arial" w:eastAsia="Times New Roman" w:hAnsi="Arial" w:cs="Arial"/>
                <w:b/>
                <w:bCs/>
                <w:lang w:eastAsia="en-GB"/>
              </w:rPr>
              <w:t>Care</w:t>
            </w:r>
            <w:r w:rsidR="00AD210A">
              <w:rPr>
                <w:rFonts w:ascii="Arial" w:eastAsia="Times New Roman" w:hAnsi="Arial" w:cs="Arial"/>
                <w:lang w:eastAsia="en-GB"/>
              </w:rPr>
              <w:t xml:space="preserve"> </w:t>
            </w:r>
            <w:r w:rsidRPr="00DD6528">
              <w:rPr>
                <w:rFonts w:ascii="Arial" w:eastAsia="Times New Roman" w:hAnsi="Arial" w:cs="Arial"/>
                <w:b/>
                <w:bCs/>
                <w:lang w:eastAsia="en-GB"/>
              </w:rPr>
              <w:t xml:space="preserve">Manage </w:t>
            </w:r>
            <w:r w:rsidRPr="00AD210A">
              <w:rPr>
                <w:rFonts w:ascii="Arial" w:eastAsia="Times New Roman" w:hAnsi="Arial" w:cs="Arial"/>
                <w:lang w:eastAsia="en-GB"/>
              </w:rPr>
              <w:t>MPage</w:t>
            </w:r>
            <w:r w:rsidRPr="00DD6528">
              <w:rPr>
                <w:rFonts w:ascii="Arial" w:eastAsia="Times New Roman" w:hAnsi="Arial" w:cs="Arial"/>
                <w:b/>
                <w:bCs/>
                <w:lang w:eastAsia="en-GB"/>
              </w:rPr>
              <w:t>,</w:t>
            </w:r>
            <w:r w:rsidRPr="00DD6528">
              <w:rPr>
                <w:rFonts w:ascii="Arial" w:eastAsia="Times New Roman" w:hAnsi="Arial" w:cs="Arial"/>
                <w:lang w:eastAsia="en-GB"/>
              </w:rPr>
              <w:t xml:space="preserve"> select the </w:t>
            </w:r>
            <w:r w:rsidRPr="00DD6528">
              <w:rPr>
                <w:rFonts w:ascii="Arial" w:eastAsia="Times New Roman" w:hAnsi="Arial" w:cs="Arial"/>
                <w:b/>
                <w:bCs/>
                <w:lang w:eastAsia="en-GB"/>
              </w:rPr>
              <w:t>Fluid Balance</w:t>
            </w:r>
            <w:r w:rsidRPr="00DD6528">
              <w:rPr>
                <w:rFonts w:ascii="Arial" w:eastAsia="Times New Roman" w:hAnsi="Arial" w:cs="Arial"/>
                <w:lang w:eastAsia="en-GB"/>
              </w:rPr>
              <w:t xml:space="preserve"> component, and click the heading</w:t>
            </w:r>
          </w:p>
          <w:p w14:paraId="2D438312" w14:textId="7B68B551" w:rsidR="009B3719" w:rsidRPr="00DD6528" w:rsidRDefault="009B3719" w:rsidP="009B3719">
            <w:pPr>
              <w:pStyle w:val="ListParagraph"/>
              <w:numPr>
                <w:ilvl w:val="0"/>
                <w:numId w:val="16"/>
              </w:numPr>
              <w:spacing w:before="100" w:beforeAutospacing="1" w:after="100" w:afterAutospacing="1" w:line="300" w:lineRule="exact"/>
              <w:ind w:left="357" w:hanging="357"/>
              <w:rPr>
                <w:rFonts w:ascii="Arial" w:hAnsi="Arial" w:cs="Arial"/>
              </w:rPr>
            </w:pPr>
            <w:r w:rsidRPr="00DD6528">
              <w:rPr>
                <w:rFonts w:ascii="Arial" w:eastAsia="Times New Roman" w:hAnsi="Arial" w:cs="Arial"/>
                <w:b/>
                <w:bCs/>
                <w:lang w:eastAsia="en-GB"/>
              </w:rPr>
              <w:t>Assessment/Fluid Balance</w:t>
            </w:r>
            <w:r w:rsidRPr="00DD6528">
              <w:rPr>
                <w:rFonts w:ascii="Arial" w:eastAsia="Times New Roman" w:hAnsi="Arial" w:cs="Arial"/>
                <w:lang w:eastAsia="en-GB"/>
              </w:rPr>
              <w:t xml:space="preserve"> (i</w:t>
            </w:r>
            <w:r>
              <w:rPr>
                <w:rFonts w:ascii="Arial" w:eastAsia="Times New Roman" w:hAnsi="Arial" w:cs="Arial"/>
                <w:lang w:eastAsia="en-GB"/>
              </w:rPr>
              <w:t>V</w:t>
            </w:r>
            <w:r w:rsidRPr="00DD6528">
              <w:rPr>
                <w:rFonts w:ascii="Arial" w:eastAsia="Times New Roman" w:hAnsi="Arial" w:cs="Arial"/>
                <w:lang w:eastAsia="en-GB"/>
              </w:rPr>
              <w:t>iew) opens</w:t>
            </w:r>
          </w:p>
          <w:p w14:paraId="533369C8" w14:textId="7DB3EAA5" w:rsidR="009B3719" w:rsidRPr="00DD6528" w:rsidRDefault="009B3719" w:rsidP="009B3719">
            <w:pPr>
              <w:pStyle w:val="ListParagraph"/>
              <w:numPr>
                <w:ilvl w:val="0"/>
                <w:numId w:val="16"/>
              </w:numPr>
              <w:spacing w:before="100" w:beforeAutospacing="1" w:after="100" w:afterAutospacing="1" w:line="300" w:lineRule="exact"/>
              <w:ind w:left="357" w:hanging="357"/>
              <w:rPr>
                <w:rFonts w:ascii="Arial" w:hAnsi="Arial" w:cs="Arial"/>
              </w:rPr>
            </w:pPr>
            <w:r w:rsidRPr="00DD6528">
              <w:rPr>
                <w:rFonts w:ascii="Arial" w:eastAsia="Times New Roman" w:hAnsi="Arial" w:cs="Arial"/>
                <w:lang w:eastAsia="en-GB"/>
              </w:rPr>
              <w:t>S</w:t>
            </w:r>
            <w:r w:rsidR="00AD210A">
              <w:rPr>
                <w:rFonts w:ascii="Arial" w:eastAsia="Times New Roman" w:hAnsi="Arial" w:cs="Arial"/>
                <w:lang w:eastAsia="en-GB"/>
              </w:rPr>
              <w:t xml:space="preserve">elect the </w:t>
            </w:r>
            <w:r w:rsidRPr="00DD6528">
              <w:rPr>
                <w:rFonts w:ascii="Arial" w:eastAsia="Times New Roman" w:hAnsi="Arial" w:cs="Arial"/>
                <w:b/>
                <w:bCs/>
                <w:lang w:eastAsia="en-GB"/>
              </w:rPr>
              <w:t>Adult Systems Assessment</w:t>
            </w:r>
            <w:r w:rsidRPr="00DD6528">
              <w:rPr>
                <w:rFonts w:ascii="Arial" w:eastAsia="Times New Roman" w:hAnsi="Arial" w:cs="Arial"/>
                <w:lang w:eastAsia="en-GB"/>
              </w:rPr>
              <w:t xml:space="preserve"> band and select </w:t>
            </w:r>
            <w:r w:rsidRPr="00DD6528">
              <w:rPr>
                <w:rFonts w:ascii="Arial" w:eastAsia="Times New Roman" w:hAnsi="Arial" w:cs="Arial"/>
                <w:b/>
                <w:bCs/>
                <w:lang w:eastAsia="en-GB"/>
              </w:rPr>
              <w:t>Vital Signs</w:t>
            </w:r>
          </w:p>
          <w:p w14:paraId="12ED0D1A" w14:textId="7DE57555" w:rsidR="00AD210A" w:rsidRDefault="009B3719" w:rsidP="009B3719">
            <w:pPr>
              <w:pStyle w:val="ListParagraph"/>
              <w:numPr>
                <w:ilvl w:val="0"/>
                <w:numId w:val="16"/>
              </w:numPr>
              <w:spacing w:before="100" w:beforeAutospacing="1" w:after="100" w:afterAutospacing="1" w:line="300" w:lineRule="exact"/>
              <w:ind w:left="357" w:hanging="357"/>
              <w:rPr>
                <w:rFonts w:ascii="Arial" w:hAnsi="Arial" w:cs="Arial"/>
              </w:rPr>
            </w:pPr>
            <w:r w:rsidRPr="00DD6528">
              <w:rPr>
                <w:rFonts w:ascii="Arial" w:hAnsi="Arial" w:cs="Arial"/>
              </w:rPr>
              <w:t xml:space="preserve">Show delegates how to record </w:t>
            </w:r>
            <w:r w:rsidR="00AD210A">
              <w:rPr>
                <w:rFonts w:ascii="Arial" w:hAnsi="Arial" w:cs="Arial"/>
              </w:rPr>
              <w:t xml:space="preserve">a set </w:t>
            </w:r>
            <w:r w:rsidR="00AD210A" w:rsidRPr="00AD210A">
              <w:rPr>
                <w:rFonts w:ascii="Arial" w:hAnsi="Arial" w:cs="Arial"/>
              </w:rPr>
              <w:t xml:space="preserve">of </w:t>
            </w:r>
            <w:r w:rsidRPr="00AD210A">
              <w:rPr>
                <w:rFonts w:ascii="Arial" w:hAnsi="Arial" w:cs="Arial"/>
              </w:rPr>
              <w:t>observations</w:t>
            </w:r>
            <w:r w:rsidR="00AD210A">
              <w:rPr>
                <w:rFonts w:ascii="Arial" w:hAnsi="Arial" w:cs="Arial"/>
              </w:rPr>
              <w:t xml:space="preserve"> (any obs recorded via Patientrack will appear here)</w:t>
            </w:r>
          </w:p>
          <w:p w14:paraId="722192C3" w14:textId="2B1C4C74" w:rsidR="009B3719" w:rsidRPr="00DD6528" w:rsidRDefault="00AD210A" w:rsidP="009B3719">
            <w:pPr>
              <w:pStyle w:val="ListParagraph"/>
              <w:numPr>
                <w:ilvl w:val="0"/>
                <w:numId w:val="16"/>
              </w:numPr>
              <w:spacing w:before="100" w:beforeAutospacing="1" w:after="100" w:afterAutospacing="1" w:line="300" w:lineRule="exact"/>
              <w:ind w:left="357" w:hanging="357"/>
              <w:rPr>
                <w:rFonts w:ascii="Arial" w:hAnsi="Arial" w:cs="Arial"/>
              </w:rPr>
            </w:pPr>
            <w:r>
              <w:rPr>
                <w:rFonts w:ascii="Arial" w:hAnsi="Arial" w:cs="Arial"/>
              </w:rPr>
              <w:t>S</w:t>
            </w:r>
            <w:r w:rsidR="009B3719" w:rsidRPr="00DD6528">
              <w:rPr>
                <w:rFonts w:ascii="Arial" w:hAnsi="Arial" w:cs="Arial"/>
              </w:rPr>
              <w:t>how to view previous observations</w:t>
            </w:r>
            <w:r>
              <w:rPr>
                <w:rFonts w:ascii="Arial" w:hAnsi="Arial" w:cs="Arial"/>
              </w:rPr>
              <w:t xml:space="preserve"> (right-click on grey bar and select required time frame)</w:t>
            </w:r>
          </w:p>
          <w:p w14:paraId="3A671427" w14:textId="5C8FEE2D" w:rsidR="009B3719" w:rsidRPr="00DD6528" w:rsidRDefault="00AD210A" w:rsidP="009B3719">
            <w:pPr>
              <w:pStyle w:val="ListParagraph"/>
              <w:numPr>
                <w:ilvl w:val="0"/>
                <w:numId w:val="16"/>
              </w:numPr>
              <w:spacing w:before="100" w:beforeAutospacing="1" w:after="100" w:afterAutospacing="1" w:line="300" w:lineRule="exact"/>
              <w:ind w:left="357" w:hanging="357"/>
              <w:rPr>
                <w:rFonts w:ascii="Arial" w:hAnsi="Arial" w:cs="Arial"/>
              </w:rPr>
            </w:pPr>
            <w:r>
              <w:rPr>
                <w:rFonts w:ascii="Arial" w:eastAsia="Times New Roman" w:hAnsi="Arial" w:cs="Arial"/>
                <w:lang w:eastAsia="en-GB"/>
              </w:rPr>
              <w:t xml:space="preserve">In the </w:t>
            </w:r>
            <w:r w:rsidR="009B3719" w:rsidRPr="00DD6528">
              <w:rPr>
                <w:rFonts w:ascii="Arial" w:eastAsia="Times New Roman" w:hAnsi="Arial" w:cs="Arial"/>
                <w:b/>
                <w:bCs/>
                <w:lang w:eastAsia="en-GB"/>
              </w:rPr>
              <w:t xml:space="preserve">Adult </w:t>
            </w:r>
            <w:r>
              <w:rPr>
                <w:rFonts w:ascii="Arial" w:eastAsia="Times New Roman" w:hAnsi="Arial" w:cs="Arial"/>
                <w:b/>
                <w:bCs/>
                <w:lang w:eastAsia="en-GB"/>
              </w:rPr>
              <w:t>S</w:t>
            </w:r>
            <w:r w:rsidR="009B3719" w:rsidRPr="00DD6528">
              <w:rPr>
                <w:rFonts w:ascii="Arial" w:eastAsia="Times New Roman" w:hAnsi="Arial" w:cs="Arial"/>
                <w:b/>
                <w:bCs/>
                <w:lang w:eastAsia="en-GB"/>
              </w:rPr>
              <w:t xml:space="preserve">ystems Assessment </w:t>
            </w:r>
            <w:r w:rsidR="009B3719" w:rsidRPr="00DD6528">
              <w:rPr>
                <w:rFonts w:ascii="Arial" w:eastAsia="Times New Roman" w:hAnsi="Arial" w:cs="Arial"/>
                <w:lang w:eastAsia="en-GB"/>
              </w:rPr>
              <w:t>band</w:t>
            </w:r>
            <w:r>
              <w:rPr>
                <w:rFonts w:ascii="Arial" w:eastAsia="Times New Roman" w:hAnsi="Arial" w:cs="Arial"/>
                <w:lang w:eastAsia="en-GB"/>
              </w:rPr>
              <w:t xml:space="preserve">, select </w:t>
            </w:r>
            <w:r w:rsidRPr="00DD6528">
              <w:rPr>
                <w:rFonts w:ascii="Arial" w:eastAsia="Times New Roman" w:hAnsi="Arial" w:cs="Arial"/>
                <w:lang w:eastAsia="en-GB"/>
              </w:rPr>
              <w:t>the</w:t>
            </w:r>
            <w:r w:rsidRPr="00DD6528">
              <w:rPr>
                <w:rFonts w:ascii="Arial" w:eastAsia="Times New Roman" w:hAnsi="Arial" w:cs="Arial"/>
                <w:b/>
                <w:bCs/>
                <w:lang w:eastAsia="en-GB"/>
              </w:rPr>
              <w:t xml:space="preserve"> ‘Gastrointestinal’ </w:t>
            </w:r>
            <w:r w:rsidRPr="00DD6528">
              <w:rPr>
                <w:rFonts w:ascii="Arial" w:eastAsia="Times New Roman" w:hAnsi="Arial" w:cs="Arial"/>
                <w:lang w:eastAsia="en-GB"/>
              </w:rPr>
              <w:t>section</w:t>
            </w:r>
          </w:p>
          <w:p w14:paraId="1F7CEDFE" w14:textId="7273247A" w:rsidR="009B3719" w:rsidRPr="00DD6528" w:rsidRDefault="009B3719" w:rsidP="009B3719">
            <w:pPr>
              <w:pStyle w:val="ListParagraph"/>
              <w:numPr>
                <w:ilvl w:val="0"/>
                <w:numId w:val="16"/>
              </w:numPr>
              <w:spacing w:before="100" w:beforeAutospacing="1" w:after="100" w:afterAutospacing="1" w:line="300" w:lineRule="exact"/>
              <w:ind w:left="357" w:hanging="357"/>
              <w:rPr>
                <w:rFonts w:ascii="Arial" w:hAnsi="Arial" w:cs="Arial"/>
                <w:b/>
                <w:bCs/>
              </w:rPr>
            </w:pPr>
            <w:r w:rsidRPr="00DD6528">
              <w:rPr>
                <w:rFonts w:ascii="Arial" w:hAnsi="Arial" w:cs="Arial"/>
              </w:rPr>
              <w:t xml:space="preserve">Demo the </w:t>
            </w:r>
            <w:r w:rsidRPr="00DD6528">
              <w:rPr>
                <w:rFonts w:ascii="Arial" w:hAnsi="Arial" w:cs="Arial"/>
                <w:b/>
                <w:bCs/>
              </w:rPr>
              <w:t>Bristol</w:t>
            </w:r>
            <w:r w:rsidRPr="00DD6528">
              <w:rPr>
                <w:rFonts w:ascii="Arial" w:hAnsi="Arial" w:cs="Arial"/>
              </w:rPr>
              <w:t xml:space="preserve"> </w:t>
            </w:r>
            <w:r w:rsidRPr="00DD6528">
              <w:rPr>
                <w:rFonts w:ascii="Arial" w:hAnsi="Arial" w:cs="Arial"/>
                <w:b/>
                <w:bCs/>
              </w:rPr>
              <w:t>Stool</w:t>
            </w:r>
            <w:r w:rsidRPr="00DD6528">
              <w:rPr>
                <w:rFonts w:ascii="Arial" w:hAnsi="Arial" w:cs="Arial"/>
              </w:rPr>
              <w:t xml:space="preserve"> </w:t>
            </w:r>
            <w:r w:rsidRPr="00DD6528">
              <w:rPr>
                <w:rFonts w:ascii="Arial" w:hAnsi="Arial" w:cs="Arial"/>
                <w:b/>
                <w:bCs/>
              </w:rPr>
              <w:t>Chart</w:t>
            </w:r>
            <w:r w:rsidRPr="00DD6528">
              <w:rPr>
                <w:rFonts w:ascii="Arial" w:hAnsi="Arial" w:cs="Arial"/>
              </w:rPr>
              <w:t xml:space="preserve"> here, to reinforce how to complete this short assessment</w:t>
            </w:r>
          </w:p>
          <w:p w14:paraId="16C2EA3D" w14:textId="67B862DC" w:rsidR="009B3719" w:rsidRPr="00DD6528" w:rsidRDefault="00AD210A" w:rsidP="009B3719">
            <w:pPr>
              <w:pStyle w:val="ListParagraph"/>
              <w:numPr>
                <w:ilvl w:val="0"/>
                <w:numId w:val="16"/>
              </w:numPr>
              <w:spacing w:before="100" w:beforeAutospacing="1" w:after="100" w:afterAutospacing="1" w:line="300" w:lineRule="exact"/>
              <w:ind w:left="357" w:hanging="357"/>
              <w:rPr>
                <w:rFonts w:ascii="Arial" w:hAnsi="Arial" w:cs="Arial"/>
                <w:b/>
                <w:bCs/>
              </w:rPr>
            </w:pPr>
            <w:r>
              <w:rPr>
                <w:rFonts w:ascii="Arial" w:hAnsi="Arial" w:cs="Arial"/>
              </w:rPr>
              <w:t>In t</w:t>
            </w:r>
            <w:r w:rsidR="009B3719" w:rsidRPr="00DD6528">
              <w:rPr>
                <w:rFonts w:ascii="Arial" w:hAnsi="Arial" w:cs="Arial"/>
              </w:rPr>
              <w:t xml:space="preserve">he </w:t>
            </w:r>
            <w:r w:rsidR="009B3719" w:rsidRPr="00DD6528">
              <w:rPr>
                <w:rFonts w:ascii="Arial" w:hAnsi="Arial" w:cs="Arial"/>
                <w:b/>
                <w:bCs/>
              </w:rPr>
              <w:t>Stool Type</w:t>
            </w:r>
            <w:r>
              <w:rPr>
                <w:rFonts w:ascii="Arial" w:hAnsi="Arial" w:cs="Arial"/>
              </w:rPr>
              <w:t xml:space="preserve">, open ‘decision support’ (link </w:t>
            </w:r>
            <w:r w:rsidR="009B3719" w:rsidRPr="00DD6528">
              <w:rPr>
                <w:rFonts w:ascii="Arial" w:hAnsi="Arial" w:cs="Arial"/>
              </w:rPr>
              <w:t xml:space="preserve">in </w:t>
            </w:r>
            <w:r w:rsidR="009B3719" w:rsidRPr="00DD6528">
              <w:rPr>
                <w:rFonts w:ascii="Arial" w:hAnsi="Arial" w:cs="Arial"/>
                <w:b/>
                <w:bCs/>
                <w:color w:val="548DD4" w:themeColor="text2" w:themeTint="99"/>
              </w:rPr>
              <w:t>blue</w:t>
            </w:r>
            <w:r>
              <w:rPr>
                <w:rFonts w:ascii="Arial" w:hAnsi="Arial" w:cs="Arial"/>
                <w:b/>
                <w:bCs/>
                <w:color w:val="548DD4" w:themeColor="text2" w:themeTint="99"/>
              </w:rPr>
              <w:t>)</w:t>
            </w:r>
            <w:r w:rsidR="009B3719" w:rsidRPr="00DD6528">
              <w:rPr>
                <w:rFonts w:ascii="Arial" w:hAnsi="Arial" w:cs="Arial"/>
              </w:rPr>
              <w:t xml:space="preserve"> to show the </w:t>
            </w:r>
            <w:r>
              <w:rPr>
                <w:rFonts w:ascii="Arial" w:hAnsi="Arial" w:cs="Arial"/>
                <w:b/>
                <w:bCs/>
              </w:rPr>
              <w:t>t</w:t>
            </w:r>
            <w:r w:rsidR="009B3719" w:rsidRPr="00DD6528">
              <w:rPr>
                <w:rFonts w:ascii="Arial" w:hAnsi="Arial" w:cs="Arial"/>
                <w:b/>
                <w:bCs/>
              </w:rPr>
              <w:t>ype</w:t>
            </w:r>
            <w:r w:rsidR="009B3719" w:rsidRPr="00DD6528">
              <w:rPr>
                <w:rFonts w:ascii="Arial" w:hAnsi="Arial" w:cs="Arial"/>
              </w:rPr>
              <w:t xml:space="preserve"> </w:t>
            </w:r>
            <w:r w:rsidR="009B3719" w:rsidRPr="00DD6528">
              <w:rPr>
                <w:rFonts w:ascii="Arial" w:hAnsi="Arial" w:cs="Arial"/>
                <w:b/>
                <w:bCs/>
              </w:rPr>
              <w:t>grades</w:t>
            </w:r>
            <w:r w:rsidR="009B3719" w:rsidRPr="00DD6528">
              <w:rPr>
                <w:rFonts w:ascii="Arial" w:hAnsi="Arial" w:cs="Arial"/>
              </w:rPr>
              <w:t xml:space="preserve"> available to users</w:t>
            </w:r>
          </w:p>
          <w:p w14:paraId="4EA0EC25" w14:textId="77777777" w:rsidR="009B3719" w:rsidRPr="00DD6528" w:rsidRDefault="009B3719" w:rsidP="009B3719">
            <w:pPr>
              <w:pStyle w:val="ListParagraph"/>
              <w:numPr>
                <w:ilvl w:val="0"/>
                <w:numId w:val="16"/>
              </w:numPr>
              <w:spacing w:before="100" w:beforeAutospacing="1" w:after="100" w:afterAutospacing="1" w:line="300" w:lineRule="exact"/>
              <w:ind w:left="357" w:hanging="357"/>
              <w:rPr>
                <w:rFonts w:ascii="Arial" w:hAnsi="Arial" w:cs="Arial"/>
                <w:b/>
                <w:bCs/>
              </w:rPr>
            </w:pPr>
            <w:r w:rsidRPr="00DD6528">
              <w:rPr>
                <w:rFonts w:ascii="Arial" w:hAnsi="Arial" w:cs="Arial"/>
              </w:rPr>
              <w:t>Inform delegates to enter own choice of values at this point</w:t>
            </w:r>
          </w:p>
          <w:p w14:paraId="29A9AA48" w14:textId="77777777" w:rsidR="00AD210A" w:rsidRDefault="009B3719" w:rsidP="00AD210A">
            <w:pPr>
              <w:pStyle w:val="ListParagraph"/>
              <w:numPr>
                <w:ilvl w:val="0"/>
                <w:numId w:val="16"/>
              </w:numPr>
              <w:spacing w:before="100" w:beforeAutospacing="1" w:after="100" w:afterAutospacing="1" w:line="300" w:lineRule="exact"/>
              <w:ind w:left="357" w:hanging="357"/>
              <w:rPr>
                <w:rFonts w:ascii="Arial" w:hAnsi="Arial" w:cs="Arial"/>
              </w:rPr>
            </w:pPr>
            <w:r w:rsidRPr="00DD6528">
              <w:rPr>
                <w:rFonts w:ascii="Arial" w:hAnsi="Arial" w:cs="Arial"/>
                <w:b/>
                <w:bCs/>
              </w:rPr>
              <w:t>Trainers Note</w:t>
            </w:r>
            <w:r w:rsidRPr="00DD6528">
              <w:rPr>
                <w:rFonts w:ascii="Arial" w:hAnsi="Arial" w:cs="Arial"/>
              </w:rPr>
              <w:t xml:space="preserve">: continue talking through the scenario - now that we have documented some stool info, we will move on to </w:t>
            </w:r>
            <w:r w:rsidRPr="00AD210A">
              <w:rPr>
                <w:rFonts w:ascii="Arial" w:hAnsi="Arial" w:cs="Arial"/>
                <w:b/>
                <w:bCs/>
              </w:rPr>
              <w:t>fluid</w:t>
            </w:r>
            <w:r w:rsidRPr="00DD6528">
              <w:rPr>
                <w:rFonts w:ascii="Arial" w:hAnsi="Arial" w:cs="Arial"/>
              </w:rPr>
              <w:t xml:space="preserve"> </w:t>
            </w:r>
            <w:r w:rsidRPr="00AD210A">
              <w:rPr>
                <w:rFonts w:ascii="Arial" w:hAnsi="Arial" w:cs="Arial"/>
                <w:b/>
                <w:bCs/>
              </w:rPr>
              <w:t>balance</w:t>
            </w:r>
            <w:r w:rsidRPr="00DD6528">
              <w:rPr>
                <w:rFonts w:ascii="Arial" w:hAnsi="Arial" w:cs="Arial"/>
              </w:rPr>
              <w:t xml:space="preserve"> to record some fluid input/output </w:t>
            </w:r>
            <w:r w:rsidRPr="00AD210A">
              <w:rPr>
                <w:rFonts w:ascii="Arial" w:hAnsi="Arial" w:cs="Arial"/>
              </w:rPr>
              <w:t xml:space="preserve">that </w:t>
            </w:r>
            <w:r w:rsidR="00AD210A" w:rsidRPr="00AD210A">
              <w:rPr>
                <w:rFonts w:ascii="Arial" w:hAnsi="Arial" w:cs="Arial"/>
                <w:b/>
                <w:bCs/>
              </w:rPr>
              <w:t>P</w:t>
            </w:r>
            <w:r w:rsidRPr="00AD210A">
              <w:rPr>
                <w:rFonts w:ascii="Arial" w:hAnsi="Arial" w:cs="Arial"/>
                <w:b/>
                <w:bCs/>
              </w:rPr>
              <w:t xml:space="preserve">atient </w:t>
            </w:r>
            <w:r w:rsidR="00AD210A" w:rsidRPr="00AD210A">
              <w:rPr>
                <w:rFonts w:ascii="Arial" w:hAnsi="Arial" w:cs="Arial"/>
                <w:b/>
                <w:bCs/>
              </w:rPr>
              <w:t>1</w:t>
            </w:r>
            <w:r w:rsidRPr="00AD210A">
              <w:rPr>
                <w:rFonts w:ascii="Arial" w:hAnsi="Arial" w:cs="Arial"/>
              </w:rPr>
              <w:t xml:space="preserve"> (</w:t>
            </w:r>
            <w:r w:rsidR="00AD210A" w:rsidRPr="00AD210A">
              <w:rPr>
                <w:rFonts w:ascii="Arial" w:hAnsi="Arial" w:cs="Arial"/>
              </w:rPr>
              <w:t>from Patient Data Set</w:t>
            </w:r>
            <w:r w:rsidRPr="00AD210A">
              <w:rPr>
                <w:rFonts w:ascii="Arial" w:hAnsi="Arial" w:cs="Arial"/>
              </w:rPr>
              <w:t>) has been</w:t>
            </w:r>
            <w:r w:rsidRPr="00DD6528">
              <w:rPr>
                <w:rFonts w:ascii="Arial" w:hAnsi="Arial" w:cs="Arial"/>
              </w:rPr>
              <w:t xml:space="preserve"> to the toilet and </w:t>
            </w:r>
            <w:r w:rsidR="00AD210A">
              <w:rPr>
                <w:rFonts w:ascii="Arial" w:hAnsi="Arial" w:cs="Arial"/>
              </w:rPr>
              <w:t xml:space="preserve">also </w:t>
            </w:r>
            <w:r w:rsidRPr="00DD6528">
              <w:rPr>
                <w:rFonts w:ascii="Arial" w:hAnsi="Arial" w:cs="Arial"/>
              </w:rPr>
              <w:t>had some fluids to drink</w:t>
            </w:r>
            <w:r w:rsidR="00AD210A">
              <w:rPr>
                <w:rFonts w:ascii="Arial" w:hAnsi="Arial" w:cs="Arial"/>
              </w:rPr>
              <w:t xml:space="preserve"> </w:t>
            </w:r>
          </w:p>
          <w:p w14:paraId="4859EFD9" w14:textId="567FBCBA" w:rsidR="009B3719" w:rsidRPr="00AD210A" w:rsidRDefault="00AD210A" w:rsidP="00AD210A">
            <w:pPr>
              <w:pStyle w:val="ListParagraph"/>
              <w:numPr>
                <w:ilvl w:val="0"/>
                <w:numId w:val="16"/>
              </w:numPr>
              <w:spacing w:before="100" w:beforeAutospacing="1" w:after="100" w:afterAutospacing="1" w:line="300" w:lineRule="exact"/>
              <w:ind w:left="357" w:hanging="357"/>
              <w:rPr>
                <w:rFonts w:ascii="Arial" w:hAnsi="Arial" w:cs="Arial"/>
                <w:b/>
                <w:bCs/>
              </w:rPr>
            </w:pPr>
            <w:r w:rsidRPr="00DD6528">
              <w:rPr>
                <w:rFonts w:ascii="Arial" w:eastAsia="Times New Roman" w:hAnsi="Arial" w:cs="Arial"/>
                <w:lang w:eastAsia="en-GB"/>
              </w:rPr>
              <w:t xml:space="preserve">Select the </w:t>
            </w:r>
            <w:r w:rsidRPr="00DD6528">
              <w:rPr>
                <w:rFonts w:ascii="Arial" w:eastAsia="Times New Roman" w:hAnsi="Arial" w:cs="Arial"/>
                <w:b/>
                <w:bCs/>
                <w:lang w:eastAsia="en-GB"/>
              </w:rPr>
              <w:t>Fluid</w:t>
            </w:r>
            <w:r w:rsidRPr="00DD6528">
              <w:rPr>
                <w:rFonts w:ascii="Arial" w:eastAsia="Times New Roman" w:hAnsi="Arial" w:cs="Arial"/>
                <w:lang w:eastAsia="en-GB"/>
              </w:rPr>
              <w:t xml:space="preserve"> </w:t>
            </w:r>
            <w:r w:rsidRPr="00DD6528">
              <w:rPr>
                <w:rFonts w:ascii="Arial" w:eastAsia="Times New Roman" w:hAnsi="Arial" w:cs="Arial"/>
                <w:b/>
                <w:bCs/>
                <w:lang w:eastAsia="en-GB"/>
              </w:rPr>
              <w:t>Balance</w:t>
            </w:r>
            <w:r w:rsidRPr="00DD6528">
              <w:rPr>
                <w:rFonts w:ascii="Arial" w:eastAsia="Times New Roman" w:hAnsi="Arial" w:cs="Arial"/>
                <w:lang w:eastAsia="en-GB"/>
              </w:rPr>
              <w:t xml:space="preserve"> </w:t>
            </w:r>
            <w:r>
              <w:rPr>
                <w:rFonts w:ascii="Arial" w:eastAsia="Times New Roman" w:hAnsi="Arial" w:cs="Arial"/>
                <w:lang w:eastAsia="en-GB"/>
              </w:rPr>
              <w:t xml:space="preserve">navigator </w:t>
            </w:r>
            <w:r w:rsidRPr="00DD6528">
              <w:rPr>
                <w:rFonts w:ascii="Arial" w:eastAsia="Times New Roman" w:hAnsi="Arial" w:cs="Arial"/>
                <w:lang w:eastAsia="en-GB"/>
              </w:rPr>
              <w:t xml:space="preserve">band </w:t>
            </w:r>
            <w:r w:rsidR="009B3719" w:rsidRPr="00AD210A">
              <w:rPr>
                <w:rFonts w:ascii="Arial" w:hAnsi="Arial" w:cs="Arial"/>
              </w:rPr>
              <w:t>and explain the timeframes and</w:t>
            </w:r>
            <w:r>
              <w:rPr>
                <w:rFonts w:ascii="Arial" w:hAnsi="Arial" w:cs="Arial"/>
              </w:rPr>
              <w:t xml:space="preserve"> mention </w:t>
            </w:r>
            <w:r w:rsidRPr="00AD210A">
              <w:rPr>
                <w:rFonts w:ascii="Arial" w:hAnsi="Arial" w:cs="Arial"/>
                <w:b/>
                <w:bCs/>
              </w:rPr>
              <w:t>‘Today’s Intake</w:t>
            </w:r>
            <w:r w:rsidR="009B3719" w:rsidRPr="00AD210A">
              <w:rPr>
                <w:rFonts w:ascii="Arial" w:hAnsi="Arial" w:cs="Arial"/>
                <w:b/>
                <w:bCs/>
              </w:rPr>
              <w:t>/Output</w:t>
            </w:r>
            <w:r w:rsidRPr="00AD210A">
              <w:rPr>
                <w:rFonts w:ascii="Arial" w:hAnsi="Arial" w:cs="Arial"/>
                <w:b/>
                <w:bCs/>
              </w:rPr>
              <w:t>/Balance</w:t>
            </w:r>
            <w:r w:rsidR="009B3719" w:rsidRPr="00AD210A">
              <w:rPr>
                <w:rFonts w:ascii="Arial" w:hAnsi="Arial" w:cs="Arial"/>
                <w:b/>
                <w:bCs/>
              </w:rPr>
              <w:t>)</w:t>
            </w:r>
            <w:r>
              <w:rPr>
                <w:rFonts w:ascii="Arial" w:hAnsi="Arial" w:cs="Arial"/>
                <w:b/>
                <w:bCs/>
              </w:rPr>
              <w:t xml:space="preserve">’ </w:t>
            </w:r>
            <w:r>
              <w:rPr>
                <w:rFonts w:ascii="Arial" w:hAnsi="Arial" w:cs="Arial"/>
              </w:rPr>
              <w:t>row at top of screen</w:t>
            </w:r>
          </w:p>
          <w:p w14:paraId="3D5335DE" w14:textId="77777777" w:rsidR="009B3719" w:rsidRPr="00DD6528" w:rsidRDefault="009B3719" w:rsidP="009B3719">
            <w:pPr>
              <w:pStyle w:val="ListParagraph"/>
              <w:numPr>
                <w:ilvl w:val="0"/>
                <w:numId w:val="16"/>
              </w:numPr>
              <w:spacing w:before="100" w:beforeAutospacing="1" w:after="100" w:afterAutospacing="1"/>
              <w:ind w:left="360"/>
              <w:rPr>
                <w:rFonts w:ascii="Arial" w:hAnsi="Arial" w:cs="Arial"/>
                <w:b/>
                <w:bCs/>
              </w:rPr>
            </w:pPr>
            <w:r w:rsidRPr="00DD6528">
              <w:rPr>
                <w:rFonts w:ascii="Arial" w:hAnsi="Arial" w:cs="Arial"/>
              </w:rPr>
              <w:t>Demo an input of your choice to give delegates an overview on how to record – get them to do a practical on the scenario of a basic example</w:t>
            </w:r>
          </w:p>
          <w:p w14:paraId="3C465DEA" w14:textId="30DFD8BA" w:rsidR="009B3719" w:rsidRPr="00AD210A" w:rsidRDefault="009B3719" w:rsidP="009B3719">
            <w:pPr>
              <w:pStyle w:val="ListParagraph"/>
              <w:numPr>
                <w:ilvl w:val="0"/>
                <w:numId w:val="16"/>
              </w:numPr>
              <w:spacing w:before="100" w:beforeAutospacing="1" w:after="100" w:afterAutospacing="1"/>
              <w:ind w:left="360"/>
              <w:rPr>
                <w:rFonts w:ascii="Arial" w:hAnsi="Arial" w:cs="Arial"/>
                <w:b/>
                <w:bCs/>
              </w:rPr>
            </w:pPr>
            <w:r w:rsidRPr="00AD210A">
              <w:rPr>
                <w:rFonts w:ascii="Arial" w:hAnsi="Arial" w:cs="Arial"/>
                <w:b/>
                <w:bCs/>
              </w:rPr>
              <w:t>Trainer</w:t>
            </w:r>
            <w:r w:rsidR="00AD210A">
              <w:rPr>
                <w:rFonts w:ascii="Arial" w:hAnsi="Arial" w:cs="Arial"/>
              </w:rPr>
              <w:t xml:space="preserve">, </w:t>
            </w:r>
            <w:r w:rsidRPr="00DD6528">
              <w:rPr>
                <w:rFonts w:ascii="Arial" w:hAnsi="Arial" w:cs="Arial"/>
              </w:rPr>
              <w:t xml:space="preserve">record </w:t>
            </w:r>
            <w:r w:rsidR="00AD210A">
              <w:rPr>
                <w:rFonts w:ascii="Arial" w:hAnsi="Arial" w:cs="Arial"/>
              </w:rPr>
              <w:t xml:space="preserve">this: between </w:t>
            </w:r>
            <w:r w:rsidRPr="00DD6528">
              <w:rPr>
                <w:rFonts w:ascii="Arial" w:hAnsi="Arial" w:cs="Arial"/>
              </w:rPr>
              <w:t xml:space="preserve">7 am </w:t>
            </w:r>
            <w:r w:rsidR="00AD210A">
              <w:rPr>
                <w:rFonts w:ascii="Arial" w:hAnsi="Arial" w:cs="Arial"/>
              </w:rPr>
              <w:t xml:space="preserve">and 8am, </w:t>
            </w:r>
            <w:r w:rsidRPr="00DD6528">
              <w:rPr>
                <w:rFonts w:ascii="Arial" w:hAnsi="Arial" w:cs="Arial"/>
              </w:rPr>
              <w:t xml:space="preserve">the patient had oral intake of tea </w:t>
            </w:r>
            <w:r w:rsidRPr="00AD210A">
              <w:rPr>
                <w:rFonts w:ascii="Arial" w:hAnsi="Arial" w:cs="Arial"/>
                <w:b/>
                <w:bCs/>
              </w:rPr>
              <w:t>(200</w:t>
            </w:r>
            <w:r w:rsidR="00AD210A" w:rsidRPr="00AD210A">
              <w:rPr>
                <w:rFonts w:ascii="Arial" w:hAnsi="Arial" w:cs="Arial"/>
                <w:b/>
                <w:bCs/>
              </w:rPr>
              <w:t xml:space="preserve"> </w:t>
            </w:r>
            <w:r w:rsidRPr="00AD210A">
              <w:rPr>
                <w:rFonts w:ascii="Arial" w:hAnsi="Arial" w:cs="Arial"/>
                <w:b/>
                <w:bCs/>
              </w:rPr>
              <w:t>ml)</w:t>
            </w:r>
            <w:r w:rsidRPr="00DD6528">
              <w:rPr>
                <w:rFonts w:ascii="Arial" w:hAnsi="Arial" w:cs="Arial"/>
              </w:rPr>
              <w:t xml:space="preserve"> and then </w:t>
            </w:r>
            <w:r w:rsidR="00AD210A">
              <w:rPr>
                <w:rFonts w:ascii="Arial" w:hAnsi="Arial" w:cs="Arial"/>
              </w:rPr>
              <w:t xml:space="preserve">between </w:t>
            </w:r>
            <w:r w:rsidRPr="00DD6528">
              <w:rPr>
                <w:rFonts w:ascii="Arial" w:hAnsi="Arial" w:cs="Arial"/>
              </w:rPr>
              <w:t>8</w:t>
            </w:r>
            <w:r w:rsidR="00AD210A">
              <w:rPr>
                <w:rFonts w:ascii="Arial" w:hAnsi="Arial" w:cs="Arial"/>
              </w:rPr>
              <w:t xml:space="preserve">am and 9am the </w:t>
            </w:r>
            <w:r w:rsidRPr="00DD6528">
              <w:rPr>
                <w:rFonts w:ascii="Arial" w:hAnsi="Arial" w:cs="Arial"/>
              </w:rPr>
              <w:t xml:space="preserve">patient went to toilet - urine voided </w:t>
            </w:r>
            <w:r w:rsidR="00AD210A" w:rsidRPr="00AD210A">
              <w:rPr>
                <w:rFonts w:ascii="Arial" w:hAnsi="Arial" w:cs="Arial"/>
                <w:b/>
                <w:bCs/>
              </w:rPr>
              <w:t>150 ml</w:t>
            </w:r>
          </w:p>
          <w:p w14:paraId="1A61870E" w14:textId="77777777" w:rsidR="00AD210A" w:rsidRDefault="009B3719" w:rsidP="00AD210A">
            <w:pPr>
              <w:pStyle w:val="ListParagraph"/>
              <w:numPr>
                <w:ilvl w:val="0"/>
                <w:numId w:val="16"/>
              </w:numPr>
              <w:spacing w:before="100" w:beforeAutospacing="1" w:after="100" w:afterAutospacing="1"/>
              <w:ind w:left="360"/>
              <w:rPr>
                <w:rFonts w:ascii="Arial" w:hAnsi="Arial" w:cs="Arial"/>
                <w:b/>
                <w:bCs/>
              </w:rPr>
            </w:pPr>
            <w:r w:rsidRPr="00DD6528">
              <w:rPr>
                <w:rFonts w:ascii="Arial" w:hAnsi="Arial" w:cs="Arial"/>
              </w:rPr>
              <w:t xml:space="preserve">Click </w:t>
            </w:r>
            <w:r w:rsidRPr="00DD6528">
              <w:rPr>
                <w:rFonts w:ascii="Arial" w:hAnsi="Arial" w:cs="Arial"/>
                <w:b/>
                <w:bCs/>
              </w:rPr>
              <w:t>Sign</w:t>
            </w:r>
          </w:p>
          <w:p w14:paraId="41111F51" w14:textId="0D9DE6E3" w:rsidR="009B3719" w:rsidRPr="00AD210A" w:rsidRDefault="00AD210A" w:rsidP="00AD210A">
            <w:pPr>
              <w:pStyle w:val="ListParagraph"/>
              <w:numPr>
                <w:ilvl w:val="0"/>
                <w:numId w:val="16"/>
              </w:numPr>
              <w:spacing w:before="100" w:beforeAutospacing="1" w:after="100" w:afterAutospacing="1"/>
              <w:ind w:left="360"/>
              <w:rPr>
                <w:rFonts w:ascii="Arial" w:hAnsi="Arial" w:cs="Arial"/>
                <w:b/>
                <w:bCs/>
              </w:rPr>
            </w:pPr>
            <w:r>
              <w:rPr>
                <w:rFonts w:ascii="Arial" w:hAnsi="Arial" w:cs="Arial"/>
                <w:b/>
                <w:bCs/>
              </w:rPr>
              <w:t>Today’s I</w:t>
            </w:r>
            <w:r w:rsidR="009B3719" w:rsidRPr="00AD210A">
              <w:rPr>
                <w:rFonts w:ascii="Arial" w:hAnsi="Arial" w:cs="Arial"/>
                <w:b/>
                <w:bCs/>
              </w:rPr>
              <w:t>ntake</w:t>
            </w:r>
            <w:r w:rsidR="009B3719" w:rsidRPr="00AD210A">
              <w:rPr>
                <w:rFonts w:ascii="Arial" w:hAnsi="Arial" w:cs="Arial"/>
              </w:rPr>
              <w:t xml:space="preserve"> at top of screen</w:t>
            </w:r>
            <w:r>
              <w:rPr>
                <w:rFonts w:ascii="Arial" w:hAnsi="Arial" w:cs="Arial"/>
              </w:rPr>
              <w:t xml:space="preserve"> </w:t>
            </w:r>
            <w:r w:rsidR="009B3719" w:rsidRPr="00AD210A">
              <w:rPr>
                <w:rFonts w:ascii="Arial" w:hAnsi="Arial" w:cs="Arial"/>
              </w:rPr>
              <w:t xml:space="preserve">displays total intake, output, and balance </w:t>
            </w:r>
            <w:r w:rsidRPr="00AD210A">
              <w:rPr>
                <w:rFonts w:ascii="Arial" w:hAnsi="Arial" w:cs="Arial"/>
                <w:b/>
                <w:bCs/>
              </w:rPr>
              <w:t>(50ml)</w:t>
            </w:r>
          </w:p>
          <w:p w14:paraId="48EB2CC9" w14:textId="5CB36242" w:rsidR="009B3719" w:rsidRPr="00DD6528" w:rsidRDefault="009B3719" w:rsidP="009B3719">
            <w:pPr>
              <w:pStyle w:val="ListParagraph"/>
              <w:numPr>
                <w:ilvl w:val="0"/>
                <w:numId w:val="16"/>
              </w:numPr>
              <w:spacing w:before="100" w:beforeAutospacing="1" w:after="100" w:afterAutospacing="1"/>
              <w:ind w:left="360"/>
              <w:rPr>
                <w:rFonts w:ascii="Arial" w:hAnsi="Arial" w:cs="Arial"/>
                <w:b/>
                <w:bCs/>
              </w:rPr>
            </w:pPr>
            <w:r w:rsidRPr="00DD6528">
              <w:rPr>
                <w:rFonts w:ascii="Arial" w:hAnsi="Arial" w:cs="Arial"/>
              </w:rPr>
              <w:t>Explain the orientation of the chart – the view at default is on the current date &amp; time and scroll to the right to view the past date</w:t>
            </w:r>
            <w:r w:rsidR="001B5151">
              <w:rPr>
                <w:rFonts w:ascii="Arial" w:hAnsi="Arial" w:cs="Arial"/>
              </w:rPr>
              <w:t>s</w:t>
            </w:r>
            <w:r w:rsidRPr="00DD6528">
              <w:rPr>
                <w:rFonts w:ascii="Arial" w:hAnsi="Arial" w:cs="Arial"/>
              </w:rPr>
              <w:t xml:space="preserve"> &amp; time</w:t>
            </w:r>
            <w:r w:rsidR="001B5151">
              <w:rPr>
                <w:rFonts w:ascii="Arial" w:hAnsi="Arial" w:cs="Arial"/>
              </w:rPr>
              <w:t>s</w:t>
            </w:r>
          </w:p>
          <w:p w14:paraId="0121E401" w14:textId="510D8E0C" w:rsidR="009B3719" w:rsidRPr="001B5151" w:rsidRDefault="006A1275" w:rsidP="009B3719">
            <w:pPr>
              <w:pStyle w:val="ListParagraph"/>
              <w:numPr>
                <w:ilvl w:val="0"/>
                <w:numId w:val="16"/>
              </w:numPr>
              <w:spacing w:before="100" w:beforeAutospacing="1" w:after="100" w:afterAutospacing="1"/>
              <w:ind w:left="360"/>
              <w:rPr>
                <w:rFonts w:ascii="Arial" w:hAnsi="Arial" w:cs="Arial"/>
                <w:b/>
                <w:bCs/>
              </w:rPr>
            </w:pPr>
            <w:r>
              <w:rPr>
                <w:rFonts w:ascii="Arial" w:hAnsi="Arial" w:cs="Arial"/>
              </w:rPr>
              <w:lastRenderedPageBreak/>
              <w:t>Explain t</w:t>
            </w:r>
            <w:r w:rsidR="009B3719" w:rsidRPr="00DD6528">
              <w:rPr>
                <w:rFonts w:ascii="Arial" w:hAnsi="Arial" w:cs="Arial"/>
              </w:rPr>
              <w:t xml:space="preserve">he </w:t>
            </w:r>
            <w:r>
              <w:rPr>
                <w:rFonts w:ascii="Arial" w:hAnsi="Arial" w:cs="Arial"/>
              </w:rPr>
              <w:t xml:space="preserve">following columns in the </w:t>
            </w:r>
            <w:r w:rsidR="009B3719" w:rsidRPr="00DD6528">
              <w:rPr>
                <w:rFonts w:ascii="Arial" w:hAnsi="Arial" w:cs="Arial"/>
              </w:rPr>
              <w:t>chart</w:t>
            </w:r>
            <w:r>
              <w:rPr>
                <w:rFonts w:ascii="Arial" w:hAnsi="Arial" w:cs="Arial"/>
              </w:rPr>
              <w:t xml:space="preserve"> – iView </w:t>
            </w:r>
            <w:r w:rsidR="009B3719" w:rsidRPr="00DD6528">
              <w:rPr>
                <w:rFonts w:ascii="Arial" w:hAnsi="Arial" w:cs="Arial"/>
              </w:rPr>
              <w:t xml:space="preserve">will </w:t>
            </w:r>
            <w:r>
              <w:rPr>
                <w:rFonts w:ascii="Arial" w:hAnsi="Arial" w:cs="Arial"/>
              </w:rPr>
              <w:t>auto. perform</w:t>
            </w:r>
            <w:r w:rsidR="009B3719" w:rsidRPr="00DD6528">
              <w:rPr>
                <w:rFonts w:ascii="Arial" w:hAnsi="Arial" w:cs="Arial"/>
              </w:rPr>
              <w:t xml:space="preserve"> a </w:t>
            </w:r>
            <w:r w:rsidR="009B3719" w:rsidRPr="001B5151">
              <w:rPr>
                <w:rFonts w:ascii="Arial" w:hAnsi="Arial" w:cs="Arial"/>
                <w:b/>
                <w:bCs/>
              </w:rPr>
              <w:t>Day</w:t>
            </w:r>
            <w:r w:rsidR="009B3719" w:rsidRPr="00DD6528">
              <w:rPr>
                <w:rFonts w:ascii="Arial" w:hAnsi="Arial" w:cs="Arial"/>
              </w:rPr>
              <w:t xml:space="preserve"> </w:t>
            </w:r>
            <w:r w:rsidR="009B3719" w:rsidRPr="001B5151">
              <w:rPr>
                <w:rFonts w:ascii="Arial" w:hAnsi="Arial" w:cs="Arial"/>
                <w:b/>
                <w:bCs/>
              </w:rPr>
              <w:t>shift</w:t>
            </w:r>
            <w:r w:rsidR="009B3719" w:rsidRPr="00DD6528">
              <w:rPr>
                <w:rFonts w:ascii="Arial" w:hAnsi="Arial" w:cs="Arial"/>
              </w:rPr>
              <w:t xml:space="preserve"> </w:t>
            </w:r>
            <w:r w:rsidR="009B3719" w:rsidRPr="001B5151">
              <w:rPr>
                <w:rFonts w:ascii="Arial" w:hAnsi="Arial" w:cs="Arial"/>
                <w:b/>
                <w:bCs/>
              </w:rPr>
              <w:t>total</w:t>
            </w:r>
            <w:r w:rsidR="009B3719" w:rsidRPr="00DD6528">
              <w:rPr>
                <w:rFonts w:ascii="Arial" w:hAnsi="Arial" w:cs="Arial"/>
              </w:rPr>
              <w:t xml:space="preserve"> at 12:00 hrs, a </w:t>
            </w:r>
            <w:r w:rsidR="009B3719" w:rsidRPr="001B5151">
              <w:rPr>
                <w:rFonts w:ascii="Arial" w:hAnsi="Arial" w:cs="Arial"/>
                <w:b/>
                <w:bCs/>
              </w:rPr>
              <w:t>Night</w:t>
            </w:r>
            <w:r w:rsidR="009B3719" w:rsidRPr="00DD6528">
              <w:rPr>
                <w:rFonts w:ascii="Arial" w:hAnsi="Arial" w:cs="Arial"/>
              </w:rPr>
              <w:t xml:space="preserve"> </w:t>
            </w:r>
            <w:r w:rsidR="009B3719" w:rsidRPr="001B5151">
              <w:rPr>
                <w:rFonts w:ascii="Arial" w:hAnsi="Arial" w:cs="Arial"/>
                <w:b/>
                <w:bCs/>
              </w:rPr>
              <w:t>shift</w:t>
            </w:r>
            <w:r w:rsidR="009B3719" w:rsidRPr="00DD6528">
              <w:rPr>
                <w:rFonts w:ascii="Arial" w:hAnsi="Arial" w:cs="Arial"/>
              </w:rPr>
              <w:t xml:space="preserve"> total 00:00 hrs and a </w:t>
            </w:r>
            <w:r w:rsidR="009B3719" w:rsidRPr="001B5151">
              <w:rPr>
                <w:rFonts w:ascii="Arial" w:hAnsi="Arial" w:cs="Arial"/>
                <w:b/>
                <w:bCs/>
              </w:rPr>
              <w:t>24-Hour Total</w:t>
            </w:r>
          </w:p>
          <w:p w14:paraId="5B852835" w14:textId="124B53E0" w:rsidR="009B3719" w:rsidRPr="00DD6528" w:rsidRDefault="009B3719" w:rsidP="009B3719">
            <w:pPr>
              <w:pStyle w:val="ListParagraph"/>
              <w:numPr>
                <w:ilvl w:val="0"/>
                <w:numId w:val="16"/>
              </w:numPr>
              <w:spacing w:before="100" w:beforeAutospacing="1" w:after="100" w:afterAutospacing="1"/>
              <w:ind w:left="360"/>
              <w:rPr>
                <w:rFonts w:ascii="Arial" w:hAnsi="Arial" w:cs="Arial"/>
                <w:b/>
                <w:bCs/>
              </w:rPr>
            </w:pPr>
            <w:r w:rsidRPr="00DD6528">
              <w:rPr>
                <w:rFonts w:ascii="Arial" w:hAnsi="Arial" w:cs="Arial"/>
              </w:rPr>
              <w:t xml:space="preserve">Click </w:t>
            </w:r>
            <w:r w:rsidRPr="00DD6528">
              <w:rPr>
                <w:rFonts w:ascii="Arial" w:hAnsi="Arial" w:cs="Arial"/>
                <w:b/>
                <w:bCs/>
              </w:rPr>
              <w:t>CareCompass</w:t>
            </w:r>
            <w:r w:rsidRPr="00DD6528">
              <w:rPr>
                <w:rFonts w:ascii="Arial" w:hAnsi="Arial" w:cs="Arial"/>
              </w:rPr>
              <w:t xml:space="preserve"> in the Organiser and navigate to </w:t>
            </w:r>
            <w:r w:rsidRPr="00DD6528">
              <w:rPr>
                <w:rFonts w:ascii="Arial" w:hAnsi="Arial" w:cs="Arial"/>
                <w:b/>
                <w:bCs/>
              </w:rPr>
              <w:t>Activities</w:t>
            </w:r>
            <w:r w:rsidRPr="00DD6528">
              <w:rPr>
                <w:rFonts w:ascii="Arial" w:hAnsi="Arial" w:cs="Arial"/>
              </w:rPr>
              <w:t xml:space="preserve">. Find </w:t>
            </w:r>
            <w:r w:rsidRPr="00DD6528">
              <w:rPr>
                <w:rFonts w:ascii="Arial" w:hAnsi="Arial" w:cs="Arial"/>
                <w:b/>
                <w:bCs/>
              </w:rPr>
              <w:t>Commence Fluid Balance</w:t>
            </w:r>
            <w:r w:rsidRPr="00DD6528">
              <w:rPr>
                <w:rFonts w:ascii="Arial" w:hAnsi="Arial" w:cs="Arial"/>
              </w:rPr>
              <w:t xml:space="preserve"> (in the </w:t>
            </w:r>
            <w:r w:rsidRPr="00DD6528">
              <w:rPr>
                <w:rFonts w:ascii="Arial" w:hAnsi="Arial" w:cs="Arial"/>
                <w:b/>
                <w:bCs/>
              </w:rPr>
              <w:t>Scheduled/Unscheduled</w:t>
            </w:r>
            <w:r w:rsidRPr="00DD6528">
              <w:rPr>
                <w:rFonts w:ascii="Arial" w:hAnsi="Arial" w:cs="Arial"/>
              </w:rPr>
              <w:t xml:space="preserve"> tab) and mark </w:t>
            </w:r>
            <w:r w:rsidR="00E43016">
              <w:rPr>
                <w:rFonts w:ascii="Arial" w:hAnsi="Arial" w:cs="Arial"/>
              </w:rPr>
              <w:t xml:space="preserve">the </w:t>
            </w:r>
            <w:r w:rsidRPr="00DD6528">
              <w:rPr>
                <w:rFonts w:ascii="Arial" w:hAnsi="Arial" w:cs="Arial"/>
              </w:rPr>
              <w:t xml:space="preserve">fluid balance as </w:t>
            </w:r>
            <w:r w:rsidRPr="00DD6528">
              <w:rPr>
                <w:rFonts w:ascii="Arial" w:hAnsi="Arial" w:cs="Arial"/>
                <w:b/>
                <w:bCs/>
              </w:rPr>
              <w:t>Done</w:t>
            </w:r>
          </w:p>
          <w:p w14:paraId="55662DBE" w14:textId="77777777" w:rsidR="006A1275" w:rsidRPr="006A1275" w:rsidRDefault="009B3719" w:rsidP="006A1275">
            <w:pPr>
              <w:pStyle w:val="ListParagraph"/>
              <w:numPr>
                <w:ilvl w:val="0"/>
                <w:numId w:val="16"/>
              </w:numPr>
              <w:spacing w:before="100" w:beforeAutospacing="1" w:after="100" w:afterAutospacing="1"/>
              <w:ind w:left="360"/>
              <w:rPr>
                <w:rFonts w:ascii="Arial" w:hAnsi="Arial" w:cs="Arial"/>
                <w:b/>
                <w:bCs/>
              </w:rPr>
            </w:pPr>
            <w:r w:rsidRPr="00DD6528">
              <w:rPr>
                <w:rFonts w:ascii="Arial" w:hAnsi="Arial" w:cs="Arial"/>
              </w:rPr>
              <w:t>Complete date and time, and click</w:t>
            </w:r>
            <w:r w:rsidRPr="00DD6528">
              <w:rPr>
                <w:rFonts w:ascii="Arial" w:hAnsi="Arial" w:cs="Arial"/>
                <w:b/>
                <w:bCs/>
              </w:rPr>
              <w:t xml:space="preserve"> OK</w:t>
            </w:r>
            <w:r w:rsidR="006A1275">
              <w:rPr>
                <w:rFonts w:ascii="Arial" w:hAnsi="Arial" w:cs="Arial"/>
              </w:rPr>
              <w:t xml:space="preserve"> - t</w:t>
            </w:r>
            <w:r w:rsidRPr="006A1275">
              <w:rPr>
                <w:rFonts w:ascii="Arial" w:hAnsi="Arial" w:cs="Arial"/>
              </w:rPr>
              <w:t>ask has been removed from view</w:t>
            </w:r>
            <w:r w:rsidR="006A1275">
              <w:rPr>
                <w:rFonts w:ascii="Arial" w:hAnsi="Arial" w:cs="Arial"/>
              </w:rPr>
              <w:t xml:space="preserve"> </w:t>
            </w:r>
          </w:p>
          <w:p w14:paraId="25E319B9" w14:textId="252348A1" w:rsidR="006A1275" w:rsidRPr="006A1275" w:rsidRDefault="006A1275" w:rsidP="006A1275">
            <w:pPr>
              <w:pStyle w:val="ListParagraph"/>
              <w:numPr>
                <w:ilvl w:val="0"/>
                <w:numId w:val="16"/>
              </w:numPr>
              <w:spacing w:before="100" w:beforeAutospacing="1" w:after="100" w:afterAutospacing="1"/>
              <w:ind w:left="360"/>
              <w:rPr>
                <w:rFonts w:ascii="Arial" w:hAnsi="Arial" w:cs="Arial"/>
                <w:b/>
                <w:bCs/>
              </w:rPr>
            </w:pPr>
            <w:r>
              <w:rPr>
                <w:rFonts w:ascii="Arial" w:eastAsia="Times New Roman" w:hAnsi="Arial" w:cs="Arial"/>
                <w:lang w:eastAsia="en-GB"/>
              </w:rPr>
              <w:t xml:space="preserve">Open the patient’s record, select the </w:t>
            </w:r>
            <w:r w:rsidRPr="00AD210A">
              <w:rPr>
                <w:rFonts w:ascii="Arial" w:eastAsia="Times New Roman" w:hAnsi="Arial" w:cs="Arial"/>
                <w:b/>
                <w:bCs/>
                <w:lang w:eastAsia="en-GB"/>
              </w:rPr>
              <w:t>Critical</w:t>
            </w:r>
            <w:r>
              <w:rPr>
                <w:rFonts w:ascii="Arial" w:eastAsia="Times New Roman" w:hAnsi="Arial" w:cs="Arial"/>
                <w:lang w:eastAsia="en-GB"/>
              </w:rPr>
              <w:t xml:space="preserve"> </w:t>
            </w:r>
            <w:r w:rsidRPr="00AD210A">
              <w:rPr>
                <w:rFonts w:ascii="Arial" w:eastAsia="Times New Roman" w:hAnsi="Arial" w:cs="Arial"/>
                <w:b/>
                <w:bCs/>
                <w:lang w:eastAsia="en-GB"/>
              </w:rPr>
              <w:t>Care</w:t>
            </w:r>
            <w:r>
              <w:rPr>
                <w:rFonts w:ascii="Arial" w:eastAsia="Times New Roman" w:hAnsi="Arial" w:cs="Arial"/>
                <w:lang w:eastAsia="en-GB"/>
              </w:rPr>
              <w:t xml:space="preserve"> </w:t>
            </w:r>
            <w:r w:rsidRPr="00DD6528">
              <w:rPr>
                <w:rFonts w:ascii="Arial" w:eastAsia="Times New Roman" w:hAnsi="Arial" w:cs="Arial"/>
                <w:b/>
                <w:bCs/>
                <w:lang w:eastAsia="en-GB"/>
              </w:rPr>
              <w:t xml:space="preserve">Manage </w:t>
            </w:r>
            <w:r w:rsidRPr="00AD210A">
              <w:rPr>
                <w:rFonts w:ascii="Arial" w:eastAsia="Times New Roman" w:hAnsi="Arial" w:cs="Arial"/>
                <w:lang w:eastAsia="en-GB"/>
              </w:rPr>
              <w:t>MPage</w:t>
            </w:r>
            <w:r w:rsidRPr="00DD6528">
              <w:rPr>
                <w:rFonts w:ascii="Arial" w:eastAsia="Times New Roman" w:hAnsi="Arial" w:cs="Arial"/>
                <w:b/>
                <w:bCs/>
                <w:lang w:eastAsia="en-GB"/>
              </w:rPr>
              <w:t>,</w:t>
            </w:r>
            <w:r w:rsidRPr="00DD6528">
              <w:rPr>
                <w:rFonts w:ascii="Arial" w:eastAsia="Times New Roman" w:hAnsi="Arial" w:cs="Arial"/>
                <w:lang w:eastAsia="en-GB"/>
              </w:rPr>
              <w:t xml:space="preserve"> </w:t>
            </w:r>
            <w:r>
              <w:rPr>
                <w:rFonts w:ascii="Arial" w:eastAsia="Times New Roman" w:hAnsi="Arial" w:cs="Arial"/>
                <w:lang w:eastAsia="en-GB"/>
              </w:rPr>
              <w:t xml:space="preserve">and then </w:t>
            </w:r>
            <w:r w:rsidRPr="00DD6528">
              <w:rPr>
                <w:rFonts w:ascii="Arial" w:eastAsia="Times New Roman" w:hAnsi="Arial" w:cs="Arial"/>
                <w:lang w:eastAsia="en-GB"/>
              </w:rPr>
              <w:t xml:space="preserve">the </w:t>
            </w:r>
            <w:r w:rsidRPr="00DD6528">
              <w:rPr>
                <w:rFonts w:ascii="Arial" w:eastAsia="Times New Roman" w:hAnsi="Arial" w:cs="Arial"/>
                <w:b/>
                <w:bCs/>
                <w:lang w:eastAsia="en-GB"/>
              </w:rPr>
              <w:t>Fluid Balance</w:t>
            </w:r>
            <w:r w:rsidRPr="00DD6528">
              <w:rPr>
                <w:rFonts w:ascii="Arial" w:eastAsia="Times New Roman" w:hAnsi="Arial" w:cs="Arial"/>
                <w:lang w:eastAsia="en-GB"/>
              </w:rPr>
              <w:t xml:space="preserve"> component</w:t>
            </w:r>
          </w:p>
          <w:p w14:paraId="55A61C55" w14:textId="5748982D" w:rsidR="006A1275" w:rsidRPr="006A1275" w:rsidRDefault="006A1275" w:rsidP="006A1275">
            <w:pPr>
              <w:pStyle w:val="ListParagraph"/>
              <w:numPr>
                <w:ilvl w:val="0"/>
                <w:numId w:val="16"/>
              </w:numPr>
              <w:spacing w:before="100" w:beforeAutospacing="1" w:after="100" w:afterAutospacing="1"/>
              <w:ind w:left="360"/>
              <w:rPr>
                <w:rFonts w:ascii="Arial" w:hAnsi="Arial" w:cs="Arial"/>
                <w:b/>
                <w:bCs/>
              </w:rPr>
            </w:pPr>
            <w:r w:rsidRPr="006A1275">
              <w:rPr>
                <w:rFonts w:ascii="Arial" w:eastAsia="Times New Roman" w:hAnsi="Arial" w:cs="Arial"/>
                <w:b/>
                <w:bCs/>
                <w:lang w:eastAsia="en-GB"/>
              </w:rPr>
              <w:t>Refresh</w:t>
            </w:r>
            <w:r>
              <w:rPr>
                <w:rFonts w:ascii="Arial" w:eastAsia="Times New Roman" w:hAnsi="Arial" w:cs="Arial"/>
                <w:lang w:eastAsia="en-GB"/>
              </w:rPr>
              <w:t xml:space="preserve"> screen – recorded data pulls through for review</w:t>
            </w:r>
          </w:p>
          <w:p w14:paraId="5158E12F" w14:textId="77777777" w:rsidR="009B3719" w:rsidRPr="00DD6528" w:rsidRDefault="009B3719" w:rsidP="00E43016">
            <w:pPr>
              <w:pStyle w:val="ListParagraph"/>
              <w:spacing w:before="100" w:beforeAutospacing="1" w:after="100" w:afterAutospacing="1"/>
              <w:ind w:left="360"/>
              <w:rPr>
                <w:rFonts w:ascii="Arial" w:eastAsia="Times New Roman" w:hAnsi="Arial" w:cs="Arial"/>
                <w:color w:val="000000"/>
                <w:lang w:eastAsia="en-GB"/>
              </w:rPr>
            </w:pPr>
          </w:p>
        </w:tc>
      </w:tr>
      <w:tr w:rsidR="00E43016" w:rsidRPr="00DD6528" w14:paraId="0D4AF3F2" w14:textId="77777777" w:rsidTr="0052244E">
        <w:trPr>
          <w:trHeight w:val="699"/>
        </w:trPr>
        <w:tc>
          <w:tcPr>
            <w:tcW w:w="567" w:type="dxa"/>
          </w:tcPr>
          <w:p w14:paraId="3BD7715E" w14:textId="77E7343F" w:rsidR="00E43016" w:rsidRPr="00DD6528" w:rsidRDefault="00E43016" w:rsidP="009B3719">
            <w:pPr>
              <w:spacing w:after="100" w:line="300" w:lineRule="exact"/>
              <w:contextualSpacing/>
              <w:rPr>
                <w:rFonts w:ascii="Arial" w:hAnsi="Arial" w:cs="Arial"/>
              </w:rPr>
            </w:pPr>
            <w:r>
              <w:rPr>
                <w:rFonts w:ascii="Arial" w:hAnsi="Arial" w:cs="Arial"/>
              </w:rPr>
              <w:lastRenderedPageBreak/>
              <w:t>5</w:t>
            </w:r>
          </w:p>
        </w:tc>
        <w:tc>
          <w:tcPr>
            <w:tcW w:w="1702" w:type="dxa"/>
          </w:tcPr>
          <w:p w14:paraId="5324E4B6" w14:textId="7A99C353" w:rsidR="00E43016" w:rsidRDefault="00E43016"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hAnsi="Arial" w:cs="Arial"/>
                <w:b/>
                <w:bCs/>
              </w:rPr>
              <w:t>CareAware</w:t>
            </w:r>
          </w:p>
        </w:tc>
        <w:tc>
          <w:tcPr>
            <w:tcW w:w="13183" w:type="dxa"/>
            <w:gridSpan w:val="2"/>
          </w:tcPr>
          <w:p w14:paraId="7F2B2D60" w14:textId="2320701C" w:rsidR="00E43016" w:rsidRPr="0012121B" w:rsidRDefault="00E43016" w:rsidP="00E43016">
            <w:pPr>
              <w:pStyle w:val="ListParagraph"/>
              <w:numPr>
                <w:ilvl w:val="0"/>
                <w:numId w:val="16"/>
              </w:numPr>
              <w:spacing w:before="100" w:beforeAutospacing="1" w:after="100" w:afterAutospacing="1"/>
              <w:ind w:left="360"/>
              <w:rPr>
                <w:rFonts w:ascii="Arial" w:hAnsi="Arial" w:cs="Arial"/>
              </w:rPr>
            </w:pPr>
            <w:r w:rsidRPr="00DD6528">
              <w:rPr>
                <w:rFonts w:ascii="Arial" w:hAnsi="Arial" w:cs="Arial"/>
                <w:b/>
                <w:bCs/>
              </w:rPr>
              <w:t>CareAware</w:t>
            </w:r>
            <w:r w:rsidRPr="00DD6528">
              <w:rPr>
                <w:rFonts w:ascii="Arial" w:hAnsi="Arial" w:cs="Arial"/>
              </w:rPr>
              <w:t xml:space="preserve"> </w:t>
            </w:r>
            <w:r>
              <w:rPr>
                <w:rFonts w:ascii="Arial" w:hAnsi="Arial" w:cs="Arial"/>
              </w:rPr>
              <w:t xml:space="preserve">will be available in the toolbar in the live domain once the integration is complete.  </w:t>
            </w:r>
            <w:r w:rsidRPr="0012121B">
              <w:rPr>
                <w:rFonts w:ascii="Arial" w:hAnsi="Arial" w:cs="Arial"/>
              </w:rPr>
              <w:t xml:space="preserve">Data from most devices attached to the patient (e.g. pumps) will interface into </w:t>
            </w:r>
            <w:r w:rsidRPr="00AD210A">
              <w:rPr>
                <w:rFonts w:ascii="Arial" w:hAnsi="Arial" w:cs="Arial"/>
                <w:b/>
                <w:bCs/>
              </w:rPr>
              <w:t>CareAware</w:t>
            </w:r>
            <w:r w:rsidRPr="0012121B">
              <w:rPr>
                <w:rFonts w:ascii="Arial" w:hAnsi="Arial" w:cs="Arial"/>
              </w:rPr>
              <w:t xml:space="preserve"> and appears as a visual representation</w:t>
            </w:r>
            <w:r w:rsidR="006A1275">
              <w:rPr>
                <w:rFonts w:ascii="Arial" w:hAnsi="Arial" w:cs="Arial"/>
              </w:rPr>
              <w:t xml:space="preserve"> in PowerChart</w:t>
            </w:r>
          </w:p>
          <w:p w14:paraId="4966F17C" w14:textId="77777777" w:rsidR="00E43016" w:rsidRPr="00DD6528" w:rsidRDefault="00E43016" w:rsidP="00E43016">
            <w:pPr>
              <w:pStyle w:val="ListParagraph"/>
              <w:spacing w:before="100" w:beforeAutospacing="1" w:after="100" w:afterAutospacing="1" w:line="300" w:lineRule="exact"/>
              <w:ind w:left="357"/>
              <w:rPr>
                <w:rFonts w:ascii="Arial" w:hAnsi="Arial" w:cs="Arial"/>
              </w:rPr>
            </w:pPr>
          </w:p>
        </w:tc>
      </w:tr>
      <w:tr w:rsidR="009B3719" w:rsidRPr="00DD6528" w14:paraId="70B3D589" w14:textId="77777777" w:rsidTr="00226552">
        <w:trPr>
          <w:trHeight w:val="699"/>
        </w:trPr>
        <w:tc>
          <w:tcPr>
            <w:tcW w:w="567" w:type="dxa"/>
          </w:tcPr>
          <w:p w14:paraId="26CE8708" w14:textId="07E00E7D" w:rsidR="009B3719" w:rsidRPr="00DD6528" w:rsidRDefault="009B3719" w:rsidP="009B3719">
            <w:pPr>
              <w:spacing w:after="100" w:line="300" w:lineRule="exact"/>
              <w:contextualSpacing/>
              <w:rPr>
                <w:rFonts w:ascii="Arial" w:hAnsi="Arial" w:cs="Arial"/>
              </w:rPr>
            </w:pPr>
            <w:r w:rsidRPr="00DD6528">
              <w:rPr>
                <w:rFonts w:ascii="Arial" w:hAnsi="Arial" w:cs="Arial"/>
              </w:rPr>
              <w:t>10</w:t>
            </w:r>
          </w:p>
        </w:tc>
        <w:tc>
          <w:tcPr>
            <w:tcW w:w="1702" w:type="dxa"/>
          </w:tcPr>
          <w:p w14:paraId="6BA033F0" w14:textId="2B03AC14"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Adding &amp; completing a</w:t>
            </w:r>
          </w:p>
          <w:p w14:paraId="5C1EF3A1" w14:textId="2EEB4756"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CRIC Minimum Data Set; viewing and modifying completed forms</w:t>
            </w:r>
          </w:p>
        </w:tc>
        <w:tc>
          <w:tcPr>
            <w:tcW w:w="13183" w:type="dxa"/>
            <w:gridSpan w:val="2"/>
          </w:tcPr>
          <w:p w14:paraId="59FDB871" w14:textId="4B479608" w:rsidR="009B3719" w:rsidRPr="00DD6528" w:rsidRDefault="009B3719" w:rsidP="009B3719">
            <w:pPr>
              <w:pStyle w:val="ListParagraph"/>
              <w:numPr>
                <w:ilvl w:val="0"/>
                <w:numId w:val="14"/>
              </w:numPr>
              <w:spacing w:line="300" w:lineRule="exact"/>
              <w:ind w:left="360"/>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A </w:t>
            </w:r>
            <w:r w:rsidRPr="00DD6528">
              <w:rPr>
                <w:rFonts w:ascii="Arial" w:eastAsia="Times New Roman" w:hAnsi="Arial" w:cs="Arial"/>
                <w:b/>
                <w:bCs/>
                <w:color w:val="000000"/>
                <w:lang w:eastAsia="en-GB"/>
              </w:rPr>
              <w:t>Critical Care Minimum Data Set (Admission)</w:t>
            </w:r>
            <w:r w:rsidRPr="00DD6528">
              <w:rPr>
                <w:rFonts w:ascii="Arial" w:eastAsia="Times New Roman" w:hAnsi="Arial" w:cs="Arial"/>
                <w:color w:val="000000"/>
                <w:lang w:eastAsia="en-GB"/>
              </w:rPr>
              <w:t xml:space="preserve"> needs adding to the Patient Chart (i.e. elec. patient record/EPR)</w:t>
            </w:r>
          </w:p>
          <w:p w14:paraId="6F9AEFF8" w14:textId="67D5F946" w:rsidR="009B3719" w:rsidRPr="00DD6528" w:rsidRDefault="009B3719" w:rsidP="009B3719">
            <w:pPr>
              <w:pStyle w:val="ListParagraph"/>
              <w:numPr>
                <w:ilvl w:val="0"/>
                <w:numId w:val="14"/>
              </w:numPr>
              <w:spacing w:line="300" w:lineRule="exact"/>
              <w:ind w:left="360"/>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All forms are available from </w:t>
            </w:r>
            <w:r w:rsidRPr="00DD6528">
              <w:rPr>
                <w:rFonts w:ascii="Arial" w:eastAsia="Times New Roman" w:hAnsi="Arial" w:cs="Arial"/>
                <w:b/>
                <w:bCs/>
                <w:color w:val="000000"/>
                <w:lang w:eastAsia="en-GB"/>
              </w:rPr>
              <w:t>AdHoc</w:t>
            </w:r>
            <w:r w:rsidRPr="00DD6528">
              <w:rPr>
                <w:rFonts w:ascii="Arial" w:eastAsia="Times New Roman" w:hAnsi="Arial" w:cs="Arial"/>
                <w:color w:val="000000"/>
                <w:lang w:eastAsia="en-GB"/>
              </w:rPr>
              <w:t xml:space="preserve"> icon in the </w:t>
            </w:r>
            <w:r w:rsidRPr="00DD6528">
              <w:rPr>
                <w:rFonts w:ascii="Arial" w:eastAsia="Times New Roman" w:hAnsi="Arial" w:cs="Arial"/>
                <w:b/>
                <w:bCs/>
                <w:color w:val="000000"/>
                <w:lang w:eastAsia="en-GB"/>
              </w:rPr>
              <w:t>Organiser</w:t>
            </w:r>
          </w:p>
          <w:p w14:paraId="50F55A6D" w14:textId="176DB15E" w:rsidR="009B3719" w:rsidRPr="00DD6528" w:rsidRDefault="009B3719" w:rsidP="009B3719">
            <w:pPr>
              <w:pStyle w:val="ListParagraph"/>
              <w:numPr>
                <w:ilvl w:val="0"/>
                <w:numId w:val="14"/>
              </w:numPr>
              <w:spacing w:line="300" w:lineRule="exact"/>
              <w:ind w:left="360"/>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Open the </w:t>
            </w:r>
            <w:r w:rsidRPr="00DD6528">
              <w:rPr>
                <w:rFonts w:ascii="Arial" w:eastAsia="Times New Roman" w:hAnsi="Arial" w:cs="Arial"/>
                <w:b/>
                <w:bCs/>
                <w:color w:val="000000"/>
                <w:lang w:eastAsia="en-GB"/>
              </w:rPr>
              <w:t>CRIC</w:t>
            </w:r>
            <w:r w:rsidRPr="00DD6528">
              <w:rPr>
                <w:rFonts w:ascii="Arial" w:eastAsia="Times New Roman" w:hAnsi="Arial" w:cs="Arial"/>
                <w:color w:val="000000"/>
                <w:lang w:eastAsia="en-GB"/>
              </w:rPr>
              <w:t xml:space="preserve"> </w:t>
            </w:r>
            <w:r w:rsidRPr="00DD6528">
              <w:rPr>
                <w:rFonts w:ascii="Arial" w:eastAsia="Times New Roman" w:hAnsi="Arial" w:cs="Arial"/>
                <w:b/>
                <w:bCs/>
                <w:color w:val="000000"/>
                <w:lang w:eastAsia="en-GB"/>
              </w:rPr>
              <w:t>folder</w:t>
            </w:r>
          </w:p>
          <w:p w14:paraId="30512F4D" w14:textId="696781E5" w:rsidR="009B3719" w:rsidRPr="00DD6528" w:rsidRDefault="009B3719" w:rsidP="009B3719">
            <w:pPr>
              <w:pStyle w:val="ListParagraph"/>
              <w:numPr>
                <w:ilvl w:val="0"/>
                <w:numId w:val="14"/>
              </w:numPr>
              <w:spacing w:line="300" w:lineRule="exact"/>
              <w:ind w:left="360"/>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Tick the </w:t>
            </w:r>
            <w:r w:rsidRPr="00DD6528">
              <w:rPr>
                <w:rFonts w:ascii="Arial" w:eastAsia="Times New Roman" w:hAnsi="Arial" w:cs="Arial"/>
                <w:b/>
                <w:bCs/>
                <w:color w:val="000000"/>
                <w:lang w:eastAsia="en-GB"/>
              </w:rPr>
              <w:t>Critical Care Minimum Data Set (Admission)</w:t>
            </w:r>
            <w:r w:rsidRPr="00DD6528">
              <w:rPr>
                <w:rFonts w:ascii="Arial" w:eastAsia="Times New Roman" w:hAnsi="Arial" w:cs="Arial"/>
                <w:color w:val="000000"/>
                <w:lang w:eastAsia="en-GB"/>
              </w:rPr>
              <w:t xml:space="preserve"> check box and click </w:t>
            </w:r>
            <w:r w:rsidRPr="00DD6528">
              <w:rPr>
                <w:rFonts w:ascii="Arial" w:eastAsia="Times New Roman" w:hAnsi="Arial" w:cs="Arial"/>
                <w:b/>
                <w:bCs/>
                <w:color w:val="000000"/>
                <w:lang w:eastAsia="en-GB"/>
              </w:rPr>
              <w:t>Record</w:t>
            </w:r>
          </w:p>
          <w:p w14:paraId="65FE6B9B" w14:textId="6C387158" w:rsidR="009B3719" w:rsidRPr="00DD6528" w:rsidRDefault="009B3719" w:rsidP="009B3719">
            <w:pPr>
              <w:pStyle w:val="ListParagraph"/>
              <w:numPr>
                <w:ilvl w:val="0"/>
                <w:numId w:val="14"/>
              </w:numPr>
              <w:spacing w:line="300" w:lineRule="exact"/>
              <w:ind w:left="360"/>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Complete the form and </w:t>
            </w:r>
            <w:r w:rsidRPr="00DD6528">
              <w:rPr>
                <w:rFonts w:ascii="Arial" w:eastAsia="Times New Roman" w:hAnsi="Arial" w:cs="Arial"/>
                <w:b/>
                <w:bCs/>
                <w:color w:val="000000"/>
                <w:lang w:eastAsia="en-GB"/>
              </w:rPr>
              <w:t>Sign</w:t>
            </w:r>
            <w:r w:rsidRPr="00DD6528">
              <w:rPr>
                <w:rFonts w:ascii="Arial" w:eastAsia="Times New Roman" w:hAnsi="Arial" w:cs="Arial"/>
                <w:color w:val="000000"/>
                <w:lang w:eastAsia="en-GB"/>
              </w:rPr>
              <w:t xml:space="preserve"> </w:t>
            </w:r>
          </w:p>
          <w:p w14:paraId="020BA77F" w14:textId="14F61AF2" w:rsidR="009B3719" w:rsidRPr="00DD6528" w:rsidRDefault="009B3719" w:rsidP="009B3719">
            <w:pPr>
              <w:pStyle w:val="ListParagraph"/>
              <w:numPr>
                <w:ilvl w:val="0"/>
                <w:numId w:val="14"/>
              </w:numPr>
              <w:spacing w:line="300" w:lineRule="exact"/>
              <w:ind w:left="360"/>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Show delegates that all completed forms are saved in </w:t>
            </w:r>
            <w:r w:rsidRPr="006A1275">
              <w:rPr>
                <w:rFonts w:ascii="Arial" w:eastAsia="Times New Roman" w:hAnsi="Arial" w:cs="Arial"/>
                <w:b/>
                <w:bCs/>
                <w:color w:val="000000"/>
                <w:lang w:eastAsia="en-GB"/>
              </w:rPr>
              <w:t>left</w:t>
            </w:r>
            <w:r w:rsidRPr="00DD6528">
              <w:rPr>
                <w:rFonts w:ascii="Arial" w:eastAsia="Times New Roman" w:hAnsi="Arial" w:cs="Arial"/>
                <w:color w:val="000000"/>
                <w:lang w:eastAsia="en-GB"/>
              </w:rPr>
              <w:t xml:space="preserve"> </w:t>
            </w:r>
            <w:r w:rsidRPr="00DD6528">
              <w:rPr>
                <w:rFonts w:ascii="Arial" w:eastAsia="Times New Roman" w:hAnsi="Arial" w:cs="Arial"/>
                <w:b/>
                <w:bCs/>
                <w:color w:val="000000"/>
                <w:lang w:eastAsia="en-GB"/>
              </w:rPr>
              <w:t>Menu&gt;Form Browser</w:t>
            </w:r>
          </w:p>
          <w:p w14:paraId="689A2279" w14:textId="77777777" w:rsidR="009B3719" w:rsidRPr="00DD6528" w:rsidRDefault="009B3719" w:rsidP="009B3719">
            <w:pPr>
              <w:pStyle w:val="ListParagraph"/>
              <w:numPr>
                <w:ilvl w:val="0"/>
                <w:numId w:val="14"/>
              </w:numPr>
              <w:spacing w:line="300" w:lineRule="exact"/>
              <w:ind w:left="360"/>
              <w:outlineLvl w:val="0"/>
              <w:rPr>
                <w:rFonts w:ascii="Arial" w:eastAsia="Times New Roman" w:hAnsi="Arial" w:cs="Arial"/>
                <w:color w:val="000000"/>
                <w:lang w:eastAsia="en-GB"/>
              </w:rPr>
            </w:pPr>
            <w:r w:rsidRPr="00DD6528">
              <w:rPr>
                <w:rFonts w:ascii="Arial" w:eastAsia="Times New Roman" w:hAnsi="Arial" w:cs="Arial"/>
                <w:color w:val="000000"/>
                <w:lang w:eastAsia="en-GB"/>
              </w:rPr>
              <w:t>Double-click previous form to open and view it</w:t>
            </w:r>
          </w:p>
          <w:p w14:paraId="11E50D08" w14:textId="77777777" w:rsidR="009B3719" w:rsidRPr="00CE0470" w:rsidRDefault="009B3719" w:rsidP="009B3719">
            <w:pPr>
              <w:pStyle w:val="ListParagraph"/>
              <w:numPr>
                <w:ilvl w:val="0"/>
                <w:numId w:val="14"/>
              </w:numPr>
              <w:spacing w:line="300" w:lineRule="exact"/>
              <w:ind w:left="360"/>
              <w:outlineLvl w:val="0"/>
              <w:rPr>
                <w:rFonts w:ascii="Arial" w:eastAsia="Times New Roman" w:hAnsi="Arial" w:cs="Arial"/>
                <w:color w:val="000000"/>
                <w:lang w:eastAsia="en-GB"/>
              </w:rPr>
            </w:pPr>
            <w:r w:rsidRPr="00DD6528">
              <w:rPr>
                <w:rFonts w:ascii="Arial" w:eastAsia="Times New Roman" w:hAnsi="Arial" w:cs="Arial"/>
                <w:color w:val="000000"/>
                <w:lang w:eastAsia="en-GB"/>
              </w:rPr>
              <w:t xml:space="preserve">Close the form and show options on right-click, e.g. </w:t>
            </w:r>
            <w:r w:rsidRPr="00DD6528">
              <w:rPr>
                <w:rFonts w:ascii="Arial" w:eastAsia="Times New Roman" w:hAnsi="Arial" w:cs="Arial"/>
                <w:b/>
                <w:bCs/>
                <w:color w:val="000000"/>
                <w:lang w:eastAsia="en-GB"/>
              </w:rPr>
              <w:t>Modify</w:t>
            </w:r>
          </w:p>
          <w:p w14:paraId="2A754A65" w14:textId="3428878D" w:rsidR="009B3719" w:rsidRPr="00CE0470" w:rsidRDefault="009B3719" w:rsidP="009B3719">
            <w:pPr>
              <w:spacing w:line="300" w:lineRule="exact"/>
              <w:outlineLvl w:val="0"/>
              <w:rPr>
                <w:rFonts w:ascii="Arial" w:eastAsia="Times New Roman" w:hAnsi="Arial" w:cs="Arial"/>
                <w:color w:val="000000"/>
                <w:lang w:eastAsia="en-GB"/>
              </w:rPr>
            </w:pPr>
          </w:p>
        </w:tc>
      </w:tr>
      <w:tr w:rsidR="009B3719" w:rsidRPr="00DD6528" w14:paraId="1E057EEE" w14:textId="77777777" w:rsidTr="000F7BAB">
        <w:tc>
          <w:tcPr>
            <w:tcW w:w="567" w:type="dxa"/>
          </w:tcPr>
          <w:p w14:paraId="0CB1EE24" w14:textId="0E8B34EC"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rPr>
              <w:t>20</w:t>
            </w:r>
          </w:p>
        </w:tc>
        <w:tc>
          <w:tcPr>
            <w:tcW w:w="1702" w:type="dxa"/>
          </w:tcPr>
          <w:p w14:paraId="5B4A6E91" w14:textId="77777777" w:rsidR="009B3719" w:rsidRDefault="009B3719" w:rsidP="009B3719">
            <w:pPr>
              <w:spacing w:after="100" w:line="300" w:lineRule="exact"/>
              <w:contextualSpacing/>
              <w:rPr>
                <w:rFonts w:ascii="Arial" w:eastAsia="Times New Roman" w:hAnsi="Arial" w:cs="Arial"/>
                <w:b/>
                <w:bCs/>
                <w:color w:val="000000"/>
                <w:lang w:eastAsia="en-GB"/>
              </w:rPr>
            </w:pPr>
            <w:r w:rsidRPr="00DD6528">
              <w:rPr>
                <w:rFonts w:ascii="Arial" w:eastAsia="Times New Roman" w:hAnsi="Arial" w:cs="Arial"/>
                <w:b/>
                <w:bCs/>
                <w:color w:val="000000"/>
                <w:lang w:eastAsia="en-GB"/>
              </w:rPr>
              <w:t xml:space="preserve">Critical Care Worklist, </w:t>
            </w:r>
          </w:p>
          <w:p w14:paraId="6B64D9AD" w14:textId="1CF76E2D" w:rsidR="009B3719" w:rsidRPr="00DD6528" w:rsidRDefault="009B3719" w:rsidP="009B3719">
            <w:pPr>
              <w:spacing w:after="100" w:line="300" w:lineRule="exact"/>
              <w:contextualSpacing/>
              <w:rPr>
                <w:rFonts w:ascii="Arial" w:eastAsia="Times New Roman" w:hAnsi="Arial" w:cs="Arial"/>
                <w:b/>
                <w:bCs/>
                <w:color w:val="000000"/>
                <w:lang w:eastAsia="en-GB"/>
              </w:rPr>
            </w:pPr>
            <w:r w:rsidRPr="00DD6528">
              <w:rPr>
                <w:rFonts w:ascii="Arial" w:eastAsia="Times New Roman" w:hAnsi="Arial" w:cs="Arial"/>
                <w:b/>
                <w:bCs/>
                <w:color w:val="000000"/>
                <w:lang w:eastAsia="en-GB"/>
              </w:rPr>
              <w:t>I-PASS overview and handing over multiple patien</w:t>
            </w:r>
            <w:r>
              <w:rPr>
                <w:rFonts w:ascii="Arial" w:eastAsia="Times New Roman" w:hAnsi="Arial" w:cs="Arial"/>
                <w:b/>
                <w:bCs/>
                <w:color w:val="000000"/>
                <w:lang w:eastAsia="en-GB"/>
              </w:rPr>
              <w:t>ts</w:t>
            </w:r>
          </w:p>
          <w:p w14:paraId="435BA310" w14:textId="77777777" w:rsidR="009B3719" w:rsidRPr="00DD6528" w:rsidRDefault="009B3719" w:rsidP="009B3719">
            <w:pPr>
              <w:spacing w:after="100" w:line="300" w:lineRule="exact"/>
              <w:contextualSpacing/>
              <w:rPr>
                <w:rFonts w:ascii="Arial" w:eastAsia="Times New Roman" w:hAnsi="Arial" w:cs="Arial"/>
                <w:b/>
                <w:bCs/>
                <w:color w:val="000000"/>
                <w:lang w:eastAsia="en-GB"/>
              </w:rPr>
            </w:pPr>
          </w:p>
          <w:p w14:paraId="5A5C55F3" w14:textId="77777777" w:rsidR="009B3719" w:rsidRPr="00DD6528" w:rsidRDefault="009B3719" w:rsidP="009B3719">
            <w:pPr>
              <w:spacing w:after="100" w:line="300" w:lineRule="exact"/>
              <w:contextualSpacing/>
              <w:rPr>
                <w:rFonts w:ascii="Arial" w:eastAsia="Times New Roman" w:hAnsi="Arial" w:cs="Arial"/>
                <w:b/>
                <w:bCs/>
                <w:color w:val="000000"/>
                <w:lang w:eastAsia="en-GB"/>
              </w:rPr>
            </w:pPr>
          </w:p>
          <w:p w14:paraId="5822F578" w14:textId="77777777" w:rsidR="009B3719" w:rsidRPr="00DD6528" w:rsidRDefault="009B3719" w:rsidP="009B3719">
            <w:pPr>
              <w:spacing w:after="100" w:line="300" w:lineRule="exact"/>
              <w:contextualSpacing/>
              <w:rPr>
                <w:rFonts w:ascii="Arial" w:eastAsia="Times New Roman" w:hAnsi="Arial" w:cs="Arial"/>
                <w:b/>
                <w:bCs/>
                <w:color w:val="000000"/>
                <w:lang w:eastAsia="en-GB"/>
              </w:rPr>
            </w:pPr>
          </w:p>
          <w:p w14:paraId="58503A54" w14:textId="77777777" w:rsidR="009B3719" w:rsidRPr="00DD6528" w:rsidRDefault="009B3719" w:rsidP="009B3719">
            <w:pPr>
              <w:spacing w:after="100" w:line="300" w:lineRule="exact"/>
              <w:contextualSpacing/>
              <w:rPr>
                <w:rFonts w:ascii="Arial" w:eastAsia="Times New Roman" w:hAnsi="Arial" w:cs="Arial"/>
                <w:b/>
                <w:bCs/>
                <w:color w:val="000000"/>
                <w:lang w:eastAsia="en-GB"/>
              </w:rPr>
            </w:pPr>
          </w:p>
          <w:p w14:paraId="21098A0F" w14:textId="502FE425" w:rsidR="009B3719" w:rsidRPr="00DD6528" w:rsidRDefault="009B3719" w:rsidP="009B3719">
            <w:pPr>
              <w:spacing w:after="100" w:line="300" w:lineRule="exact"/>
              <w:contextualSpacing/>
              <w:rPr>
                <w:rFonts w:ascii="Arial" w:eastAsia="Times New Roman" w:hAnsi="Arial" w:cs="Arial"/>
                <w:b/>
                <w:bCs/>
                <w:color w:val="000000"/>
                <w:lang w:eastAsia="en-GB"/>
              </w:rPr>
            </w:pPr>
          </w:p>
        </w:tc>
        <w:tc>
          <w:tcPr>
            <w:tcW w:w="13183" w:type="dxa"/>
            <w:gridSpan w:val="2"/>
          </w:tcPr>
          <w:p w14:paraId="36F4134D" w14:textId="15C4BDA9"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t xml:space="preserve">Show users they can also work from the </w:t>
            </w:r>
            <w:r w:rsidRPr="00DD6528">
              <w:rPr>
                <w:rFonts w:ascii="Arial" w:eastAsia="Times New Roman" w:hAnsi="Arial" w:cs="Arial"/>
                <w:b/>
                <w:bCs/>
                <w:color w:val="000000"/>
                <w:lang w:eastAsia="en-GB"/>
              </w:rPr>
              <w:t xml:space="preserve">Critical Care Worklist </w:t>
            </w:r>
            <w:r w:rsidRPr="00DD6528">
              <w:rPr>
                <w:rFonts w:ascii="Arial" w:eastAsia="Times New Roman" w:hAnsi="Arial" w:cs="Arial"/>
                <w:color w:val="000000"/>
                <w:lang w:eastAsia="en-GB"/>
              </w:rPr>
              <w:t xml:space="preserve">by selecting that icon from the </w:t>
            </w:r>
            <w:r w:rsidRPr="00DD6528">
              <w:rPr>
                <w:rFonts w:ascii="Arial" w:eastAsia="Times New Roman" w:hAnsi="Arial" w:cs="Arial"/>
                <w:b/>
                <w:bCs/>
                <w:color w:val="000000"/>
                <w:lang w:eastAsia="en-GB"/>
              </w:rPr>
              <w:t>Organiser</w:t>
            </w:r>
          </w:p>
          <w:p w14:paraId="4C95305D" w14:textId="70A3B61B"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t xml:space="preserve">Give </w:t>
            </w:r>
            <w:r w:rsidRPr="00DD6528">
              <w:rPr>
                <w:rFonts w:ascii="Arial" w:eastAsia="Times New Roman" w:hAnsi="Arial" w:cs="Arial"/>
                <w:b/>
                <w:bCs/>
                <w:color w:val="000000"/>
                <w:lang w:eastAsia="en-GB"/>
              </w:rPr>
              <w:t xml:space="preserve">Critical Care Worklist </w:t>
            </w:r>
            <w:r w:rsidRPr="00DD6528">
              <w:rPr>
                <w:rFonts w:ascii="Arial" w:eastAsia="Times New Roman" w:hAnsi="Arial" w:cs="Arial"/>
                <w:color w:val="000000"/>
                <w:lang w:eastAsia="en-GB"/>
              </w:rPr>
              <w:t>overview - unlike CareCompass, this view displays clinical</w:t>
            </w:r>
            <w:r w:rsidRPr="00DD6528">
              <w:rPr>
                <w:rFonts w:ascii="Arial" w:eastAsia="Times New Roman" w:hAnsi="Arial" w:cs="Arial"/>
                <w:b/>
                <w:bCs/>
                <w:color w:val="000000"/>
                <w:lang w:eastAsia="en-GB"/>
              </w:rPr>
              <w:t xml:space="preserve"> </w:t>
            </w:r>
            <w:r w:rsidRPr="00DD6528">
              <w:rPr>
                <w:rFonts w:ascii="Arial" w:eastAsia="Times New Roman" w:hAnsi="Arial" w:cs="Arial"/>
                <w:color w:val="000000"/>
                <w:lang w:eastAsia="en-GB"/>
              </w:rPr>
              <w:t xml:space="preserve">data, e.g. illness severity, diet, urinary </w:t>
            </w:r>
            <w:proofErr w:type="spellStart"/>
            <w:r w:rsidRPr="00DD6528">
              <w:rPr>
                <w:rFonts w:ascii="Arial" w:eastAsia="Times New Roman" w:hAnsi="Arial" w:cs="Arial"/>
                <w:color w:val="000000"/>
                <w:lang w:eastAsia="en-GB"/>
              </w:rPr>
              <w:t>cathether</w:t>
            </w:r>
            <w:proofErr w:type="spellEnd"/>
            <w:r w:rsidRPr="00DD6528">
              <w:rPr>
                <w:rFonts w:ascii="Arial" w:eastAsia="Times New Roman" w:hAnsi="Arial" w:cs="Arial"/>
                <w:color w:val="000000"/>
                <w:lang w:eastAsia="en-GB"/>
              </w:rPr>
              <w:t>, isolation, MDT fit, etc.</w:t>
            </w:r>
          </w:p>
          <w:p w14:paraId="015FD6C9" w14:textId="3BDB102F"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t xml:space="preserve">Explain users will still need to </w:t>
            </w:r>
            <w:r w:rsidRPr="00DD6528">
              <w:rPr>
                <w:rFonts w:ascii="Arial" w:hAnsi="Arial" w:cs="Arial"/>
                <w:b/>
                <w:bCs/>
              </w:rPr>
              <w:t>establish a relationship</w:t>
            </w:r>
            <w:r w:rsidRPr="00DD6528">
              <w:rPr>
                <w:rFonts w:ascii="Arial" w:hAnsi="Arial" w:cs="Arial"/>
              </w:rPr>
              <w:t xml:space="preserve"> if not already done to see this info</w:t>
            </w:r>
          </w:p>
          <w:p w14:paraId="16E254F9" w14:textId="1148F176"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eastAsia="Times New Roman" w:hAnsi="Arial" w:cs="Arial"/>
                <w:color w:val="000000"/>
                <w:lang w:eastAsia="en-GB"/>
              </w:rPr>
              <w:t xml:space="preserve">Show how to add/remove/reposition columns via </w:t>
            </w:r>
            <w:r w:rsidRPr="00DD6528">
              <w:rPr>
                <w:rFonts w:ascii="Arial" w:eastAsia="Times New Roman" w:hAnsi="Arial" w:cs="Arial"/>
                <w:b/>
                <w:bCs/>
                <w:color w:val="000000"/>
                <w:lang w:eastAsia="en-GB"/>
              </w:rPr>
              <w:t>Layout</w:t>
            </w:r>
            <w:r w:rsidRPr="00DD6528">
              <w:rPr>
                <w:rFonts w:ascii="Arial" w:eastAsia="Times New Roman" w:hAnsi="Arial" w:cs="Arial"/>
                <w:color w:val="000000"/>
                <w:lang w:eastAsia="en-GB"/>
              </w:rPr>
              <w:t xml:space="preserve"> </w:t>
            </w:r>
            <w:r w:rsidRPr="00DD6528">
              <w:rPr>
                <w:rFonts w:ascii="Arial" w:eastAsia="Times New Roman" w:hAnsi="Arial" w:cs="Arial"/>
                <w:b/>
                <w:bCs/>
                <w:color w:val="000000"/>
                <w:lang w:eastAsia="en-GB"/>
              </w:rPr>
              <w:t>Configuration</w:t>
            </w:r>
            <w:r w:rsidRPr="00DD6528">
              <w:rPr>
                <w:rFonts w:ascii="Arial" w:eastAsia="Times New Roman" w:hAnsi="Arial" w:cs="Arial"/>
                <w:color w:val="000000"/>
                <w:lang w:eastAsia="en-GB"/>
              </w:rPr>
              <w:t xml:space="preserve"> from </w:t>
            </w:r>
            <w:r w:rsidRPr="00DD6528">
              <w:rPr>
                <w:rFonts w:ascii="Arial" w:eastAsia="Times New Roman" w:hAnsi="Arial" w:cs="Arial"/>
                <w:b/>
                <w:bCs/>
                <w:color w:val="000000"/>
                <w:lang w:eastAsia="en-GB"/>
              </w:rPr>
              <w:t xml:space="preserve">burger icon (ellipses) </w:t>
            </w:r>
            <w:r w:rsidRPr="00DD6528">
              <w:rPr>
                <w:rFonts w:ascii="Arial" w:eastAsia="Times New Roman" w:hAnsi="Arial" w:cs="Arial"/>
                <w:color w:val="000000"/>
                <w:lang w:eastAsia="en-GB"/>
              </w:rPr>
              <w:t xml:space="preserve">on right of screen, and explain </w:t>
            </w:r>
            <w:r w:rsidRPr="00DD6528">
              <w:rPr>
                <w:rFonts w:ascii="Arial" w:eastAsia="Times New Roman" w:hAnsi="Arial" w:cs="Arial"/>
                <w:b/>
                <w:bCs/>
                <w:color w:val="000000"/>
                <w:lang w:eastAsia="en-GB"/>
              </w:rPr>
              <w:t>filter</w:t>
            </w:r>
            <w:r w:rsidRPr="00DD6528">
              <w:rPr>
                <w:rFonts w:ascii="Arial" w:eastAsia="Times New Roman" w:hAnsi="Arial" w:cs="Arial"/>
                <w:color w:val="000000"/>
                <w:lang w:eastAsia="en-GB"/>
              </w:rPr>
              <w:t xml:space="preserve"> to right of screen</w:t>
            </w:r>
          </w:p>
          <w:p w14:paraId="36640812" w14:textId="7C303589"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t xml:space="preserve">Nurse is now finishing shift. </w:t>
            </w:r>
            <w:r w:rsidRPr="00DD6528">
              <w:rPr>
                <w:rFonts w:ascii="Arial" w:hAnsi="Arial" w:cs="Arial"/>
                <w:shd w:val="clear" w:color="auto" w:fill="FFFFFF"/>
              </w:rPr>
              <w:t xml:space="preserve">Use the </w:t>
            </w:r>
            <w:r w:rsidRPr="00DD6528">
              <w:rPr>
                <w:rFonts w:ascii="Arial" w:eastAsia="Times New Roman" w:hAnsi="Arial" w:cs="Arial"/>
                <w:b/>
                <w:bCs/>
                <w:lang w:eastAsia="en-GB"/>
              </w:rPr>
              <w:t xml:space="preserve">Critical Care Worklist </w:t>
            </w:r>
            <w:r w:rsidRPr="00DD6528">
              <w:rPr>
                <w:rFonts w:ascii="Arial" w:eastAsia="Times New Roman" w:hAnsi="Arial" w:cs="Arial"/>
                <w:lang w:eastAsia="en-GB"/>
              </w:rPr>
              <w:t xml:space="preserve">to handover </w:t>
            </w:r>
            <w:r w:rsidRPr="00DD6528">
              <w:rPr>
                <w:rFonts w:ascii="Arial" w:eastAsia="Times New Roman" w:hAnsi="Arial" w:cs="Arial"/>
                <w:u w:val="single"/>
                <w:lang w:eastAsia="en-GB"/>
              </w:rPr>
              <w:t>multiple</w:t>
            </w:r>
            <w:r w:rsidRPr="00DD6528">
              <w:rPr>
                <w:rFonts w:ascii="Arial" w:eastAsia="Times New Roman" w:hAnsi="Arial" w:cs="Arial"/>
                <w:lang w:eastAsia="en-GB"/>
              </w:rPr>
              <w:t xml:space="preserve"> patients, e.g. at end of shift </w:t>
            </w:r>
          </w:p>
          <w:p w14:paraId="36396686" w14:textId="65347424"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t>Click to the right of patient’s name to view</w:t>
            </w:r>
            <w:r w:rsidRPr="00DD6528">
              <w:rPr>
                <w:rFonts w:ascii="Arial" w:hAnsi="Arial" w:cs="Arial"/>
                <w:b/>
                <w:bCs/>
              </w:rPr>
              <w:t xml:space="preserve"> I-PASS </w:t>
            </w:r>
            <w:r w:rsidRPr="00DD6528">
              <w:rPr>
                <w:rFonts w:ascii="Arial" w:hAnsi="Arial" w:cs="Arial"/>
                <w:color w:val="242424"/>
                <w:shd w:val="clear" w:color="auto" w:fill="FFFFFF"/>
              </w:rPr>
              <w:t>(Illness severity, Patient summary, Actions, Situational awareness and planning) and give overview (acts like a mini-patient record, giving access to quickly view and edit parts of the patient’s record without having to fully open it)</w:t>
            </w:r>
          </w:p>
          <w:p w14:paraId="06023705" w14:textId="2012DDBC" w:rsidR="009B3719" w:rsidRPr="006A1275" w:rsidRDefault="009B3719" w:rsidP="006A1275">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color w:val="242424"/>
                <w:shd w:val="clear" w:color="auto" w:fill="FFFFFF"/>
              </w:rPr>
              <w:t xml:space="preserve">Change illness severity to </w:t>
            </w:r>
            <w:r w:rsidRPr="00DD6528">
              <w:rPr>
                <w:rFonts w:ascii="Arial" w:hAnsi="Arial" w:cs="Arial"/>
                <w:b/>
                <w:bCs/>
                <w:color w:val="242424"/>
                <w:shd w:val="clear" w:color="auto" w:fill="FFFFFF"/>
              </w:rPr>
              <w:t>Watch</w:t>
            </w:r>
            <w:r w:rsidRPr="00DD6528">
              <w:rPr>
                <w:rFonts w:ascii="Arial" w:hAnsi="Arial" w:cs="Arial"/>
                <w:color w:val="242424"/>
                <w:shd w:val="clear" w:color="auto" w:fill="FFFFFF"/>
              </w:rPr>
              <w:t xml:space="preserve"> (this will be visible later once the patient’s record has been selected)</w:t>
            </w:r>
            <w:r w:rsidR="006A1275">
              <w:rPr>
                <w:rFonts w:ascii="Arial" w:hAnsi="Arial" w:cs="Arial"/>
                <w:color w:val="242424"/>
                <w:shd w:val="clear" w:color="auto" w:fill="FFFFFF"/>
              </w:rPr>
              <w:t xml:space="preserve">. </w:t>
            </w:r>
            <w:r w:rsidRPr="006A1275">
              <w:rPr>
                <w:rFonts w:ascii="Arial" w:hAnsi="Arial" w:cs="Arial"/>
              </w:rPr>
              <w:t xml:space="preserve">Click </w:t>
            </w:r>
            <w:r w:rsidRPr="006A1275">
              <w:rPr>
                <w:rFonts w:ascii="Arial" w:hAnsi="Arial" w:cs="Arial"/>
                <w:b/>
                <w:bCs/>
              </w:rPr>
              <w:t>X</w:t>
            </w:r>
            <w:r w:rsidRPr="006A1275">
              <w:rPr>
                <w:rFonts w:ascii="Arial" w:hAnsi="Arial" w:cs="Arial"/>
              </w:rPr>
              <w:t xml:space="preserve"> to close</w:t>
            </w:r>
            <w:r w:rsidRPr="006A1275">
              <w:rPr>
                <w:rFonts w:ascii="Arial" w:hAnsi="Arial" w:cs="Arial"/>
                <w:b/>
                <w:bCs/>
              </w:rPr>
              <w:t xml:space="preserve"> I-PASS</w:t>
            </w:r>
          </w:p>
        </w:tc>
      </w:tr>
      <w:tr w:rsidR="009B3719" w:rsidRPr="00DD6528" w14:paraId="5B35681A" w14:textId="77777777" w:rsidTr="00E00B70">
        <w:trPr>
          <w:trHeight w:val="964"/>
        </w:trPr>
        <w:tc>
          <w:tcPr>
            <w:tcW w:w="567" w:type="dxa"/>
          </w:tcPr>
          <w:p w14:paraId="50FCA4A7" w14:textId="473AD38D"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sz w:val="24"/>
                <w:szCs w:val="24"/>
              </w:rPr>
              <w:lastRenderedPageBreak/>
              <w:t>20</w:t>
            </w:r>
          </w:p>
          <w:p w14:paraId="0F906585" w14:textId="77777777" w:rsidR="009B3719" w:rsidRPr="00DD6528" w:rsidRDefault="009B3719" w:rsidP="009B3719">
            <w:pPr>
              <w:spacing w:after="100" w:line="300" w:lineRule="exact"/>
              <w:contextualSpacing/>
              <w:rPr>
                <w:rFonts w:ascii="Arial" w:hAnsi="Arial" w:cs="Arial"/>
                <w:sz w:val="24"/>
                <w:szCs w:val="24"/>
              </w:rPr>
            </w:pPr>
          </w:p>
          <w:p w14:paraId="7EEFA3FB" w14:textId="77777777" w:rsidR="009B3719" w:rsidRPr="00DD6528" w:rsidRDefault="009B3719" w:rsidP="009B3719">
            <w:pPr>
              <w:spacing w:after="100" w:line="300" w:lineRule="exact"/>
              <w:contextualSpacing/>
              <w:rPr>
                <w:rFonts w:ascii="Arial" w:hAnsi="Arial" w:cs="Arial"/>
                <w:sz w:val="24"/>
                <w:szCs w:val="24"/>
              </w:rPr>
            </w:pPr>
          </w:p>
          <w:p w14:paraId="2FBB4933" w14:textId="77777777" w:rsidR="009B3719" w:rsidRPr="00DD6528" w:rsidRDefault="009B3719" w:rsidP="009B3719">
            <w:pPr>
              <w:spacing w:after="100" w:line="300" w:lineRule="exact"/>
              <w:contextualSpacing/>
              <w:rPr>
                <w:rFonts w:ascii="Arial" w:hAnsi="Arial" w:cs="Arial"/>
                <w:sz w:val="24"/>
                <w:szCs w:val="24"/>
              </w:rPr>
            </w:pPr>
          </w:p>
          <w:p w14:paraId="3040B532" w14:textId="77777777" w:rsidR="009B3719" w:rsidRPr="00DD6528" w:rsidRDefault="009B3719" w:rsidP="009B3719">
            <w:pPr>
              <w:spacing w:after="100" w:line="300" w:lineRule="exact"/>
              <w:contextualSpacing/>
              <w:rPr>
                <w:rFonts w:ascii="Arial" w:hAnsi="Arial" w:cs="Arial"/>
                <w:sz w:val="24"/>
                <w:szCs w:val="24"/>
              </w:rPr>
            </w:pPr>
          </w:p>
          <w:p w14:paraId="277A895C" w14:textId="77777777" w:rsidR="009B3719" w:rsidRPr="00DD6528" w:rsidRDefault="009B3719" w:rsidP="009B3719">
            <w:pPr>
              <w:spacing w:after="100" w:line="300" w:lineRule="exact"/>
              <w:contextualSpacing/>
              <w:rPr>
                <w:rFonts w:ascii="Arial" w:hAnsi="Arial" w:cs="Arial"/>
                <w:sz w:val="24"/>
                <w:szCs w:val="24"/>
              </w:rPr>
            </w:pPr>
          </w:p>
          <w:p w14:paraId="1284E438" w14:textId="77777777" w:rsidR="009B3719" w:rsidRPr="00DD6528" w:rsidRDefault="009B3719" w:rsidP="009B3719">
            <w:pPr>
              <w:spacing w:after="100" w:line="300" w:lineRule="exact"/>
              <w:contextualSpacing/>
              <w:rPr>
                <w:rFonts w:ascii="Arial" w:hAnsi="Arial" w:cs="Arial"/>
                <w:sz w:val="24"/>
                <w:szCs w:val="24"/>
              </w:rPr>
            </w:pPr>
          </w:p>
          <w:p w14:paraId="54669A6B" w14:textId="77777777" w:rsidR="009B3719" w:rsidRPr="00DD6528" w:rsidRDefault="009B3719" w:rsidP="009B3719">
            <w:pPr>
              <w:spacing w:after="100" w:line="300" w:lineRule="exact"/>
              <w:contextualSpacing/>
              <w:rPr>
                <w:rFonts w:ascii="Arial" w:hAnsi="Arial" w:cs="Arial"/>
                <w:sz w:val="24"/>
                <w:szCs w:val="24"/>
              </w:rPr>
            </w:pPr>
          </w:p>
          <w:p w14:paraId="15220B01" w14:textId="77777777" w:rsidR="009B3719" w:rsidRPr="00DD6528" w:rsidRDefault="009B3719" w:rsidP="009B3719">
            <w:pPr>
              <w:spacing w:after="100" w:line="300" w:lineRule="exact"/>
              <w:contextualSpacing/>
              <w:rPr>
                <w:rFonts w:ascii="Arial" w:hAnsi="Arial" w:cs="Arial"/>
                <w:sz w:val="24"/>
                <w:szCs w:val="24"/>
              </w:rPr>
            </w:pPr>
          </w:p>
          <w:p w14:paraId="7C4B119A" w14:textId="713D3B17" w:rsidR="009B3719" w:rsidRPr="00DD6528" w:rsidRDefault="009B3719" w:rsidP="009B3719">
            <w:pPr>
              <w:spacing w:after="100" w:line="300" w:lineRule="exact"/>
              <w:contextualSpacing/>
              <w:rPr>
                <w:rFonts w:ascii="Arial" w:hAnsi="Arial" w:cs="Arial"/>
                <w:sz w:val="24"/>
                <w:szCs w:val="24"/>
              </w:rPr>
            </w:pPr>
          </w:p>
        </w:tc>
        <w:tc>
          <w:tcPr>
            <w:tcW w:w="1702" w:type="dxa"/>
          </w:tcPr>
          <w:p w14:paraId="66EF439E" w14:textId="3C3B5312" w:rsidR="009B3719" w:rsidRPr="00DD6528" w:rsidRDefault="009B3719" w:rsidP="009B3719">
            <w:pPr>
              <w:spacing w:before="100" w:beforeAutospacing="1" w:after="100" w:afterAutospacing="1" w:line="300" w:lineRule="exact"/>
              <w:rPr>
                <w:rFonts w:ascii="Arial" w:hAnsi="Arial" w:cs="Arial"/>
                <w:b/>
                <w:bCs/>
                <w:sz w:val="20"/>
                <w:szCs w:val="20"/>
              </w:rPr>
            </w:pPr>
            <w:r w:rsidRPr="00DD6528">
              <w:rPr>
                <w:rFonts w:ascii="Arial" w:hAnsi="Arial" w:cs="Arial"/>
                <w:b/>
                <w:bCs/>
                <w:sz w:val="20"/>
                <w:szCs w:val="20"/>
              </w:rPr>
              <w:t>CRIC Handover MPage and completing a Nurse handover</w:t>
            </w:r>
          </w:p>
        </w:tc>
        <w:tc>
          <w:tcPr>
            <w:tcW w:w="13183" w:type="dxa"/>
            <w:gridSpan w:val="2"/>
          </w:tcPr>
          <w:p w14:paraId="61C64EBA" w14:textId="4A521099" w:rsidR="009B3719" w:rsidRPr="00DD6528" w:rsidRDefault="009B3719" w:rsidP="009B3719">
            <w:pPr>
              <w:pStyle w:val="ListParagraph"/>
              <w:numPr>
                <w:ilvl w:val="0"/>
                <w:numId w:val="19"/>
              </w:numPr>
              <w:spacing w:line="300" w:lineRule="exact"/>
              <w:ind w:left="360"/>
              <w:rPr>
                <w:rFonts w:ascii="Arial" w:hAnsi="Arial" w:cs="Arial"/>
                <w:b/>
                <w:bCs/>
              </w:rPr>
            </w:pPr>
            <w:r w:rsidRPr="00DD6528">
              <w:rPr>
                <w:rFonts w:ascii="Arial" w:hAnsi="Arial" w:cs="Arial"/>
              </w:rPr>
              <w:t xml:space="preserve">Select </w:t>
            </w:r>
            <w:r w:rsidRPr="00DD6528">
              <w:rPr>
                <w:rFonts w:ascii="Arial" w:hAnsi="Arial" w:cs="Arial"/>
                <w:b/>
                <w:bCs/>
              </w:rPr>
              <w:t>Patient 1</w:t>
            </w:r>
            <w:r w:rsidRPr="00DD6528">
              <w:rPr>
                <w:rFonts w:ascii="Arial" w:hAnsi="Arial" w:cs="Arial"/>
              </w:rPr>
              <w:t xml:space="preserve">. The </w:t>
            </w:r>
            <w:r w:rsidR="006A1275">
              <w:rPr>
                <w:rFonts w:ascii="Arial" w:hAnsi="Arial" w:cs="Arial"/>
              </w:rPr>
              <w:t>p</w:t>
            </w:r>
            <w:r w:rsidRPr="00DD6528">
              <w:rPr>
                <w:rFonts w:ascii="Arial" w:hAnsi="Arial" w:cs="Arial"/>
              </w:rPr>
              <w:t xml:space="preserve">atient’s </w:t>
            </w:r>
            <w:r w:rsidR="006A1275">
              <w:rPr>
                <w:rFonts w:ascii="Arial" w:hAnsi="Arial" w:cs="Arial"/>
              </w:rPr>
              <w:t>c</w:t>
            </w:r>
            <w:r w:rsidRPr="00DD6528">
              <w:rPr>
                <w:rFonts w:ascii="Arial" w:hAnsi="Arial" w:cs="Arial"/>
              </w:rPr>
              <w:t>hart opens</w:t>
            </w:r>
          </w:p>
          <w:p w14:paraId="72164676" w14:textId="79C89003" w:rsidR="006A1275" w:rsidRPr="006A1275" w:rsidRDefault="009B3719" w:rsidP="009B3719">
            <w:pPr>
              <w:pStyle w:val="ListParagraph"/>
              <w:numPr>
                <w:ilvl w:val="0"/>
                <w:numId w:val="19"/>
              </w:numPr>
              <w:spacing w:line="300" w:lineRule="exact"/>
              <w:ind w:left="360"/>
              <w:rPr>
                <w:rFonts w:ascii="Arial" w:hAnsi="Arial" w:cs="Arial"/>
                <w:b/>
                <w:bCs/>
              </w:rPr>
            </w:pPr>
            <w:r w:rsidRPr="00DD6528">
              <w:rPr>
                <w:rFonts w:ascii="Arial" w:hAnsi="Arial" w:cs="Arial"/>
              </w:rPr>
              <w:t>Highlight the illness severity (</w:t>
            </w:r>
            <w:r w:rsidRPr="00DD6528">
              <w:rPr>
                <w:rFonts w:ascii="Arial" w:hAnsi="Arial" w:cs="Arial"/>
                <w:b/>
                <w:bCs/>
              </w:rPr>
              <w:t>I-PASS)</w:t>
            </w:r>
            <w:r w:rsidRPr="00DD6528">
              <w:rPr>
                <w:rFonts w:ascii="Arial" w:hAnsi="Arial" w:cs="Arial"/>
              </w:rPr>
              <w:t xml:space="preserve"> is also available on </w:t>
            </w:r>
            <w:r w:rsidRPr="00DD6528">
              <w:rPr>
                <w:rFonts w:ascii="Arial" w:hAnsi="Arial" w:cs="Arial"/>
                <w:b/>
                <w:bCs/>
              </w:rPr>
              <w:t>Nurse</w:t>
            </w:r>
            <w:r w:rsidRPr="00DD6528">
              <w:rPr>
                <w:rFonts w:ascii="Arial" w:hAnsi="Arial" w:cs="Arial"/>
              </w:rPr>
              <w:t xml:space="preserve"> </w:t>
            </w:r>
            <w:r w:rsidRPr="00DD6528">
              <w:rPr>
                <w:rFonts w:ascii="Arial" w:hAnsi="Arial" w:cs="Arial"/>
                <w:b/>
                <w:bCs/>
              </w:rPr>
              <w:t>View</w:t>
            </w:r>
            <w:r w:rsidR="006A1275">
              <w:rPr>
                <w:rFonts w:ascii="Arial" w:hAnsi="Arial" w:cs="Arial"/>
                <w:b/>
                <w:bCs/>
              </w:rPr>
              <w:t xml:space="preserve">. </w:t>
            </w:r>
            <w:r w:rsidRPr="00DD6528">
              <w:rPr>
                <w:rFonts w:ascii="Arial" w:hAnsi="Arial" w:cs="Arial"/>
              </w:rPr>
              <w:t xml:space="preserve">This is to the very right of </w:t>
            </w:r>
            <w:proofErr w:type="spellStart"/>
            <w:r w:rsidRPr="00DD6528">
              <w:rPr>
                <w:rFonts w:ascii="Arial" w:hAnsi="Arial" w:cs="Arial"/>
              </w:rPr>
              <w:t>of</w:t>
            </w:r>
            <w:proofErr w:type="spellEnd"/>
            <w:r w:rsidRPr="00DD6528">
              <w:rPr>
                <w:rFonts w:ascii="Arial" w:hAnsi="Arial" w:cs="Arial"/>
              </w:rPr>
              <w:t xml:space="preserve"> the MPage </w:t>
            </w:r>
            <w:r w:rsidR="006A1275">
              <w:rPr>
                <w:rFonts w:ascii="Arial" w:hAnsi="Arial" w:cs="Arial"/>
              </w:rPr>
              <w:t>row</w:t>
            </w:r>
          </w:p>
          <w:p w14:paraId="1E49B61B" w14:textId="77777777" w:rsidR="006A1275" w:rsidRPr="006A1275" w:rsidRDefault="006A1275" w:rsidP="006A1275">
            <w:pPr>
              <w:pStyle w:val="ListParagraph"/>
              <w:spacing w:line="300" w:lineRule="exact"/>
              <w:ind w:left="360"/>
              <w:rPr>
                <w:rFonts w:ascii="Arial" w:hAnsi="Arial" w:cs="Arial"/>
                <w:b/>
                <w:bCs/>
              </w:rPr>
            </w:pPr>
          </w:p>
          <w:p w14:paraId="39A25028" w14:textId="3B573808" w:rsidR="009B3719" w:rsidRPr="006A1275" w:rsidRDefault="009B3719" w:rsidP="006A1275">
            <w:pPr>
              <w:pStyle w:val="ListParagraph"/>
              <w:numPr>
                <w:ilvl w:val="0"/>
                <w:numId w:val="19"/>
              </w:numPr>
              <w:spacing w:line="300" w:lineRule="exact"/>
              <w:ind w:left="360"/>
              <w:rPr>
                <w:rFonts w:ascii="Arial" w:hAnsi="Arial" w:cs="Arial"/>
                <w:b/>
                <w:bCs/>
              </w:rPr>
            </w:pPr>
            <w:r w:rsidRPr="006A1275">
              <w:rPr>
                <w:rFonts w:ascii="Arial" w:hAnsi="Arial" w:cs="Arial"/>
              </w:rPr>
              <w:t>(e.g. ‘stable’ or ‘watch’)</w:t>
            </w:r>
            <w:r w:rsidR="006A1275" w:rsidRPr="006A1275">
              <w:rPr>
                <w:rFonts w:ascii="Arial" w:hAnsi="Arial" w:cs="Arial"/>
              </w:rPr>
              <w:t xml:space="preserve"> </w:t>
            </w:r>
            <w:r w:rsidR="006A1275" w:rsidRPr="006A1275">
              <w:rPr>
                <w:noProof/>
              </w:rPr>
              <w:drawing>
                <wp:inline distT="0" distB="0" distL="0" distR="0" wp14:anchorId="5A395614" wp14:editId="64A81993">
                  <wp:extent cx="825542" cy="26036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5542" cy="260363"/>
                          </a:xfrm>
                          <a:prstGeom prst="rect">
                            <a:avLst/>
                          </a:prstGeom>
                        </pic:spPr>
                      </pic:pic>
                    </a:graphicData>
                  </a:graphic>
                </wp:inline>
              </w:drawing>
            </w:r>
            <w:r w:rsidRPr="006A1275">
              <w:rPr>
                <w:rFonts w:ascii="Arial" w:hAnsi="Arial" w:cs="Arial"/>
              </w:rPr>
              <w:t>. This can be changed from here</w:t>
            </w:r>
          </w:p>
          <w:p w14:paraId="2D4F73FA" w14:textId="4C63B02B" w:rsidR="009B3719" w:rsidRPr="00DD6528" w:rsidRDefault="009B3719" w:rsidP="009B3719">
            <w:pPr>
              <w:pStyle w:val="ListParagraph"/>
              <w:numPr>
                <w:ilvl w:val="0"/>
                <w:numId w:val="19"/>
              </w:numPr>
              <w:spacing w:line="300" w:lineRule="exact"/>
              <w:ind w:left="360"/>
              <w:rPr>
                <w:rFonts w:ascii="Arial" w:hAnsi="Arial" w:cs="Arial"/>
                <w:b/>
                <w:bCs/>
              </w:rPr>
            </w:pPr>
            <w:r w:rsidRPr="00DD6528">
              <w:rPr>
                <w:rFonts w:ascii="Arial" w:hAnsi="Arial" w:cs="Arial"/>
              </w:rPr>
              <w:t xml:space="preserve">Select </w:t>
            </w:r>
            <w:r w:rsidRPr="00DD6528">
              <w:rPr>
                <w:rFonts w:ascii="Arial" w:hAnsi="Arial" w:cs="Arial"/>
                <w:b/>
                <w:bCs/>
              </w:rPr>
              <w:t>Vital</w:t>
            </w:r>
            <w:r w:rsidRPr="00DD6528">
              <w:rPr>
                <w:rFonts w:ascii="Arial" w:hAnsi="Arial" w:cs="Arial"/>
              </w:rPr>
              <w:t xml:space="preserve"> </w:t>
            </w:r>
            <w:r w:rsidRPr="00DD6528">
              <w:rPr>
                <w:rFonts w:ascii="Arial" w:hAnsi="Arial" w:cs="Arial"/>
                <w:b/>
                <w:bCs/>
              </w:rPr>
              <w:t>Signs</w:t>
            </w:r>
            <w:r w:rsidRPr="00DD6528">
              <w:rPr>
                <w:rFonts w:ascii="Arial" w:hAnsi="Arial" w:cs="Arial"/>
              </w:rPr>
              <w:t xml:space="preserve"> component to show data recorded earlier is here but is view only. To edit, </w:t>
            </w:r>
            <w:r w:rsidR="006A1275">
              <w:rPr>
                <w:rFonts w:ascii="Arial" w:hAnsi="Arial" w:cs="Arial"/>
              </w:rPr>
              <w:t>click the header to open</w:t>
            </w:r>
            <w:r w:rsidRPr="00DD6528">
              <w:rPr>
                <w:rFonts w:ascii="Arial" w:hAnsi="Arial" w:cs="Arial"/>
              </w:rPr>
              <w:t xml:space="preserve"> </w:t>
            </w:r>
            <w:r w:rsidR="006A1275">
              <w:rPr>
                <w:rFonts w:ascii="Arial" w:hAnsi="Arial" w:cs="Arial"/>
                <w:b/>
                <w:bCs/>
              </w:rPr>
              <w:t>i</w:t>
            </w:r>
            <w:r w:rsidRPr="00DD6528">
              <w:rPr>
                <w:rFonts w:ascii="Arial" w:hAnsi="Arial" w:cs="Arial"/>
                <w:b/>
                <w:bCs/>
              </w:rPr>
              <w:t>View</w:t>
            </w:r>
          </w:p>
          <w:p w14:paraId="374DAC78" w14:textId="271197DE" w:rsidR="009B3719" w:rsidRPr="00DD6528" w:rsidRDefault="009B3719" w:rsidP="009B3719">
            <w:pPr>
              <w:pStyle w:val="ListParagraph"/>
              <w:numPr>
                <w:ilvl w:val="0"/>
                <w:numId w:val="19"/>
              </w:numPr>
              <w:spacing w:line="300" w:lineRule="exact"/>
              <w:ind w:left="360"/>
              <w:rPr>
                <w:rFonts w:ascii="Arial" w:hAnsi="Arial" w:cs="Arial"/>
                <w:b/>
                <w:bCs/>
              </w:rPr>
            </w:pPr>
            <w:r w:rsidRPr="00DD6528">
              <w:rPr>
                <w:rFonts w:ascii="Arial" w:hAnsi="Arial" w:cs="Arial"/>
              </w:rPr>
              <w:t xml:space="preserve">Select </w:t>
            </w:r>
            <w:r w:rsidRPr="00DD6528">
              <w:rPr>
                <w:rFonts w:ascii="Arial" w:hAnsi="Arial" w:cs="Arial"/>
                <w:b/>
                <w:bCs/>
              </w:rPr>
              <w:t>Critical Care Handover</w:t>
            </w:r>
            <w:r w:rsidRPr="00DD6528">
              <w:rPr>
                <w:rFonts w:ascii="Arial" w:hAnsi="Arial" w:cs="Arial"/>
              </w:rPr>
              <w:t xml:space="preserve"> </w:t>
            </w:r>
            <w:r w:rsidRPr="00DD6528">
              <w:rPr>
                <w:rFonts w:ascii="Arial" w:hAnsi="Arial" w:cs="Arial"/>
                <w:b/>
                <w:bCs/>
              </w:rPr>
              <w:t>MPage</w:t>
            </w:r>
            <w:r w:rsidRPr="00DD6528">
              <w:rPr>
                <w:rFonts w:ascii="Arial" w:hAnsi="Arial" w:cs="Arial"/>
              </w:rPr>
              <w:t>. Previously documented data displays in relevant components. Review and document further clinical data within these components as required</w:t>
            </w:r>
          </w:p>
          <w:p w14:paraId="44A8FFED" w14:textId="6379FD59" w:rsidR="009B3719" w:rsidRPr="00DD6528" w:rsidRDefault="009B3719" w:rsidP="009B3719">
            <w:pPr>
              <w:pStyle w:val="ListParagraph"/>
              <w:numPr>
                <w:ilvl w:val="0"/>
                <w:numId w:val="19"/>
              </w:numPr>
              <w:spacing w:line="300" w:lineRule="exact"/>
              <w:ind w:left="360"/>
              <w:rPr>
                <w:rFonts w:ascii="Arial" w:hAnsi="Arial" w:cs="Arial"/>
                <w:b/>
                <w:bCs/>
              </w:rPr>
            </w:pPr>
            <w:r w:rsidRPr="00DD6528">
              <w:rPr>
                <w:rFonts w:ascii="Arial" w:hAnsi="Arial" w:cs="Arial"/>
              </w:rPr>
              <w:t xml:space="preserve">Scenario – CRIC nurse needs to handover </w:t>
            </w:r>
            <w:r w:rsidRPr="00DD6528">
              <w:rPr>
                <w:rFonts w:ascii="Arial" w:hAnsi="Arial" w:cs="Arial"/>
                <w:b/>
                <w:bCs/>
              </w:rPr>
              <w:t>Patient 1</w:t>
            </w:r>
          </w:p>
          <w:p w14:paraId="74B2E602" w14:textId="010A9180" w:rsidR="009B3719" w:rsidRPr="00DD6528" w:rsidRDefault="009B3719" w:rsidP="009B3719">
            <w:pPr>
              <w:pStyle w:val="ListParagraph"/>
              <w:numPr>
                <w:ilvl w:val="0"/>
                <w:numId w:val="19"/>
              </w:numPr>
              <w:spacing w:line="300" w:lineRule="exact"/>
              <w:ind w:left="360"/>
              <w:rPr>
                <w:rFonts w:ascii="Arial" w:hAnsi="Arial" w:cs="Arial"/>
                <w:b/>
                <w:bCs/>
              </w:rPr>
            </w:pPr>
            <w:r w:rsidRPr="00DD6528">
              <w:rPr>
                <w:rFonts w:ascii="Arial" w:hAnsi="Arial" w:cs="Arial"/>
              </w:rPr>
              <w:t xml:space="preserve">Click the </w:t>
            </w:r>
            <w:r w:rsidRPr="00DD6528">
              <w:rPr>
                <w:rFonts w:ascii="Arial" w:hAnsi="Arial" w:cs="Arial"/>
                <w:b/>
                <w:bCs/>
              </w:rPr>
              <w:t>Handover/Transfer Documentation</w:t>
            </w:r>
            <w:r w:rsidRPr="00DD6528">
              <w:rPr>
                <w:rFonts w:ascii="Arial" w:hAnsi="Arial" w:cs="Arial"/>
              </w:rPr>
              <w:t xml:space="preserve"> component </w:t>
            </w:r>
            <w:r w:rsidR="006A1275">
              <w:rPr>
                <w:rFonts w:ascii="Arial" w:hAnsi="Arial" w:cs="Arial"/>
              </w:rPr>
              <w:t xml:space="preserve">and then click the </w:t>
            </w:r>
            <w:r w:rsidRPr="00DD6528">
              <w:rPr>
                <w:rFonts w:ascii="Arial" w:hAnsi="Arial" w:cs="Arial"/>
              </w:rPr>
              <w:t>header – iView opens</w:t>
            </w:r>
            <w:r w:rsidR="006A1275">
              <w:rPr>
                <w:rFonts w:ascii="Arial" w:hAnsi="Arial" w:cs="Arial"/>
              </w:rPr>
              <w:t xml:space="preserve">. Open the </w:t>
            </w:r>
            <w:r w:rsidR="006A1275" w:rsidRPr="006A1275">
              <w:rPr>
                <w:rFonts w:ascii="Arial" w:hAnsi="Arial" w:cs="Arial"/>
                <w:b/>
                <w:bCs/>
              </w:rPr>
              <w:t>Adult ICU Quick</w:t>
            </w:r>
            <w:r w:rsidR="006A1275">
              <w:rPr>
                <w:rFonts w:ascii="Arial" w:hAnsi="Arial" w:cs="Arial"/>
              </w:rPr>
              <w:t xml:space="preserve"> </w:t>
            </w:r>
            <w:r w:rsidR="006A1275" w:rsidRPr="006A1275">
              <w:rPr>
                <w:rFonts w:ascii="Arial" w:hAnsi="Arial" w:cs="Arial"/>
                <w:b/>
                <w:bCs/>
              </w:rPr>
              <w:t>View</w:t>
            </w:r>
            <w:r w:rsidR="006A1275">
              <w:rPr>
                <w:rFonts w:ascii="Arial" w:hAnsi="Arial" w:cs="Arial"/>
              </w:rPr>
              <w:t xml:space="preserve"> band and select </w:t>
            </w:r>
            <w:r w:rsidRPr="00DD6528">
              <w:rPr>
                <w:rFonts w:ascii="Arial" w:hAnsi="Arial" w:cs="Arial"/>
                <w:b/>
                <w:bCs/>
              </w:rPr>
              <w:t>Shift/Bedside Handover</w:t>
            </w:r>
            <w:r w:rsidRPr="00DD6528">
              <w:rPr>
                <w:rFonts w:ascii="Arial" w:hAnsi="Arial" w:cs="Arial"/>
              </w:rPr>
              <w:t xml:space="preserve"> </w:t>
            </w:r>
          </w:p>
          <w:p w14:paraId="0884E7E5" w14:textId="04A61C9D" w:rsidR="009B3719" w:rsidRPr="00DD6528" w:rsidRDefault="006A1275" w:rsidP="009B3719">
            <w:pPr>
              <w:pStyle w:val="ListParagraph"/>
              <w:numPr>
                <w:ilvl w:val="0"/>
                <w:numId w:val="19"/>
              </w:numPr>
              <w:spacing w:line="300" w:lineRule="exact"/>
              <w:ind w:left="360"/>
              <w:rPr>
                <w:rFonts w:ascii="Arial" w:hAnsi="Arial" w:cs="Arial"/>
              </w:rPr>
            </w:pPr>
            <w:proofErr w:type="spellStart"/>
            <w:r>
              <w:rPr>
                <w:rFonts w:ascii="Arial" w:hAnsi="Arial" w:cs="Arial"/>
              </w:rPr>
              <w:t>Acticate</w:t>
            </w:r>
            <w:proofErr w:type="spellEnd"/>
            <w:r>
              <w:rPr>
                <w:rFonts w:ascii="Arial" w:hAnsi="Arial" w:cs="Arial"/>
              </w:rPr>
              <w:t xml:space="preserve"> columns and c</w:t>
            </w:r>
            <w:r w:rsidR="009B3719" w:rsidRPr="00DD6528">
              <w:rPr>
                <w:rFonts w:ascii="Arial" w:hAnsi="Arial" w:cs="Arial"/>
              </w:rPr>
              <w:t xml:space="preserve">ompete relevant sections, e.g. </w:t>
            </w:r>
            <w:r w:rsidR="009B3719" w:rsidRPr="00DD6528">
              <w:rPr>
                <w:rFonts w:ascii="Arial" w:hAnsi="Arial" w:cs="Arial"/>
                <w:b/>
                <w:bCs/>
              </w:rPr>
              <w:t>Nurse Receiving Report, Nurse Giving Report</w:t>
            </w:r>
            <w:r w:rsidR="009B3719" w:rsidRPr="00DD6528">
              <w:rPr>
                <w:rFonts w:ascii="Arial" w:hAnsi="Arial" w:cs="Arial"/>
              </w:rPr>
              <w:t xml:space="preserve">, and </w:t>
            </w:r>
            <w:r w:rsidR="009B3719" w:rsidRPr="00DD6528">
              <w:rPr>
                <w:rFonts w:ascii="Arial" w:hAnsi="Arial" w:cs="Arial"/>
                <w:b/>
                <w:bCs/>
              </w:rPr>
              <w:t>Handover</w:t>
            </w:r>
            <w:r w:rsidR="009B3719" w:rsidRPr="00DD6528">
              <w:rPr>
                <w:rFonts w:ascii="Arial" w:hAnsi="Arial" w:cs="Arial"/>
              </w:rPr>
              <w:t xml:space="preserve"> </w:t>
            </w:r>
            <w:r w:rsidR="009B3719" w:rsidRPr="00DD6528">
              <w:rPr>
                <w:rFonts w:ascii="Arial" w:hAnsi="Arial" w:cs="Arial"/>
                <w:b/>
                <w:bCs/>
              </w:rPr>
              <w:t>Comments</w:t>
            </w:r>
          </w:p>
          <w:p w14:paraId="6DC0F85B" w14:textId="0D2462A5" w:rsidR="009B3719" w:rsidRPr="00DD6528" w:rsidRDefault="009B3719" w:rsidP="009B3719">
            <w:pPr>
              <w:pStyle w:val="ListParagraph"/>
              <w:numPr>
                <w:ilvl w:val="0"/>
                <w:numId w:val="19"/>
              </w:numPr>
              <w:spacing w:line="300" w:lineRule="exact"/>
              <w:ind w:left="360"/>
              <w:rPr>
                <w:rFonts w:ascii="Arial" w:hAnsi="Arial" w:cs="Arial"/>
              </w:rPr>
            </w:pPr>
            <w:r w:rsidRPr="00DD6528">
              <w:rPr>
                <w:rFonts w:ascii="Arial" w:hAnsi="Arial" w:cs="Arial"/>
              </w:rPr>
              <w:t xml:space="preserve">Click </w:t>
            </w:r>
            <w:r w:rsidRPr="00DD6528">
              <w:rPr>
                <w:rFonts w:ascii="Arial" w:hAnsi="Arial" w:cs="Arial"/>
                <w:b/>
                <w:bCs/>
              </w:rPr>
              <w:t>Sign</w:t>
            </w:r>
          </w:p>
          <w:p w14:paraId="37F2B928" w14:textId="705EBE76" w:rsidR="009B3719" w:rsidRPr="00DD6528" w:rsidRDefault="009B3719" w:rsidP="009B3719">
            <w:pPr>
              <w:pStyle w:val="ListParagraph"/>
              <w:numPr>
                <w:ilvl w:val="0"/>
                <w:numId w:val="19"/>
              </w:numPr>
              <w:spacing w:line="300" w:lineRule="exact"/>
              <w:ind w:left="360"/>
              <w:rPr>
                <w:rFonts w:ascii="Arial" w:hAnsi="Arial" w:cs="Arial"/>
              </w:rPr>
            </w:pPr>
            <w:r w:rsidRPr="00DD6528">
              <w:rPr>
                <w:rFonts w:ascii="Arial" w:hAnsi="Arial" w:cs="Arial"/>
              </w:rPr>
              <w:t xml:space="preserve">Click the </w:t>
            </w:r>
            <w:r w:rsidRPr="00DD6528">
              <w:rPr>
                <w:rFonts w:ascii="Arial" w:hAnsi="Arial" w:cs="Arial"/>
                <w:b/>
                <w:bCs/>
              </w:rPr>
              <w:t>Back</w:t>
            </w:r>
            <w:r w:rsidRPr="00DD6528">
              <w:rPr>
                <w:rFonts w:ascii="Arial" w:hAnsi="Arial" w:cs="Arial"/>
              </w:rPr>
              <w:t xml:space="preserve"> button and </w:t>
            </w:r>
            <w:r w:rsidRPr="00DD6528">
              <w:rPr>
                <w:rFonts w:ascii="Arial" w:hAnsi="Arial" w:cs="Arial"/>
                <w:b/>
                <w:bCs/>
              </w:rPr>
              <w:t>refresh</w:t>
            </w:r>
            <w:r w:rsidRPr="00DD6528">
              <w:rPr>
                <w:rFonts w:ascii="Arial" w:hAnsi="Arial" w:cs="Arial"/>
              </w:rPr>
              <w:t xml:space="preserve"> the </w:t>
            </w:r>
            <w:r w:rsidRPr="00DD6528">
              <w:rPr>
                <w:rFonts w:ascii="Arial" w:hAnsi="Arial" w:cs="Arial"/>
                <w:b/>
                <w:bCs/>
              </w:rPr>
              <w:t>Handover/Transfer Documentation</w:t>
            </w:r>
            <w:r w:rsidRPr="00DD6528">
              <w:rPr>
                <w:rFonts w:ascii="Arial" w:hAnsi="Arial" w:cs="Arial"/>
              </w:rPr>
              <w:t xml:space="preserve"> component – the </w:t>
            </w:r>
            <w:r w:rsidRPr="00DD6528">
              <w:rPr>
                <w:rFonts w:ascii="Arial" w:hAnsi="Arial" w:cs="Arial"/>
                <w:b/>
                <w:bCs/>
              </w:rPr>
              <w:t>latest</w:t>
            </w:r>
            <w:r w:rsidRPr="00DD6528">
              <w:rPr>
                <w:rFonts w:ascii="Arial" w:hAnsi="Arial" w:cs="Arial"/>
              </w:rPr>
              <w:t xml:space="preserve"> recorded data appears</w:t>
            </w:r>
          </w:p>
          <w:p w14:paraId="7025A078" w14:textId="4A11C3A3" w:rsidR="009B3719" w:rsidRPr="00DD6528" w:rsidRDefault="009B3719" w:rsidP="009B3719">
            <w:pPr>
              <w:pStyle w:val="ListParagraph"/>
              <w:numPr>
                <w:ilvl w:val="0"/>
                <w:numId w:val="19"/>
              </w:numPr>
              <w:spacing w:line="300" w:lineRule="exact"/>
              <w:ind w:left="360"/>
              <w:rPr>
                <w:rFonts w:ascii="Arial" w:hAnsi="Arial" w:cs="Arial"/>
              </w:rPr>
            </w:pPr>
            <w:r w:rsidRPr="00DD6528">
              <w:rPr>
                <w:rFonts w:ascii="Arial" w:hAnsi="Arial" w:cs="Arial"/>
              </w:rPr>
              <w:t xml:space="preserve">To see all handover notes, click the </w:t>
            </w:r>
            <w:r w:rsidRPr="006A1275">
              <w:rPr>
                <w:rFonts w:ascii="Arial" w:hAnsi="Arial" w:cs="Arial"/>
                <w:u w:val="single"/>
              </w:rPr>
              <w:t>header</w:t>
            </w:r>
            <w:r w:rsidR="006A1275">
              <w:rPr>
                <w:rFonts w:ascii="Arial" w:hAnsi="Arial" w:cs="Arial"/>
              </w:rPr>
              <w:t xml:space="preserve"> to open iView</w:t>
            </w:r>
          </w:p>
          <w:p w14:paraId="0401FC36" w14:textId="3EEEF479" w:rsidR="009B3719" w:rsidRPr="00DD6528" w:rsidRDefault="009B3719" w:rsidP="009B3719">
            <w:pPr>
              <w:pStyle w:val="ListParagraph"/>
              <w:spacing w:line="300" w:lineRule="exact"/>
              <w:ind w:left="360"/>
              <w:rPr>
                <w:rFonts w:ascii="Arial" w:hAnsi="Arial" w:cs="Arial"/>
              </w:rPr>
            </w:pPr>
          </w:p>
        </w:tc>
      </w:tr>
      <w:tr w:rsidR="009B3719" w:rsidRPr="00DD6528" w14:paraId="41494515" w14:textId="77777777" w:rsidTr="000F7BAB">
        <w:tc>
          <w:tcPr>
            <w:tcW w:w="567" w:type="dxa"/>
          </w:tcPr>
          <w:p w14:paraId="5285FBBC" w14:textId="61800D20"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sz w:val="24"/>
                <w:szCs w:val="24"/>
              </w:rPr>
              <w:t>10</w:t>
            </w:r>
          </w:p>
        </w:tc>
        <w:tc>
          <w:tcPr>
            <w:tcW w:w="1702" w:type="dxa"/>
          </w:tcPr>
          <w:p w14:paraId="79174BFC" w14:textId="02C3D8B9"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 xml:space="preserve">Record today’s weight </w:t>
            </w:r>
          </w:p>
        </w:tc>
        <w:tc>
          <w:tcPr>
            <w:tcW w:w="13183" w:type="dxa"/>
            <w:gridSpan w:val="2"/>
          </w:tcPr>
          <w:p w14:paraId="4D259909" w14:textId="40065923" w:rsidR="009B3719" w:rsidRPr="00DD6528" w:rsidRDefault="009B3719" w:rsidP="009B3719">
            <w:pPr>
              <w:pStyle w:val="ListParagraph"/>
              <w:numPr>
                <w:ilvl w:val="0"/>
                <w:numId w:val="2"/>
              </w:numPr>
              <w:spacing w:line="300" w:lineRule="exact"/>
              <w:ind w:left="360"/>
              <w:rPr>
                <w:rFonts w:ascii="Arial" w:hAnsi="Arial" w:cs="Arial"/>
              </w:rPr>
            </w:pPr>
            <w:r w:rsidRPr="00DD6528">
              <w:rPr>
                <w:rFonts w:ascii="Arial" w:hAnsi="Arial" w:cs="Arial"/>
              </w:rPr>
              <w:t xml:space="preserve">Select </w:t>
            </w:r>
            <w:r w:rsidRPr="00DD6528">
              <w:rPr>
                <w:rFonts w:ascii="Arial" w:hAnsi="Arial" w:cs="Arial"/>
                <w:b/>
                <w:bCs/>
              </w:rPr>
              <w:t>Critical</w:t>
            </w:r>
            <w:r w:rsidRPr="00DD6528">
              <w:rPr>
                <w:rFonts w:ascii="Arial" w:hAnsi="Arial" w:cs="Arial"/>
              </w:rPr>
              <w:t xml:space="preserve"> </w:t>
            </w:r>
            <w:r w:rsidRPr="00DD6528">
              <w:rPr>
                <w:rFonts w:ascii="Arial" w:hAnsi="Arial" w:cs="Arial"/>
                <w:b/>
                <w:bCs/>
              </w:rPr>
              <w:t>Care</w:t>
            </w:r>
            <w:r w:rsidRPr="00DD6528">
              <w:rPr>
                <w:rFonts w:ascii="Arial" w:hAnsi="Arial" w:cs="Arial"/>
              </w:rPr>
              <w:t xml:space="preserve"> </w:t>
            </w:r>
            <w:r w:rsidRPr="00DD6528">
              <w:rPr>
                <w:rFonts w:ascii="Arial" w:hAnsi="Arial" w:cs="Arial"/>
                <w:b/>
                <w:bCs/>
              </w:rPr>
              <w:t>Manage</w:t>
            </w:r>
            <w:r w:rsidRPr="00DD6528">
              <w:rPr>
                <w:rFonts w:ascii="Arial" w:hAnsi="Arial" w:cs="Arial"/>
              </w:rPr>
              <w:t xml:space="preserve"> MPage. </w:t>
            </w:r>
            <w:r w:rsidRPr="00DD6528">
              <w:rPr>
                <w:rFonts w:ascii="Arial" w:eastAsia="Times New Roman" w:hAnsi="Arial" w:cs="Arial"/>
                <w:lang w:eastAsia="en-GB"/>
              </w:rPr>
              <w:t xml:space="preserve">Give an overview </w:t>
            </w:r>
            <w:proofErr w:type="spellStart"/>
            <w:r w:rsidRPr="00DD6528">
              <w:rPr>
                <w:rFonts w:ascii="Arial" w:eastAsia="Times New Roman" w:hAnsi="Arial" w:cs="Arial"/>
                <w:lang w:eastAsia="en-GB"/>
              </w:rPr>
              <w:t>ot</w:t>
            </w:r>
            <w:proofErr w:type="spellEnd"/>
            <w:r w:rsidRPr="00DD6528">
              <w:rPr>
                <w:rFonts w:ascii="Arial" w:eastAsia="Times New Roman" w:hAnsi="Arial" w:cs="Arial"/>
                <w:lang w:eastAsia="en-GB"/>
              </w:rPr>
              <w:t xml:space="preserve"> the components on this MPage</w:t>
            </w:r>
          </w:p>
          <w:p w14:paraId="18520EB5" w14:textId="77777777" w:rsidR="009B3719" w:rsidRPr="00DD6528" w:rsidRDefault="009B3719" w:rsidP="009B3719">
            <w:pPr>
              <w:pStyle w:val="ListParagraph"/>
              <w:numPr>
                <w:ilvl w:val="0"/>
                <w:numId w:val="2"/>
              </w:numPr>
              <w:spacing w:line="300" w:lineRule="exact"/>
              <w:ind w:left="360"/>
              <w:rPr>
                <w:rFonts w:ascii="Arial" w:hAnsi="Arial" w:cs="Arial"/>
              </w:rPr>
            </w:pPr>
            <w:r w:rsidRPr="00DD6528">
              <w:rPr>
                <w:rFonts w:ascii="Arial" w:hAnsi="Arial" w:cs="Arial"/>
              </w:rPr>
              <w:t>Select</w:t>
            </w:r>
            <w:r w:rsidRPr="00DD6528">
              <w:rPr>
                <w:rFonts w:ascii="Arial" w:hAnsi="Arial" w:cs="Arial"/>
                <w:b/>
                <w:bCs/>
              </w:rPr>
              <w:t xml:space="preserve"> Fluid Balance </w:t>
            </w:r>
            <w:r w:rsidRPr="00DD6528">
              <w:rPr>
                <w:rFonts w:ascii="Arial" w:hAnsi="Arial" w:cs="Arial"/>
              </w:rPr>
              <w:t>component and explain this displays today’s weight, previous weight and fluid balance info</w:t>
            </w:r>
          </w:p>
          <w:p w14:paraId="1F0AEBDB" w14:textId="1499B04A" w:rsidR="009B3719" w:rsidRPr="00DD6528" w:rsidRDefault="009B3719" w:rsidP="009B3719">
            <w:pPr>
              <w:pStyle w:val="ListParagraph"/>
              <w:numPr>
                <w:ilvl w:val="0"/>
                <w:numId w:val="2"/>
              </w:numPr>
              <w:spacing w:line="300" w:lineRule="exact"/>
              <w:ind w:left="360"/>
              <w:rPr>
                <w:rFonts w:ascii="Arial" w:hAnsi="Arial" w:cs="Arial"/>
                <w:b/>
                <w:bCs/>
              </w:rPr>
            </w:pPr>
            <w:r w:rsidRPr="00DD6528">
              <w:rPr>
                <w:rFonts w:ascii="Arial" w:hAnsi="Arial" w:cs="Arial"/>
              </w:rPr>
              <w:t xml:space="preserve">To record today’s weight, click the heading to open </w:t>
            </w:r>
            <w:r w:rsidR="006A1275">
              <w:rPr>
                <w:rFonts w:ascii="Arial" w:hAnsi="Arial" w:cs="Arial"/>
                <w:b/>
                <w:bCs/>
              </w:rPr>
              <w:t>i</w:t>
            </w:r>
            <w:r w:rsidRPr="00DD6528">
              <w:rPr>
                <w:rFonts w:ascii="Arial" w:hAnsi="Arial" w:cs="Arial"/>
                <w:b/>
                <w:bCs/>
              </w:rPr>
              <w:t>View</w:t>
            </w:r>
          </w:p>
          <w:p w14:paraId="0106E995" w14:textId="3FA72794" w:rsidR="009B3719" w:rsidRPr="00DD6528" w:rsidRDefault="009B3719" w:rsidP="009B3719">
            <w:pPr>
              <w:pStyle w:val="ListParagraph"/>
              <w:numPr>
                <w:ilvl w:val="0"/>
                <w:numId w:val="2"/>
              </w:numPr>
              <w:spacing w:line="300" w:lineRule="exact"/>
              <w:ind w:left="360"/>
              <w:rPr>
                <w:rFonts w:ascii="Arial" w:hAnsi="Arial" w:cs="Arial"/>
                <w:b/>
                <w:bCs/>
              </w:rPr>
            </w:pPr>
            <w:r w:rsidRPr="00DD6528">
              <w:rPr>
                <w:rFonts w:ascii="Arial" w:hAnsi="Arial" w:cs="Arial"/>
              </w:rPr>
              <w:t>Select</w:t>
            </w:r>
            <w:r w:rsidRPr="00DD6528">
              <w:rPr>
                <w:rFonts w:ascii="Arial" w:hAnsi="Arial" w:cs="Arial"/>
                <w:b/>
                <w:bCs/>
              </w:rPr>
              <w:t xml:space="preserve"> </w:t>
            </w:r>
            <w:r w:rsidRPr="00DD6528">
              <w:rPr>
                <w:rFonts w:ascii="Arial" w:hAnsi="Arial" w:cs="Arial"/>
              </w:rPr>
              <w:t xml:space="preserve">the </w:t>
            </w:r>
            <w:r w:rsidRPr="00DD6528">
              <w:rPr>
                <w:rFonts w:ascii="Arial" w:hAnsi="Arial" w:cs="Arial"/>
                <w:b/>
                <w:bCs/>
              </w:rPr>
              <w:t xml:space="preserve">Adult Quick View </w:t>
            </w:r>
            <w:r w:rsidRPr="00DD6528">
              <w:rPr>
                <w:rFonts w:ascii="Arial" w:hAnsi="Arial" w:cs="Arial"/>
              </w:rPr>
              <w:t>band</w:t>
            </w:r>
            <w:r w:rsidR="006A1275">
              <w:rPr>
                <w:rFonts w:ascii="Arial" w:hAnsi="Arial" w:cs="Arial"/>
              </w:rPr>
              <w:t xml:space="preserve"> and then </w:t>
            </w:r>
            <w:r w:rsidR="006A1275" w:rsidRPr="006A1275">
              <w:rPr>
                <w:rFonts w:ascii="Arial" w:hAnsi="Arial" w:cs="Arial"/>
                <w:b/>
                <w:bCs/>
              </w:rPr>
              <w:t>Measurements</w:t>
            </w:r>
            <w:r w:rsidRPr="00DD6528">
              <w:rPr>
                <w:rFonts w:ascii="Arial" w:hAnsi="Arial" w:cs="Arial"/>
              </w:rPr>
              <w:t xml:space="preserve">. </w:t>
            </w:r>
            <w:r w:rsidR="006A1275">
              <w:rPr>
                <w:rFonts w:ascii="Arial" w:hAnsi="Arial" w:cs="Arial"/>
              </w:rPr>
              <w:t xml:space="preserve">Activate column. </w:t>
            </w:r>
            <w:r w:rsidRPr="00DD6528">
              <w:rPr>
                <w:rFonts w:ascii="Arial" w:hAnsi="Arial" w:cs="Arial"/>
              </w:rPr>
              <w:t>In</w:t>
            </w:r>
            <w:r w:rsidRPr="00DD6528">
              <w:rPr>
                <w:rFonts w:ascii="Arial" w:hAnsi="Arial" w:cs="Arial"/>
                <w:b/>
                <w:bCs/>
              </w:rPr>
              <w:t xml:space="preserve"> Weight Measured, </w:t>
            </w:r>
            <w:r w:rsidRPr="00DD6528">
              <w:rPr>
                <w:rFonts w:ascii="Arial" w:hAnsi="Arial" w:cs="Arial"/>
              </w:rPr>
              <w:t>record</w:t>
            </w:r>
            <w:r w:rsidRPr="00DD6528">
              <w:rPr>
                <w:rFonts w:ascii="Arial" w:hAnsi="Arial" w:cs="Arial"/>
                <w:b/>
                <w:bCs/>
              </w:rPr>
              <w:t xml:space="preserve"> 82kg </w:t>
            </w:r>
            <w:r w:rsidRPr="00DD6528">
              <w:rPr>
                <w:rFonts w:ascii="Arial" w:hAnsi="Arial" w:cs="Arial"/>
              </w:rPr>
              <w:t xml:space="preserve">and </w:t>
            </w:r>
            <w:r w:rsidRPr="00DD6528">
              <w:rPr>
                <w:rFonts w:ascii="Arial" w:hAnsi="Arial" w:cs="Arial"/>
                <w:b/>
                <w:bCs/>
              </w:rPr>
              <w:t>sign</w:t>
            </w:r>
          </w:p>
          <w:p w14:paraId="431544DC" w14:textId="47FB2523" w:rsidR="009B3719" w:rsidRDefault="009B3719" w:rsidP="009B3719">
            <w:pPr>
              <w:pStyle w:val="ListParagraph"/>
              <w:numPr>
                <w:ilvl w:val="0"/>
                <w:numId w:val="2"/>
              </w:numPr>
              <w:spacing w:line="300" w:lineRule="exact"/>
              <w:ind w:left="360"/>
              <w:rPr>
                <w:rFonts w:ascii="Arial" w:hAnsi="Arial" w:cs="Arial"/>
              </w:rPr>
            </w:pPr>
            <w:r w:rsidRPr="00DD6528">
              <w:rPr>
                <w:rFonts w:ascii="Arial" w:hAnsi="Arial" w:cs="Arial"/>
              </w:rPr>
              <w:t xml:space="preserve">Click </w:t>
            </w:r>
            <w:r w:rsidRPr="00DD6528">
              <w:rPr>
                <w:rFonts w:ascii="Arial" w:hAnsi="Arial" w:cs="Arial"/>
                <w:b/>
                <w:bCs/>
              </w:rPr>
              <w:t>back</w:t>
            </w:r>
            <w:r w:rsidRPr="00DD6528">
              <w:rPr>
                <w:rFonts w:ascii="Arial" w:hAnsi="Arial" w:cs="Arial"/>
              </w:rPr>
              <w:t xml:space="preserve"> </w:t>
            </w:r>
            <w:r w:rsidRPr="00DD6528">
              <w:rPr>
                <w:rFonts w:ascii="Arial" w:hAnsi="Arial" w:cs="Arial"/>
                <w:b/>
                <w:bCs/>
              </w:rPr>
              <w:t>button</w:t>
            </w:r>
            <w:r w:rsidRPr="00DD6528">
              <w:rPr>
                <w:rFonts w:ascii="Arial" w:hAnsi="Arial" w:cs="Arial"/>
              </w:rPr>
              <w:t xml:space="preserve"> and </w:t>
            </w:r>
            <w:r w:rsidRPr="006A1275">
              <w:rPr>
                <w:rFonts w:ascii="Arial" w:hAnsi="Arial" w:cs="Arial"/>
                <w:b/>
                <w:bCs/>
              </w:rPr>
              <w:t>refresh</w:t>
            </w:r>
            <w:r w:rsidR="006A1275">
              <w:rPr>
                <w:rFonts w:ascii="Arial" w:hAnsi="Arial" w:cs="Arial"/>
              </w:rPr>
              <w:t xml:space="preserve"> the </w:t>
            </w:r>
            <w:r w:rsidR="006A1275" w:rsidRPr="00DD6528">
              <w:rPr>
                <w:rFonts w:ascii="Arial" w:hAnsi="Arial" w:cs="Arial"/>
                <w:b/>
                <w:bCs/>
              </w:rPr>
              <w:t xml:space="preserve">Fluid Balance </w:t>
            </w:r>
            <w:r w:rsidRPr="00DD6528">
              <w:rPr>
                <w:rFonts w:ascii="Arial" w:hAnsi="Arial" w:cs="Arial"/>
              </w:rPr>
              <w:t xml:space="preserve">component to see </w:t>
            </w:r>
            <w:r w:rsidR="006A1275">
              <w:rPr>
                <w:rFonts w:ascii="Arial" w:hAnsi="Arial" w:cs="Arial"/>
              </w:rPr>
              <w:t xml:space="preserve">this </w:t>
            </w:r>
            <w:r w:rsidRPr="00DD6528">
              <w:rPr>
                <w:rFonts w:ascii="Arial" w:hAnsi="Arial" w:cs="Arial"/>
              </w:rPr>
              <w:t>recorded data</w:t>
            </w:r>
            <w:r w:rsidR="006A1275">
              <w:rPr>
                <w:rFonts w:ascii="Arial" w:hAnsi="Arial" w:cs="Arial"/>
              </w:rPr>
              <w:t xml:space="preserve"> </w:t>
            </w:r>
          </w:p>
          <w:p w14:paraId="0DCB09F2" w14:textId="268B24F3" w:rsidR="006A1275" w:rsidRPr="00CE0470" w:rsidRDefault="006A1275" w:rsidP="006A1275">
            <w:pPr>
              <w:pStyle w:val="ListParagraph"/>
              <w:spacing w:line="300" w:lineRule="exact"/>
              <w:ind w:left="360"/>
              <w:rPr>
                <w:rFonts w:ascii="Arial" w:hAnsi="Arial" w:cs="Arial"/>
              </w:rPr>
            </w:pPr>
          </w:p>
        </w:tc>
      </w:tr>
      <w:tr w:rsidR="009B3719" w:rsidRPr="00DD6528" w14:paraId="761DA17C" w14:textId="77777777" w:rsidTr="000F7BAB">
        <w:tc>
          <w:tcPr>
            <w:tcW w:w="567" w:type="dxa"/>
          </w:tcPr>
          <w:p w14:paraId="67B2F9D7" w14:textId="737DF106"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sz w:val="24"/>
                <w:szCs w:val="24"/>
              </w:rPr>
              <w:t>5</w:t>
            </w:r>
          </w:p>
        </w:tc>
        <w:tc>
          <w:tcPr>
            <w:tcW w:w="1702" w:type="dxa"/>
          </w:tcPr>
          <w:p w14:paraId="5827A092" w14:textId="7682EF46" w:rsidR="009B3719" w:rsidRPr="002F1346" w:rsidRDefault="009B3719" w:rsidP="009B3719">
            <w:pPr>
              <w:spacing w:after="100" w:line="300" w:lineRule="exact"/>
              <w:contextualSpacing/>
              <w:rPr>
                <w:rFonts w:ascii="Arial" w:eastAsia="Times New Roman" w:hAnsi="Arial" w:cs="Arial"/>
                <w:b/>
                <w:bCs/>
                <w:sz w:val="20"/>
                <w:szCs w:val="20"/>
                <w:lang w:eastAsia="en-GB"/>
              </w:rPr>
            </w:pPr>
            <w:r w:rsidRPr="002F1346">
              <w:rPr>
                <w:rFonts w:ascii="Arial" w:hAnsi="Arial" w:cs="Arial"/>
                <w:b/>
                <w:bCs/>
              </w:rPr>
              <w:t>CRIC nursing note</w:t>
            </w:r>
          </w:p>
        </w:tc>
        <w:tc>
          <w:tcPr>
            <w:tcW w:w="13183" w:type="dxa"/>
            <w:gridSpan w:val="2"/>
          </w:tcPr>
          <w:p w14:paraId="77BE45B2" w14:textId="1E66275B" w:rsidR="009B3719" w:rsidRPr="00DD6528" w:rsidRDefault="004B262A" w:rsidP="009B3719">
            <w:pPr>
              <w:pStyle w:val="ListParagraph"/>
              <w:numPr>
                <w:ilvl w:val="0"/>
                <w:numId w:val="2"/>
              </w:numPr>
              <w:spacing w:line="300" w:lineRule="exact"/>
              <w:ind w:left="360"/>
              <w:rPr>
                <w:rFonts w:ascii="Arial" w:hAnsi="Arial" w:cs="Arial"/>
              </w:rPr>
            </w:pPr>
            <w:r w:rsidRPr="004B262A">
              <w:rPr>
                <w:rFonts w:ascii="Arial" w:hAnsi="Arial" w:cs="Arial"/>
                <w:noProof/>
              </w:rPr>
              <w:drawing>
                <wp:anchor distT="0" distB="0" distL="114300" distR="114300" simplePos="0" relativeHeight="251670528" behindDoc="1" locked="0" layoutInCell="1" allowOverlap="1" wp14:anchorId="66ECCB04" wp14:editId="3B9102E9">
                  <wp:simplePos x="0" y="0"/>
                  <wp:positionH relativeFrom="column">
                    <wp:posOffset>7429572</wp:posOffset>
                  </wp:positionH>
                  <wp:positionV relativeFrom="paragraph">
                    <wp:posOffset>153035</wp:posOffset>
                  </wp:positionV>
                  <wp:extent cx="320040" cy="285750"/>
                  <wp:effectExtent l="0" t="0" r="3810" b="0"/>
                  <wp:wrapTight wrapText="bothSides">
                    <wp:wrapPolygon edited="0">
                      <wp:start x="0" y="0"/>
                      <wp:lineTo x="0" y="20160"/>
                      <wp:lineTo x="20571" y="20160"/>
                      <wp:lineTo x="205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040" cy="285750"/>
                          </a:xfrm>
                          <a:prstGeom prst="rect">
                            <a:avLst/>
                          </a:prstGeom>
                        </pic:spPr>
                      </pic:pic>
                    </a:graphicData>
                  </a:graphic>
                  <wp14:sizeRelH relativeFrom="page">
                    <wp14:pctWidth>0</wp14:pctWidth>
                  </wp14:sizeRelH>
                  <wp14:sizeRelV relativeFrom="page">
                    <wp14:pctHeight>0</wp14:pctHeight>
                  </wp14:sizeRelV>
                </wp:anchor>
              </w:drawing>
            </w:r>
            <w:r w:rsidR="009B3719" w:rsidRPr="00DD6528">
              <w:rPr>
                <w:rFonts w:ascii="Arial" w:hAnsi="Arial" w:cs="Arial"/>
              </w:rPr>
              <w:t xml:space="preserve">Select the </w:t>
            </w:r>
            <w:r w:rsidR="009B3719" w:rsidRPr="00DD6528">
              <w:rPr>
                <w:rFonts w:ascii="Arial" w:hAnsi="Arial" w:cs="Arial"/>
                <w:b/>
                <w:bCs/>
              </w:rPr>
              <w:t>Critical Care Manage</w:t>
            </w:r>
            <w:r w:rsidR="009B3719" w:rsidRPr="00DD6528">
              <w:rPr>
                <w:rFonts w:ascii="Arial" w:hAnsi="Arial" w:cs="Arial"/>
              </w:rPr>
              <w:t xml:space="preserve"> MPage</w:t>
            </w:r>
          </w:p>
          <w:p w14:paraId="1A99DCF8" w14:textId="7F458471" w:rsidR="009B3719" w:rsidRPr="00DD6528" w:rsidRDefault="009B3719" w:rsidP="009B3719">
            <w:pPr>
              <w:pStyle w:val="ListParagraph"/>
              <w:numPr>
                <w:ilvl w:val="0"/>
                <w:numId w:val="2"/>
              </w:numPr>
              <w:spacing w:line="300" w:lineRule="exact"/>
              <w:ind w:left="360"/>
              <w:rPr>
                <w:rFonts w:ascii="Arial" w:hAnsi="Arial" w:cs="Arial"/>
              </w:rPr>
            </w:pPr>
            <w:r w:rsidRPr="00DD6528">
              <w:rPr>
                <w:rFonts w:ascii="Arial" w:hAnsi="Arial" w:cs="Arial"/>
              </w:rPr>
              <w:t xml:space="preserve">Use </w:t>
            </w:r>
            <w:r w:rsidRPr="00DD6528">
              <w:rPr>
                <w:rFonts w:ascii="Arial" w:hAnsi="Arial" w:cs="Arial"/>
                <w:b/>
                <w:bCs/>
              </w:rPr>
              <w:t>Critical Care Nursing Note</w:t>
            </w:r>
            <w:r w:rsidRPr="00DD6528">
              <w:rPr>
                <w:rFonts w:ascii="Arial" w:hAnsi="Arial" w:cs="Arial"/>
              </w:rPr>
              <w:t xml:space="preserve"> </w:t>
            </w:r>
            <w:r w:rsidR="004B262A">
              <w:rPr>
                <w:rFonts w:ascii="Arial" w:hAnsi="Arial" w:cs="Arial"/>
              </w:rPr>
              <w:t xml:space="preserve">component and click the ‘insert free text’ icon to record </w:t>
            </w:r>
            <w:r w:rsidRPr="00DD6528">
              <w:rPr>
                <w:rFonts w:ascii="Arial" w:hAnsi="Arial" w:cs="Arial"/>
              </w:rPr>
              <w:t>any adhoc documentation</w:t>
            </w:r>
            <w:r w:rsidR="004B262A">
              <w:rPr>
                <w:rFonts w:ascii="Arial" w:hAnsi="Arial" w:cs="Arial"/>
              </w:rPr>
              <w:t xml:space="preserve"> </w:t>
            </w:r>
          </w:p>
          <w:p w14:paraId="714EF3B0" w14:textId="6C4B436A" w:rsidR="009B3719" w:rsidRPr="00DD6528" w:rsidRDefault="009B3719" w:rsidP="009B3719">
            <w:pPr>
              <w:pStyle w:val="ListParagraph"/>
              <w:numPr>
                <w:ilvl w:val="0"/>
                <w:numId w:val="2"/>
              </w:numPr>
              <w:spacing w:line="300" w:lineRule="exact"/>
              <w:ind w:left="360"/>
              <w:rPr>
                <w:rFonts w:ascii="Arial" w:hAnsi="Arial" w:cs="Arial"/>
                <w:b/>
                <w:bCs/>
              </w:rPr>
            </w:pPr>
            <w:r w:rsidRPr="00DD6528">
              <w:rPr>
                <w:rFonts w:ascii="Arial" w:hAnsi="Arial" w:cs="Arial"/>
              </w:rPr>
              <w:t xml:space="preserve">Click </w:t>
            </w:r>
            <w:r w:rsidRPr="00DD6528">
              <w:rPr>
                <w:rFonts w:ascii="Arial" w:hAnsi="Arial" w:cs="Arial"/>
                <w:b/>
                <w:bCs/>
              </w:rPr>
              <w:t>Sign/Submit</w:t>
            </w:r>
          </w:p>
          <w:p w14:paraId="65B2334D" w14:textId="693DB268" w:rsidR="009B3719" w:rsidRPr="00DD6528" w:rsidRDefault="009B3719" w:rsidP="009B3719">
            <w:pPr>
              <w:pStyle w:val="ListParagraph"/>
              <w:numPr>
                <w:ilvl w:val="0"/>
                <w:numId w:val="2"/>
              </w:numPr>
              <w:spacing w:line="300" w:lineRule="exact"/>
              <w:ind w:left="360"/>
              <w:rPr>
                <w:rFonts w:ascii="Arial" w:hAnsi="Arial" w:cs="Arial"/>
                <w:b/>
                <w:bCs/>
              </w:rPr>
            </w:pPr>
            <w:r w:rsidRPr="00DD6528">
              <w:rPr>
                <w:rFonts w:ascii="Arial" w:hAnsi="Arial" w:cs="Arial"/>
              </w:rPr>
              <w:t xml:space="preserve">Ensure the fields have been </w:t>
            </w:r>
            <w:proofErr w:type="spellStart"/>
            <w:r w:rsidRPr="00DD6528">
              <w:rPr>
                <w:rFonts w:ascii="Arial" w:hAnsi="Arial" w:cs="Arial"/>
              </w:rPr>
              <w:t>populatred</w:t>
            </w:r>
            <w:proofErr w:type="spellEnd"/>
            <w:r w:rsidRPr="00DD6528">
              <w:rPr>
                <w:rFonts w:ascii="Arial" w:hAnsi="Arial" w:cs="Arial"/>
              </w:rPr>
              <w:t xml:space="preserve"> correctly and click</w:t>
            </w:r>
            <w:r w:rsidRPr="00DD6528">
              <w:rPr>
                <w:rFonts w:ascii="Arial" w:hAnsi="Arial" w:cs="Arial"/>
                <w:b/>
                <w:bCs/>
              </w:rPr>
              <w:t xml:space="preserve"> Sign</w:t>
            </w:r>
          </w:p>
          <w:p w14:paraId="4D451236" w14:textId="07B8C70D" w:rsidR="009B3719" w:rsidRPr="00DD6528" w:rsidRDefault="009B3719" w:rsidP="009B3719">
            <w:pPr>
              <w:pStyle w:val="ListParagraph"/>
              <w:numPr>
                <w:ilvl w:val="0"/>
                <w:numId w:val="2"/>
              </w:numPr>
              <w:spacing w:line="300" w:lineRule="exact"/>
              <w:ind w:left="360"/>
              <w:rPr>
                <w:rFonts w:ascii="Arial" w:hAnsi="Arial" w:cs="Arial"/>
                <w:b/>
                <w:bCs/>
              </w:rPr>
            </w:pPr>
            <w:r w:rsidRPr="00DD6528">
              <w:rPr>
                <w:rFonts w:ascii="Arial" w:hAnsi="Arial" w:cs="Arial"/>
              </w:rPr>
              <w:t xml:space="preserve">Click the </w:t>
            </w:r>
            <w:r w:rsidRPr="00DD6528">
              <w:rPr>
                <w:rFonts w:ascii="Arial" w:hAnsi="Arial" w:cs="Arial"/>
                <w:b/>
                <w:bCs/>
              </w:rPr>
              <w:t>Back</w:t>
            </w:r>
            <w:r w:rsidRPr="00DD6528">
              <w:rPr>
                <w:rFonts w:ascii="Arial" w:hAnsi="Arial" w:cs="Arial"/>
              </w:rPr>
              <w:t xml:space="preserve"> button and locate the </w:t>
            </w:r>
            <w:r w:rsidRPr="00DD6528">
              <w:rPr>
                <w:rFonts w:ascii="Arial" w:hAnsi="Arial" w:cs="Arial"/>
                <w:b/>
                <w:bCs/>
              </w:rPr>
              <w:t>Documents</w:t>
            </w:r>
            <w:r w:rsidRPr="00DD6528">
              <w:rPr>
                <w:rFonts w:ascii="Arial" w:hAnsi="Arial" w:cs="Arial"/>
              </w:rPr>
              <w:t xml:space="preserve"> component</w:t>
            </w:r>
          </w:p>
          <w:p w14:paraId="112264C5" w14:textId="781DC899" w:rsidR="009B3719" w:rsidRPr="00813D46" w:rsidRDefault="009B3719" w:rsidP="009B3719">
            <w:pPr>
              <w:pStyle w:val="ListParagraph"/>
              <w:numPr>
                <w:ilvl w:val="0"/>
                <w:numId w:val="2"/>
              </w:numPr>
              <w:spacing w:line="300" w:lineRule="exact"/>
              <w:ind w:left="360"/>
              <w:rPr>
                <w:rFonts w:ascii="Arial" w:hAnsi="Arial" w:cs="Arial"/>
                <w:b/>
                <w:bCs/>
              </w:rPr>
            </w:pPr>
            <w:r w:rsidRPr="00DD6528">
              <w:rPr>
                <w:rFonts w:ascii="Arial" w:hAnsi="Arial" w:cs="Arial"/>
              </w:rPr>
              <w:t>Refresh this component and show the note has been saved here</w:t>
            </w:r>
          </w:p>
          <w:p w14:paraId="29A59D6E" w14:textId="77777777" w:rsidR="00813D46" w:rsidRPr="00D13C72" w:rsidRDefault="00813D46" w:rsidP="00813D46">
            <w:pPr>
              <w:pStyle w:val="ListParagraph"/>
              <w:spacing w:line="300" w:lineRule="exact"/>
              <w:ind w:left="360"/>
              <w:rPr>
                <w:rFonts w:ascii="Arial" w:hAnsi="Arial" w:cs="Arial"/>
                <w:b/>
                <w:bCs/>
              </w:rPr>
            </w:pPr>
          </w:p>
          <w:p w14:paraId="0347D75C" w14:textId="21F927FA" w:rsidR="009B3719" w:rsidRPr="00D13C72" w:rsidRDefault="009B3719" w:rsidP="009B3719">
            <w:pPr>
              <w:pStyle w:val="ListParagraph"/>
              <w:spacing w:line="300" w:lineRule="exact"/>
              <w:ind w:left="360"/>
              <w:rPr>
                <w:rFonts w:ascii="Arial" w:hAnsi="Arial" w:cs="Arial"/>
                <w:b/>
                <w:bCs/>
              </w:rPr>
            </w:pPr>
          </w:p>
        </w:tc>
      </w:tr>
      <w:tr w:rsidR="009B3719" w:rsidRPr="00DD6528" w14:paraId="73B6DE20" w14:textId="77777777" w:rsidTr="000F7BAB">
        <w:tc>
          <w:tcPr>
            <w:tcW w:w="567" w:type="dxa"/>
          </w:tcPr>
          <w:p w14:paraId="7F5F236A" w14:textId="77777777" w:rsidR="009B3719" w:rsidRPr="00DD6528" w:rsidRDefault="009B3719" w:rsidP="009B3719">
            <w:pPr>
              <w:spacing w:after="100" w:line="300" w:lineRule="exact"/>
              <w:contextualSpacing/>
              <w:rPr>
                <w:rFonts w:ascii="Arial" w:hAnsi="Arial" w:cs="Arial"/>
                <w:sz w:val="24"/>
                <w:szCs w:val="24"/>
              </w:rPr>
            </w:pPr>
          </w:p>
        </w:tc>
        <w:tc>
          <w:tcPr>
            <w:tcW w:w="1702" w:type="dxa"/>
          </w:tcPr>
          <w:p w14:paraId="7FDE8AF2" w14:textId="39825BBA" w:rsidR="009B3719" w:rsidRPr="002F1346" w:rsidRDefault="009B3719" w:rsidP="009B3719">
            <w:pPr>
              <w:spacing w:after="100" w:line="300" w:lineRule="exact"/>
              <w:contextualSpacing/>
              <w:rPr>
                <w:rFonts w:ascii="Arial" w:hAnsi="Arial" w:cs="Arial"/>
                <w:b/>
                <w:bCs/>
              </w:rPr>
            </w:pPr>
            <w:r w:rsidRPr="002F1346">
              <w:rPr>
                <w:rFonts w:ascii="Arial" w:hAnsi="Arial" w:cs="Arial"/>
                <w:b/>
                <w:bCs/>
              </w:rPr>
              <w:t>Revising and viewing amendments to documents</w:t>
            </w:r>
          </w:p>
        </w:tc>
        <w:tc>
          <w:tcPr>
            <w:tcW w:w="13183" w:type="dxa"/>
            <w:gridSpan w:val="2"/>
          </w:tcPr>
          <w:p w14:paraId="01B51BAC" w14:textId="77777777" w:rsidR="009B3719" w:rsidRDefault="009B3719" w:rsidP="009B3719">
            <w:pPr>
              <w:pStyle w:val="ListParagraph"/>
              <w:numPr>
                <w:ilvl w:val="0"/>
                <w:numId w:val="2"/>
              </w:numPr>
              <w:spacing w:line="300" w:lineRule="exact"/>
              <w:ind w:left="360"/>
              <w:rPr>
                <w:rFonts w:ascii="Arial" w:hAnsi="Arial" w:cs="Arial"/>
              </w:rPr>
            </w:pPr>
            <w:r>
              <w:rPr>
                <w:rFonts w:ascii="Arial" w:hAnsi="Arial" w:cs="Arial"/>
              </w:rPr>
              <w:t>To revise a document, left click on the document you want to revise</w:t>
            </w:r>
          </w:p>
          <w:p w14:paraId="1EC1D294" w14:textId="65147DD0" w:rsidR="009B3719" w:rsidRPr="002F1346" w:rsidRDefault="009B3719" w:rsidP="009B3719">
            <w:pPr>
              <w:pStyle w:val="ListParagraph"/>
              <w:numPr>
                <w:ilvl w:val="0"/>
                <w:numId w:val="2"/>
              </w:numPr>
              <w:spacing w:line="300" w:lineRule="exact"/>
              <w:ind w:left="360"/>
              <w:rPr>
                <w:rFonts w:ascii="Arial" w:hAnsi="Arial" w:cs="Arial"/>
              </w:rPr>
            </w:pPr>
            <w:r>
              <w:rPr>
                <w:rFonts w:ascii="Arial" w:hAnsi="Arial" w:cs="Arial"/>
              </w:rPr>
              <w:t xml:space="preserve">A panel should appear on the right hand side of the screen, click on </w:t>
            </w:r>
            <w:r w:rsidRPr="002F1346">
              <w:rPr>
                <w:rFonts w:ascii="Arial" w:hAnsi="Arial" w:cs="Arial"/>
                <w:b/>
                <w:bCs/>
              </w:rPr>
              <w:t>‘Modify’</w:t>
            </w:r>
          </w:p>
          <w:p w14:paraId="5E2B7BE3" w14:textId="2BCB4103" w:rsidR="009B3719" w:rsidRPr="00813D46" w:rsidRDefault="009B3719" w:rsidP="009B3719">
            <w:pPr>
              <w:pStyle w:val="ListParagraph"/>
              <w:numPr>
                <w:ilvl w:val="0"/>
                <w:numId w:val="2"/>
              </w:numPr>
              <w:spacing w:line="300" w:lineRule="exact"/>
              <w:ind w:left="360"/>
              <w:rPr>
                <w:rFonts w:ascii="Arial" w:hAnsi="Arial" w:cs="Arial"/>
                <w:u w:val="single"/>
              </w:rPr>
            </w:pPr>
            <w:r>
              <w:rPr>
                <w:rFonts w:ascii="Arial" w:hAnsi="Arial" w:cs="Arial"/>
              </w:rPr>
              <w:t xml:space="preserve">Another box will appear with the option to ‘Addend note’ or </w:t>
            </w:r>
            <w:r w:rsidRPr="002F1346">
              <w:rPr>
                <w:rFonts w:ascii="Arial" w:hAnsi="Arial" w:cs="Arial"/>
                <w:b/>
                <w:bCs/>
              </w:rPr>
              <w:t>‘Revise note’</w:t>
            </w:r>
            <w:r>
              <w:rPr>
                <w:rFonts w:ascii="Arial" w:hAnsi="Arial" w:cs="Arial"/>
                <w:b/>
                <w:bCs/>
              </w:rPr>
              <w:t xml:space="preserve"> – </w:t>
            </w:r>
            <w:r w:rsidRPr="00813D46">
              <w:rPr>
                <w:rFonts w:ascii="Arial" w:hAnsi="Arial" w:cs="Arial"/>
                <w:b/>
                <w:bCs/>
                <w:u w:val="single"/>
              </w:rPr>
              <w:t xml:space="preserve">always click </w:t>
            </w:r>
            <w:r w:rsidR="00813D46">
              <w:rPr>
                <w:rFonts w:ascii="Arial" w:hAnsi="Arial" w:cs="Arial"/>
                <w:b/>
                <w:bCs/>
                <w:u w:val="single"/>
              </w:rPr>
              <w:t>R</w:t>
            </w:r>
            <w:r w:rsidRPr="00813D46">
              <w:rPr>
                <w:rFonts w:ascii="Arial" w:hAnsi="Arial" w:cs="Arial"/>
                <w:b/>
                <w:bCs/>
                <w:u w:val="single"/>
              </w:rPr>
              <w:t xml:space="preserve">evise </w:t>
            </w:r>
            <w:r w:rsidR="00813D46">
              <w:rPr>
                <w:rFonts w:ascii="Arial" w:hAnsi="Arial" w:cs="Arial"/>
                <w:b/>
                <w:bCs/>
                <w:u w:val="single"/>
              </w:rPr>
              <w:t>N</w:t>
            </w:r>
            <w:r w:rsidRPr="00813D46">
              <w:rPr>
                <w:rFonts w:ascii="Arial" w:hAnsi="Arial" w:cs="Arial"/>
                <w:b/>
                <w:bCs/>
                <w:u w:val="single"/>
              </w:rPr>
              <w:t>ote</w:t>
            </w:r>
            <w:r w:rsidR="00813D46">
              <w:rPr>
                <w:rFonts w:ascii="Arial" w:hAnsi="Arial" w:cs="Arial"/>
                <w:b/>
                <w:bCs/>
                <w:u w:val="single"/>
              </w:rPr>
              <w:t xml:space="preserve"> - </w:t>
            </w:r>
            <w:r w:rsidRPr="00813D46">
              <w:rPr>
                <w:rFonts w:ascii="Arial" w:hAnsi="Arial" w:cs="Arial"/>
                <w:b/>
                <w:bCs/>
                <w:u w:val="single"/>
              </w:rPr>
              <w:t>you will not get the chance to revise again if addend note is selected</w:t>
            </w:r>
          </w:p>
          <w:p w14:paraId="578FE631" w14:textId="379D7AAA" w:rsidR="009B3719" w:rsidRPr="002F1346" w:rsidRDefault="009B3719" w:rsidP="009B3719">
            <w:pPr>
              <w:pStyle w:val="ListParagraph"/>
              <w:numPr>
                <w:ilvl w:val="0"/>
                <w:numId w:val="2"/>
              </w:numPr>
              <w:spacing w:line="300" w:lineRule="exact"/>
              <w:ind w:left="360"/>
              <w:rPr>
                <w:rFonts w:ascii="Arial" w:hAnsi="Arial" w:cs="Arial"/>
              </w:rPr>
            </w:pPr>
            <w:r w:rsidRPr="002F1346">
              <w:rPr>
                <w:rFonts w:ascii="Arial" w:hAnsi="Arial" w:cs="Arial"/>
              </w:rPr>
              <w:t xml:space="preserve">Click </w:t>
            </w:r>
            <w:r w:rsidR="00813D46">
              <w:rPr>
                <w:rFonts w:ascii="Arial" w:hAnsi="Arial" w:cs="Arial"/>
                <w:b/>
                <w:bCs/>
              </w:rPr>
              <w:t>OK</w:t>
            </w:r>
          </w:p>
          <w:p w14:paraId="7A8CE9E3" w14:textId="48A7A37B" w:rsidR="009B3719" w:rsidRPr="00813D46" w:rsidRDefault="009B3719" w:rsidP="00813D46">
            <w:pPr>
              <w:pStyle w:val="ListParagraph"/>
              <w:numPr>
                <w:ilvl w:val="0"/>
                <w:numId w:val="2"/>
              </w:numPr>
              <w:spacing w:line="300" w:lineRule="exact"/>
              <w:ind w:left="360"/>
              <w:rPr>
                <w:rFonts w:ascii="Arial" w:hAnsi="Arial" w:cs="Arial"/>
              </w:rPr>
            </w:pPr>
            <w:r>
              <w:rPr>
                <w:rFonts w:ascii="Arial" w:hAnsi="Arial" w:cs="Arial"/>
              </w:rPr>
              <w:t>You will be taken into the document to modify anything you need to – make some changes</w:t>
            </w:r>
            <w:r w:rsidR="00813D46">
              <w:rPr>
                <w:rFonts w:ascii="Arial" w:hAnsi="Arial" w:cs="Arial"/>
              </w:rPr>
              <w:t xml:space="preserve"> </w:t>
            </w:r>
            <w:proofErr w:type="spellStart"/>
            <w:r w:rsidR="00813D46">
              <w:rPr>
                <w:rFonts w:ascii="Arial" w:hAnsi="Arial" w:cs="Arial"/>
              </w:rPr>
              <w:t>anc</w:t>
            </w:r>
            <w:proofErr w:type="spellEnd"/>
            <w:r w:rsidR="00813D46">
              <w:rPr>
                <w:rFonts w:ascii="Arial" w:hAnsi="Arial" w:cs="Arial"/>
              </w:rPr>
              <w:t xml:space="preserve"> c</w:t>
            </w:r>
            <w:r w:rsidRPr="00813D46">
              <w:rPr>
                <w:rFonts w:ascii="Arial" w:hAnsi="Arial" w:cs="Arial"/>
              </w:rPr>
              <w:t xml:space="preserve">lick </w:t>
            </w:r>
            <w:r w:rsidRPr="00813D46">
              <w:rPr>
                <w:rFonts w:ascii="Arial" w:hAnsi="Arial" w:cs="Arial"/>
                <w:b/>
                <w:bCs/>
              </w:rPr>
              <w:t>‘Sign’</w:t>
            </w:r>
          </w:p>
          <w:p w14:paraId="321B8DA9" w14:textId="77777777" w:rsidR="009B3719" w:rsidRDefault="009B3719" w:rsidP="009B3719">
            <w:pPr>
              <w:pStyle w:val="ListParagraph"/>
              <w:numPr>
                <w:ilvl w:val="0"/>
                <w:numId w:val="2"/>
              </w:numPr>
              <w:spacing w:line="300" w:lineRule="exact"/>
              <w:ind w:left="360"/>
              <w:rPr>
                <w:rFonts w:ascii="Arial" w:hAnsi="Arial" w:cs="Arial"/>
              </w:rPr>
            </w:pPr>
            <w:r w:rsidRPr="002F1346">
              <w:rPr>
                <w:rFonts w:ascii="Arial" w:hAnsi="Arial" w:cs="Arial"/>
              </w:rPr>
              <w:t xml:space="preserve">Refresh the </w:t>
            </w:r>
            <w:r w:rsidRPr="002F1346">
              <w:rPr>
                <w:rFonts w:ascii="Arial" w:hAnsi="Arial" w:cs="Arial"/>
                <w:b/>
                <w:bCs/>
              </w:rPr>
              <w:t>‘Documents’</w:t>
            </w:r>
            <w:r w:rsidRPr="002F1346">
              <w:rPr>
                <w:rFonts w:ascii="Arial" w:hAnsi="Arial" w:cs="Arial"/>
              </w:rPr>
              <w:t xml:space="preserve"> component</w:t>
            </w:r>
            <w:r>
              <w:rPr>
                <w:rFonts w:ascii="Arial" w:hAnsi="Arial" w:cs="Arial"/>
              </w:rPr>
              <w:t xml:space="preserve"> and you </w:t>
            </w:r>
            <w:proofErr w:type="spellStart"/>
            <w:r>
              <w:rPr>
                <w:rFonts w:ascii="Arial" w:hAnsi="Arial" w:cs="Arial"/>
              </w:rPr>
              <w:t>sould</w:t>
            </w:r>
            <w:proofErr w:type="spellEnd"/>
            <w:r>
              <w:rPr>
                <w:rFonts w:ascii="Arial" w:hAnsi="Arial" w:cs="Arial"/>
              </w:rPr>
              <w:t xml:space="preserve"> see a small blue </w:t>
            </w:r>
            <w:proofErr w:type="spellStart"/>
            <w:r>
              <w:rPr>
                <w:rFonts w:ascii="Arial" w:hAnsi="Arial" w:cs="Arial"/>
              </w:rPr>
              <w:t>triange</w:t>
            </w:r>
            <w:proofErr w:type="spellEnd"/>
            <w:r>
              <w:rPr>
                <w:rFonts w:ascii="Arial" w:hAnsi="Arial" w:cs="Arial"/>
              </w:rPr>
              <w:t xml:space="preserve"> next to the document you revised </w:t>
            </w:r>
            <w:r w:rsidRPr="002F1346">
              <w:rPr>
                <w:noProof/>
              </w:rPr>
              <w:drawing>
                <wp:inline distT="0" distB="0" distL="0" distR="0" wp14:anchorId="793D3AC9" wp14:editId="3B648333">
                  <wp:extent cx="30480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380" t="25000" r="-1" b="-1"/>
                          <a:stretch/>
                        </pic:blipFill>
                        <pic:spPr bwMode="auto">
                          <a:xfrm>
                            <a:off x="0" y="0"/>
                            <a:ext cx="304843" cy="171474"/>
                          </a:xfrm>
                          <a:prstGeom prst="rect">
                            <a:avLst/>
                          </a:prstGeom>
                          <a:ln>
                            <a:noFill/>
                          </a:ln>
                          <a:extLst>
                            <a:ext uri="{53640926-AAD7-44D8-BBD7-CCE9431645EC}">
                              <a14:shadowObscured xmlns:a14="http://schemas.microsoft.com/office/drawing/2010/main"/>
                            </a:ext>
                          </a:extLst>
                        </pic:spPr>
                      </pic:pic>
                    </a:graphicData>
                  </a:graphic>
                </wp:inline>
              </w:drawing>
            </w:r>
          </w:p>
          <w:p w14:paraId="247FC4DE" w14:textId="77777777" w:rsidR="009B3719" w:rsidRPr="002F1346" w:rsidRDefault="009B3719" w:rsidP="009B3719">
            <w:pPr>
              <w:pStyle w:val="ListParagraph"/>
              <w:numPr>
                <w:ilvl w:val="0"/>
                <w:numId w:val="2"/>
              </w:numPr>
              <w:spacing w:line="300" w:lineRule="exact"/>
              <w:ind w:left="360"/>
              <w:rPr>
                <w:rFonts w:ascii="Arial" w:hAnsi="Arial" w:cs="Arial"/>
              </w:rPr>
            </w:pPr>
            <w:r>
              <w:rPr>
                <w:rFonts w:ascii="Arial" w:hAnsi="Arial" w:cs="Arial"/>
              </w:rPr>
              <w:t xml:space="preserve">To view who made the revisions, left click the document and click </w:t>
            </w:r>
            <w:r w:rsidRPr="002F1346">
              <w:rPr>
                <w:rFonts w:ascii="Arial" w:hAnsi="Arial" w:cs="Arial"/>
                <w:b/>
                <w:bCs/>
              </w:rPr>
              <w:t>‘View document’</w:t>
            </w:r>
          </w:p>
          <w:p w14:paraId="76148F97" w14:textId="74BCFA17" w:rsidR="009B3719" w:rsidRDefault="009B3719" w:rsidP="009B3719">
            <w:pPr>
              <w:pStyle w:val="ListParagraph"/>
              <w:numPr>
                <w:ilvl w:val="0"/>
                <w:numId w:val="2"/>
              </w:numPr>
              <w:spacing w:line="300" w:lineRule="exact"/>
              <w:ind w:left="360"/>
              <w:rPr>
                <w:rFonts w:ascii="Arial" w:hAnsi="Arial" w:cs="Arial"/>
              </w:rPr>
            </w:pPr>
            <w:r w:rsidRPr="002F1346">
              <w:rPr>
                <w:rFonts w:ascii="Arial" w:hAnsi="Arial" w:cs="Arial"/>
              </w:rPr>
              <w:t xml:space="preserve">When the document opens, on the top toolbar at the very far right, click the </w:t>
            </w:r>
            <w:r w:rsidRPr="002F1346">
              <w:rPr>
                <w:rFonts w:ascii="Arial" w:hAnsi="Arial" w:cs="Arial"/>
                <w:b/>
                <w:bCs/>
              </w:rPr>
              <w:t>‘Tracked Changes’</w:t>
            </w:r>
            <w:r w:rsidRPr="002F1346">
              <w:rPr>
                <w:rFonts w:ascii="Arial" w:hAnsi="Arial" w:cs="Arial"/>
              </w:rPr>
              <w:t xml:space="preserve"> icon</w:t>
            </w:r>
            <w:r w:rsidR="00020D76">
              <w:rPr>
                <w:rFonts w:ascii="Arial" w:hAnsi="Arial" w:cs="Arial"/>
              </w:rPr>
              <w:t xml:space="preserve"> </w:t>
            </w:r>
            <w:r w:rsidR="00020D76" w:rsidRPr="00020D76">
              <w:rPr>
                <w:rFonts w:ascii="Arial" w:hAnsi="Arial" w:cs="Arial"/>
                <w:noProof/>
              </w:rPr>
              <w:drawing>
                <wp:inline distT="0" distB="0" distL="0" distR="0" wp14:anchorId="10D34C81" wp14:editId="152AA5FE">
                  <wp:extent cx="234962" cy="24131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962" cy="241312"/>
                          </a:xfrm>
                          <a:prstGeom prst="rect">
                            <a:avLst/>
                          </a:prstGeom>
                        </pic:spPr>
                      </pic:pic>
                    </a:graphicData>
                  </a:graphic>
                </wp:inline>
              </w:drawing>
            </w:r>
          </w:p>
          <w:p w14:paraId="4AAD9B61" w14:textId="4E3BCC70" w:rsidR="009B3719" w:rsidRDefault="009B3719" w:rsidP="009B3719">
            <w:pPr>
              <w:pStyle w:val="ListParagraph"/>
              <w:numPr>
                <w:ilvl w:val="0"/>
                <w:numId w:val="2"/>
              </w:numPr>
              <w:spacing w:line="300" w:lineRule="exact"/>
              <w:ind w:left="360"/>
              <w:rPr>
                <w:rFonts w:ascii="Arial" w:hAnsi="Arial" w:cs="Arial"/>
              </w:rPr>
            </w:pPr>
            <w:r>
              <w:rPr>
                <w:rFonts w:ascii="Arial" w:hAnsi="Arial" w:cs="Arial"/>
              </w:rPr>
              <w:t xml:space="preserve">This shows detail of who changed what within the document and displays dates and times </w:t>
            </w:r>
            <w:r w:rsidR="00020D76">
              <w:rPr>
                <w:rFonts w:ascii="Arial" w:hAnsi="Arial" w:cs="Arial"/>
              </w:rPr>
              <w:t>of those changes</w:t>
            </w:r>
          </w:p>
          <w:p w14:paraId="1785666B" w14:textId="0876A53C" w:rsidR="009B3719" w:rsidRPr="002F1346" w:rsidRDefault="009B3719" w:rsidP="009B3719">
            <w:pPr>
              <w:pStyle w:val="ListParagraph"/>
              <w:spacing w:line="300" w:lineRule="exact"/>
              <w:ind w:left="360"/>
              <w:rPr>
                <w:rFonts w:ascii="Arial" w:hAnsi="Arial" w:cs="Arial"/>
              </w:rPr>
            </w:pPr>
          </w:p>
        </w:tc>
      </w:tr>
      <w:tr w:rsidR="009B3719" w:rsidRPr="00DD6528" w14:paraId="6A4105A4" w14:textId="77777777" w:rsidTr="000F7BAB">
        <w:tc>
          <w:tcPr>
            <w:tcW w:w="567" w:type="dxa"/>
          </w:tcPr>
          <w:p w14:paraId="78F42E8D" w14:textId="5FB33839"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sz w:val="24"/>
                <w:szCs w:val="24"/>
              </w:rPr>
              <w:t>5</w:t>
            </w:r>
          </w:p>
        </w:tc>
        <w:tc>
          <w:tcPr>
            <w:tcW w:w="1702" w:type="dxa"/>
          </w:tcPr>
          <w:p w14:paraId="5A669D30" w14:textId="6DFBD884"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 xml:space="preserve">Recording </w:t>
            </w:r>
            <w:r>
              <w:rPr>
                <w:rFonts w:ascii="Arial" w:eastAsia="Times New Roman" w:hAnsi="Arial" w:cs="Arial"/>
                <w:b/>
                <w:bCs/>
                <w:color w:val="000000"/>
                <w:sz w:val="20"/>
                <w:szCs w:val="20"/>
                <w:lang w:eastAsia="en-GB"/>
              </w:rPr>
              <w:t xml:space="preserve">assessment and care of a </w:t>
            </w:r>
            <w:r w:rsidRPr="00DD6528">
              <w:rPr>
                <w:rFonts w:ascii="Arial" w:eastAsia="Times New Roman" w:hAnsi="Arial" w:cs="Arial"/>
                <w:b/>
                <w:bCs/>
                <w:color w:val="000000"/>
                <w:sz w:val="20"/>
                <w:szCs w:val="20"/>
                <w:lang w:eastAsia="en-GB"/>
              </w:rPr>
              <w:t>line</w:t>
            </w:r>
          </w:p>
          <w:p w14:paraId="4AAAE01E"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tc>
        <w:tc>
          <w:tcPr>
            <w:tcW w:w="13183" w:type="dxa"/>
            <w:gridSpan w:val="2"/>
          </w:tcPr>
          <w:p w14:paraId="3E184EC9" w14:textId="40DDAEE2"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t xml:space="preserve">From the </w:t>
            </w:r>
            <w:r w:rsidRPr="00DD6528">
              <w:rPr>
                <w:rFonts w:ascii="Arial" w:hAnsi="Arial" w:cs="Arial"/>
                <w:b/>
                <w:bCs/>
              </w:rPr>
              <w:t>Critical</w:t>
            </w:r>
            <w:r w:rsidRPr="00DD6528">
              <w:rPr>
                <w:rFonts w:ascii="Arial" w:hAnsi="Arial" w:cs="Arial"/>
              </w:rPr>
              <w:t xml:space="preserve"> </w:t>
            </w:r>
            <w:r w:rsidRPr="00DD6528">
              <w:rPr>
                <w:rFonts w:ascii="Arial" w:hAnsi="Arial" w:cs="Arial"/>
                <w:b/>
                <w:bCs/>
              </w:rPr>
              <w:t>Care</w:t>
            </w:r>
            <w:r w:rsidRPr="00DD6528">
              <w:rPr>
                <w:rFonts w:ascii="Arial" w:hAnsi="Arial" w:cs="Arial"/>
              </w:rPr>
              <w:t xml:space="preserve"> </w:t>
            </w:r>
            <w:r w:rsidRPr="00DD6528">
              <w:rPr>
                <w:rFonts w:ascii="Arial" w:hAnsi="Arial" w:cs="Arial"/>
                <w:b/>
                <w:bCs/>
              </w:rPr>
              <w:t>Manage</w:t>
            </w:r>
            <w:r w:rsidRPr="00DD6528">
              <w:rPr>
                <w:rFonts w:ascii="Arial" w:hAnsi="Arial" w:cs="Arial"/>
              </w:rPr>
              <w:t xml:space="preserve"> MPage, select </w:t>
            </w:r>
            <w:r w:rsidRPr="00DD6528">
              <w:rPr>
                <w:rFonts w:ascii="Arial" w:hAnsi="Arial" w:cs="Arial"/>
                <w:b/>
                <w:bCs/>
              </w:rPr>
              <w:t xml:space="preserve">Lines/Tubes/Drains </w:t>
            </w:r>
            <w:r w:rsidRPr="00DD6528">
              <w:rPr>
                <w:rFonts w:ascii="Arial" w:hAnsi="Arial" w:cs="Arial"/>
              </w:rPr>
              <w:t xml:space="preserve">component then </w:t>
            </w:r>
            <w:r w:rsidRPr="00DD6528">
              <w:rPr>
                <w:rFonts w:ascii="Arial" w:hAnsi="Arial" w:cs="Arial"/>
                <w:b/>
                <w:bCs/>
              </w:rPr>
              <w:t>click the heading</w:t>
            </w:r>
          </w:p>
          <w:p w14:paraId="459348B7" w14:textId="6AD6D114"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color w:val="000000" w:themeColor="text1"/>
              </w:rPr>
            </w:pPr>
            <w:r>
              <w:rPr>
                <w:rFonts w:ascii="Arial" w:eastAsia="Times New Roman" w:hAnsi="Arial" w:cs="Arial"/>
                <w:b/>
                <w:bCs/>
                <w:lang w:eastAsia="en-GB"/>
              </w:rPr>
              <w:t>i</w:t>
            </w:r>
            <w:r w:rsidRPr="00DD6528">
              <w:rPr>
                <w:rFonts w:ascii="Arial" w:eastAsia="Times New Roman" w:hAnsi="Arial" w:cs="Arial"/>
                <w:b/>
                <w:bCs/>
                <w:lang w:eastAsia="en-GB"/>
              </w:rPr>
              <w:t>View</w:t>
            </w:r>
            <w:r w:rsidRPr="00DD6528">
              <w:rPr>
                <w:rFonts w:ascii="Arial" w:eastAsia="Times New Roman" w:hAnsi="Arial" w:cs="Arial"/>
                <w:lang w:eastAsia="en-GB"/>
              </w:rPr>
              <w:t xml:space="preserve"> opens. Select the </w:t>
            </w:r>
            <w:r w:rsidRPr="00DD6528">
              <w:rPr>
                <w:rFonts w:ascii="Arial" w:eastAsia="Times New Roman" w:hAnsi="Arial" w:cs="Arial"/>
                <w:b/>
                <w:bCs/>
                <w:lang w:eastAsia="en-GB"/>
              </w:rPr>
              <w:t>Adult ICU Lines/Tubes/Drains/</w:t>
            </w:r>
            <w:r w:rsidRPr="00DD6528">
              <w:rPr>
                <w:rFonts w:ascii="Arial" w:eastAsia="Times New Roman" w:hAnsi="Arial" w:cs="Arial"/>
                <w:b/>
                <w:bCs/>
                <w:color w:val="000000" w:themeColor="text1"/>
                <w:lang w:eastAsia="en-GB"/>
              </w:rPr>
              <w:t>Devices</w:t>
            </w:r>
            <w:r w:rsidRPr="00DD6528">
              <w:rPr>
                <w:rFonts w:ascii="Arial" w:eastAsia="Times New Roman" w:hAnsi="Arial" w:cs="Arial"/>
                <w:color w:val="000000" w:themeColor="text1"/>
                <w:lang w:eastAsia="en-GB"/>
              </w:rPr>
              <w:t xml:space="preserve"> band</w:t>
            </w:r>
          </w:p>
          <w:p w14:paraId="6325D20B" w14:textId="1881AF27"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color w:val="000000" w:themeColor="text1"/>
              </w:rPr>
            </w:pPr>
            <w:r>
              <w:rPr>
                <w:rFonts w:ascii="Arial" w:eastAsia="Times New Roman" w:hAnsi="Arial" w:cs="Arial"/>
                <w:color w:val="000000" w:themeColor="text1"/>
                <w:lang w:eastAsia="en-GB"/>
              </w:rPr>
              <w:t xml:space="preserve">This is where </w:t>
            </w:r>
            <w:r w:rsidRPr="00DD6528">
              <w:rPr>
                <w:rFonts w:ascii="Arial" w:hAnsi="Arial" w:cs="Arial"/>
                <w:color w:val="000000" w:themeColor="text1"/>
              </w:rPr>
              <w:t xml:space="preserve">assessment and care </w:t>
            </w:r>
            <w:r>
              <w:rPr>
                <w:rFonts w:ascii="Arial" w:hAnsi="Arial" w:cs="Arial"/>
                <w:color w:val="000000" w:themeColor="text1"/>
              </w:rPr>
              <w:t>of</w:t>
            </w:r>
            <w:r w:rsidRPr="00DD6528">
              <w:rPr>
                <w:rFonts w:ascii="Arial" w:hAnsi="Arial" w:cs="Arial"/>
                <w:color w:val="000000" w:themeColor="text1"/>
              </w:rPr>
              <w:t xml:space="preserve"> lines/IV/catheters</w:t>
            </w:r>
            <w:r>
              <w:rPr>
                <w:rFonts w:ascii="Arial" w:hAnsi="Arial" w:cs="Arial"/>
                <w:color w:val="000000" w:themeColor="text1"/>
              </w:rPr>
              <w:t xml:space="preserve"> is recorded. E</w:t>
            </w:r>
            <w:r w:rsidRPr="00DD6528">
              <w:rPr>
                <w:rFonts w:ascii="Arial" w:hAnsi="Arial" w:cs="Arial"/>
                <w:color w:val="000000" w:themeColor="text1"/>
              </w:rPr>
              <w:t xml:space="preserve">xplain </w:t>
            </w:r>
            <w:r w:rsidRPr="00DD6528">
              <w:rPr>
                <w:rFonts w:ascii="Arial" w:hAnsi="Arial" w:cs="Arial"/>
                <w:b/>
                <w:bCs/>
                <w:color w:val="000000" w:themeColor="text1"/>
              </w:rPr>
              <w:t>insertion is normally recorded by the doctors</w:t>
            </w:r>
          </w:p>
          <w:p w14:paraId="19294A44" w14:textId="77777777" w:rsidR="00020D76" w:rsidRPr="00020D76" w:rsidRDefault="009B3719" w:rsidP="00020D76">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color w:val="000000" w:themeColor="text1"/>
                <w:shd w:val="clear" w:color="auto" w:fill="FFFFFF"/>
              </w:rPr>
              <w:t xml:space="preserve">In the scenario, the Trainer </w:t>
            </w:r>
            <w:r w:rsidRPr="007C6639">
              <w:rPr>
                <w:rFonts w:ascii="Arial" w:hAnsi="Arial" w:cs="Arial"/>
                <w:b/>
                <w:bCs/>
                <w:color w:val="000000" w:themeColor="text1"/>
                <w:shd w:val="clear" w:color="auto" w:fill="FFFFFF"/>
              </w:rPr>
              <w:t>is</w:t>
            </w:r>
            <w:r w:rsidRPr="00DD6528">
              <w:rPr>
                <w:rFonts w:ascii="Arial" w:hAnsi="Arial" w:cs="Arial"/>
                <w:color w:val="000000" w:themeColor="text1"/>
                <w:shd w:val="clear" w:color="auto" w:fill="FFFFFF"/>
              </w:rPr>
              <w:t xml:space="preserve"> the doctor and will insert a central line</w:t>
            </w:r>
            <w:r>
              <w:rPr>
                <w:rFonts w:ascii="Arial" w:hAnsi="Arial" w:cs="Arial"/>
                <w:color w:val="000000" w:themeColor="text1"/>
                <w:shd w:val="clear" w:color="auto" w:fill="FFFFFF"/>
              </w:rPr>
              <w:t xml:space="preserve"> to allow demo of assess/care of this line</w:t>
            </w:r>
            <w:r w:rsidR="00020D76">
              <w:rPr>
                <w:rFonts w:ascii="Arial" w:hAnsi="Arial" w:cs="Arial"/>
                <w:color w:val="000000" w:themeColor="text1"/>
                <w:shd w:val="clear" w:color="auto" w:fill="FFFFFF"/>
              </w:rPr>
              <w:t xml:space="preserve"> </w:t>
            </w:r>
          </w:p>
          <w:p w14:paraId="2A898D31" w14:textId="13203E6D" w:rsidR="00020D76" w:rsidRPr="00DD6528" w:rsidRDefault="00020D76" w:rsidP="00020D76">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t>To activate t</w:t>
            </w:r>
            <w:r>
              <w:rPr>
                <w:rFonts w:ascii="Arial" w:hAnsi="Arial" w:cs="Arial"/>
              </w:rPr>
              <w:t xml:space="preserve">he </w:t>
            </w:r>
            <w:r w:rsidRPr="00DD6528">
              <w:rPr>
                <w:rFonts w:ascii="Arial" w:eastAsia="Times New Roman" w:hAnsi="Arial" w:cs="Arial"/>
                <w:b/>
                <w:bCs/>
                <w:color w:val="000000" w:themeColor="text1"/>
                <w:lang w:eastAsia="en-GB"/>
              </w:rPr>
              <w:t>Central</w:t>
            </w:r>
            <w:r w:rsidRPr="00DD6528">
              <w:rPr>
                <w:rFonts w:ascii="Arial" w:eastAsia="Times New Roman" w:hAnsi="Arial" w:cs="Arial"/>
                <w:color w:val="000000" w:themeColor="text1"/>
                <w:lang w:eastAsia="en-GB"/>
              </w:rPr>
              <w:t xml:space="preserve"> </w:t>
            </w:r>
            <w:r w:rsidRPr="00DD6528">
              <w:rPr>
                <w:rFonts w:ascii="Arial" w:eastAsia="Times New Roman" w:hAnsi="Arial" w:cs="Arial"/>
                <w:b/>
                <w:bCs/>
                <w:color w:val="000000" w:themeColor="text1"/>
                <w:lang w:eastAsia="en-GB"/>
              </w:rPr>
              <w:t>Line</w:t>
            </w:r>
            <w:r>
              <w:rPr>
                <w:rFonts w:ascii="Arial" w:eastAsia="Times New Roman" w:hAnsi="Arial" w:cs="Arial"/>
                <w:color w:val="000000" w:themeColor="text1"/>
                <w:lang w:eastAsia="en-GB"/>
              </w:rPr>
              <w:t xml:space="preserve"> </w:t>
            </w:r>
            <w:r w:rsidRPr="00DD6528">
              <w:rPr>
                <w:rFonts w:ascii="Arial" w:hAnsi="Arial" w:cs="Arial"/>
              </w:rPr>
              <w:t xml:space="preserve">column, double-click the blue box adjacent to ‘Central Line’ and underneath the required date/time </w:t>
            </w:r>
          </w:p>
          <w:p w14:paraId="23497BBB" w14:textId="7718A20F" w:rsidR="009B3719" w:rsidRPr="00020D76" w:rsidRDefault="009B3719" w:rsidP="00020D76">
            <w:pPr>
              <w:pStyle w:val="ListParagraph"/>
              <w:numPr>
                <w:ilvl w:val="0"/>
                <w:numId w:val="2"/>
              </w:numPr>
              <w:spacing w:before="100" w:beforeAutospacing="1" w:after="100" w:afterAutospacing="1" w:line="259" w:lineRule="auto"/>
              <w:ind w:left="360"/>
              <w:rPr>
                <w:rFonts w:ascii="Arial" w:hAnsi="Arial" w:cs="Arial"/>
                <w:color w:val="000000" w:themeColor="text1"/>
                <w:shd w:val="clear" w:color="auto" w:fill="FFFFFF"/>
              </w:rPr>
            </w:pPr>
            <w:r w:rsidRPr="00DD6528">
              <w:rPr>
                <w:noProof/>
              </w:rPr>
              <w:drawing>
                <wp:anchor distT="0" distB="0" distL="114300" distR="114300" simplePos="0" relativeHeight="251669504" behindDoc="0" locked="0" layoutInCell="1" allowOverlap="1" wp14:anchorId="040770D5" wp14:editId="7DE7CF64">
                  <wp:simplePos x="0" y="0"/>
                  <wp:positionH relativeFrom="column">
                    <wp:posOffset>3365629</wp:posOffset>
                  </wp:positionH>
                  <wp:positionV relativeFrom="paragraph">
                    <wp:posOffset>24765</wp:posOffset>
                  </wp:positionV>
                  <wp:extent cx="171450" cy="180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1450" cy="180975"/>
                          </a:xfrm>
                          <a:prstGeom prst="rect">
                            <a:avLst/>
                          </a:prstGeom>
                        </pic:spPr>
                      </pic:pic>
                    </a:graphicData>
                  </a:graphic>
                  <wp14:sizeRelH relativeFrom="page">
                    <wp14:pctWidth>0</wp14:pctWidth>
                  </wp14:sizeRelH>
                  <wp14:sizeRelV relativeFrom="page">
                    <wp14:pctHeight>0</wp14:pctHeight>
                  </wp14:sizeRelV>
                </wp:anchor>
              </w:drawing>
            </w:r>
            <w:r w:rsidRPr="00020D76">
              <w:rPr>
                <w:rFonts w:ascii="Arial" w:eastAsia="Times New Roman" w:hAnsi="Arial" w:cs="Arial"/>
                <w:color w:val="000000" w:themeColor="text1"/>
                <w:lang w:eastAsia="en-GB"/>
              </w:rPr>
              <w:t xml:space="preserve">At </w:t>
            </w:r>
            <w:r w:rsidRPr="00020D76">
              <w:rPr>
                <w:rFonts w:ascii="Arial" w:eastAsia="Times New Roman" w:hAnsi="Arial" w:cs="Arial"/>
                <w:b/>
                <w:bCs/>
                <w:color w:val="000000" w:themeColor="text1"/>
                <w:lang w:eastAsia="en-GB"/>
              </w:rPr>
              <w:t>Central</w:t>
            </w:r>
            <w:r w:rsidRPr="00020D76">
              <w:rPr>
                <w:rFonts w:ascii="Arial" w:eastAsia="Times New Roman" w:hAnsi="Arial" w:cs="Arial"/>
                <w:color w:val="000000" w:themeColor="text1"/>
                <w:lang w:eastAsia="en-GB"/>
              </w:rPr>
              <w:t xml:space="preserve"> </w:t>
            </w:r>
            <w:r w:rsidRPr="00020D76">
              <w:rPr>
                <w:rFonts w:ascii="Arial" w:eastAsia="Times New Roman" w:hAnsi="Arial" w:cs="Arial"/>
                <w:b/>
                <w:bCs/>
                <w:color w:val="000000" w:themeColor="text1"/>
                <w:lang w:eastAsia="en-GB"/>
              </w:rPr>
              <w:t>Line</w:t>
            </w:r>
            <w:r w:rsidRPr="00020D76">
              <w:rPr>
                <w:rFonts w:ascii="Arial" w:eastAsia="Times New Roman" w:hAnsi="Arial" w:cs="Arial"/>
                <w:color w:val="000000" w:themeColor="text1"/>
                <w:lang w:eastAsia="en-GB"/>
              </w:rPr>
              <w:t xml:space="preserve">, click the </w:t>
            </w:r>
            <w:r w:rsidRPr="00020D76">
              <w:rPr>
                <w:rFonts w:ascii="Arial" w:eastAsia="Times New Roman" w:hAnsi="Arial" w:cs="Arial"/>
                <w:b/>
                <w:bCs/>
                <w:color w:val="000000" w:themeColor="text1"/>
                <w:lang w:eastAsia="en-GB"/>
              </w:rPr>
              <w:t>Repeatable</w:t>
            </w:r>
            <w:r w:rsidRPr="00020D76">
              <w:rPr>
                <w:rFonts w:ascii="Arial" w:eastAsia="Times New Roman" w:hAnsi="Arial" w:cs="Arial"/>
                <w:color w:val="000000" w:themeColor="text1"/>
                <w:lang w:eastAsia="en-GB"/>
              </w:rPr>
              <w:t xml:space="preserve"> </w:t>
            </w:r>
            <w:r w:rsidRPr="00020D76">
              <w:rPr>
                <w:rFonts w:ascii="Arial" w:eastAsia="Times New Roman" w:hAnsi="Arial" w:cs="Arial"/>
                <w:b/>
                <w:bCs/>
                <w:color w:val="000000" w:themeColor="text1"/>
                <w:lang w:eastAsia="en-GB"/>
              </w:rPr>
              <w:t>Group</w:t>
            </w:r>
            <w:r w:rsidRPr="00020D76">
              <w:rPr>
                <w:rFonts w:ascii="Arial" w:eastAsia="Times New Roman" w:hAnsi="Arial" w:cs="Arial"/>
                <w:color w:val="000000" w:themeColor="text1"/>
                <w:lang w:eastAsia="en-GB"/>
              </w:rPr>
              <w:t xml:space="preserve"> icon      This </w:t>
            </w:r>
            <w:r w:rsidRPr="00020D76">
              <w:rPr>
                <w:rFonts w:ascii="Arial" w:hAnsi="Arial" w:cs="Arial"/>
                <w:color w:val="000000" w:themeColor="text1"/>
              </w:rPr>
              <w:t xml:space="preserve">contains a series of mandatory </w:t>
            </w:r>
            <w:proofErr w:type="gramStart"/>
            <w:r w:rsidRPr="00020D76">
              <w:rPr>
                <w:rFonts w:ascii="Arial" w:hAnsi="Arial" w:cs="Arial"/>
                <w:color w:val="000000" w:themeColor="text1"/>
              </w:rPr>
              <w:t>fields</w:t>
            </w:r>
            <w:proofErr w:type="gramEnd"/>
            <w:r w:rsidRPr="00020D76">
              <w:rPr>
                <w:rFonts w:ascii="Arial" w:hAnsi="Arial" w:cs="Arial"/>
                <w:color w:val="000000" w:themeColor="text1"/>
              </w:rPr>
              <w:t xml:space="preserve"> and the user </w:t>
            </w:r>
            <w:r w:rsidRPr="00020D76">
              <w:rPr>
                <w:rFonts w:ascii="Arial" w:hAnsi="Arial" w:cs="Arial"/>
                <w:b/>
                <w:bCs/>
                <w:color w:val="000000" w:themeColor="text1"/>
              </w:rPr>
              <w:t>must</w:t>
            </w:r>
            <w:r w:rsidRPr="00020D76">
              <w:rPr>
                <w:rFonts w:ascii="Arial" w:hAnsi="Arial" w:cs="Arial"/>
                <w:color w:val="000000" w:themeColor="text1"/>
              </w:rPr>
              <w:t xml:space="preserve"> select one from each section. </w:t>
            </w:r>
            <w:r w:rsidRPr="00020D76">
              <w:rPr>
                <w:rFonts w:ascii="Arial" w:hAnsi="Arial" w:cs="Arial"/>
              </w:rPr>
              <w:t xml:space="preserve">Click </w:t>
            </w:r>
            <w:r w:rsidRPr="00020D76">
              <w:rPr>
                <w:rFonts w:ascii="Arial" w:hAnsi="Arial" w:cs="Arial"/>
                <w:b/>
                <w:bCs/>
              </w:rPr>
              <w:t>OK</w:t>
            </w:r>
            <w:r w:rsidRPr="00020D76">
              <w:rPr>
                <w:rFonts w:ascii="Arial" w:hAnsi="Arial" w:cs="Arial"/>
              </w:rPr>
              <w:t xml:space="preserve"> once completed</w:t>
            </w:r>
          </w:p>
          <w:p w14:paraId="5481066E" w14:textId="50CBFEA9" w:rsidR="009B3719" w:rsidRPr="00DD6528" w:rsidRDefault="009B3719" w:rsidP="009B3719">
            <w:pPr>
              <w:pStyle w:val="ListParagraph"/>
              <w:numPr>
                <w:ilvl w:val="0"/>
                <w:numId w:val="2"/>
              </w:numPr>
              <w:spacing w:before="100" w:beforeAutospacing="1" w:after="100" w:afterAutospacing="1" w:line="259" w:lineRule="auto"/>
              <w:ind w:left="360"/>
              <w:rPr>
                <w:rFonts w:ascii="Arial" w:hAnsi="Arial" w:cs="Arial"/>
                <w:color w:val="000000" w:themeColor="text1"/>
                <w:sz w:val="24"/>
                <w:szCs w:val="24"/>
                <w:shd w:val="clear" w:color="auto" w:fill="FFFFFF"/>
              </w:rPr>
            </w:pPr>
            <w:r w:rsidRPr="00DD6528">
              <w:rPr>
                <w:rFonts w:ascii="Arial" w:hAnsi="Arial" w:cs="Arial"/>
              </w:rPr>
              <w:t xml:space="preserve">This </w:t>
            </w:r>
            <w:r w:rsidR="00020D76" w:rsidRPr="005E12E7">
              <w:rPr>
                <w:rFonts w:ascii="Arial" w:eastAsia="Times New Roman" w:hAnsi="Arial" w:cs="Arial"/>
                <w:b/>
                <w:bCs/>
                <w:color w:val="000000" w:themeColor="text1"/>
                <w:lang w:eastAsia="en-GB"/>
              </w:rPr>
              <w:t>Repeatable</w:t>
            </w:r>
            <w:r w:rsidR="00020D76" w:rsidRPr="00DD6528">
              <w:rPr>
                <w:rFonts w:ascii="Arial" w:eastAsia="Times New Roman" w:hAnsi="Arial" w:cs="Arial"/>
                <w:color w:val="000000" w:themeColor="text1"/>
                <w:lang w:eastAsia="en-GB"/>
              </w:rPr>
              <w:t xml:space="preserve"> </w:t>
            </w:r>
            <w:r w:rsidR="00020D76" w:rsidRPr="005E12E7">
              <w:rPr>
                <w:rFonts w:ascii="Arial" w:eastAsia="Times New Roman" w:hAnsi="Arial" w:cs="Arial"/>
                <w:b/>
                <w:bCs/>
                <w:color w:val="000000" w:themeColor="text1"/>
                <w:lang w:eastAsia="en-GB"/>
              </w:rPr>
              <w:t>Group</w:t>
            </w:r>
            <w:r w:rsidR="00020D76" w:rsidRPr="00DD6528">
              <w:rPr>
                <w:rFonts w:ascii="Arial" w:eastAsia="Times New Roman" w:hAnsi="Arial" w:cs="Arial"/>
                <w:color w:val="000000" w:themeColor="text1"/>
                <w:lang w:eastAsia="en-GB"/>
              </w:rPr>
              <w:t xml:space="preserve"> </w:t>
            </w:r>
            <w:r w:rsidRPr="00DD6528">
              <w:rPr>
                <w:rFonts w:ascii="Arial" w:hAnsi="Arial" w:cs="Arial"/>
              </w:rPr>
              <w:t>has now been recorded in grey directly under ‘</w:t>
            </w:r>
            <w:r w:rsidRPr="005E12E7">
              <w:rPr>
                <w:rFonts w:ascii="Arial" w:hAnsi="Arial" w:cs="Arial"/>
                <w:b/>
                <w:bCs/>
              </w:rPr>
              <w:t>Central</w:t>
            </w:r>
            <w:r w:rsidRPr="00DD6528">
              <w:rPr>
                <w:rFonts w:ascii="Arial" w:hAnsi="Arial" w:cs="Arial"/>
              </w:rPr>
              <w:t xml:space="preserve"> </w:t>
            </w:r>
            <w:r w:rsidRPr="005E12E7">
              <w:rPr>
                <w:rFonts w:ascii="Arial" w:hAnsi="Arial" w:cs="Arial"/>
                <w:b/>
                <w:bCs/>
              </w:rPr>
              <w:t>Line’</w:t>
            </w:r>
          </w:p>
          <w:p w14:paraId="60727DA9" w14:textId="72C405EF" w:rsidR="009B3719" w:rsidRDefault="009B3719" w:rsidP="009B3719">
            <w:pPr>
              <w:pStyle w:val="ListParagraph"/>
              <w:numPr>
                <w:ilvl w:val="0"/>
                <w:numId w:val="2"/>
              </w:numPr>
              <w:spacing w:before="100" w:beforeAutospacing="1" w:after="100" w:afterAutospacing="1" w:line="300" w:lineRule="exact"/>
              <w:ind w:left="360"/>
              <w:rPr>
                <w:rFonts w:ascii="Arial" w:hAnsi="Arial" w:cs="Arial"/>
              </w:rPr>
            </w:pPr>
            <w:r>
              <w:rPr>
                <w:rFonts w:ascii="Arial" w:hAnsi="Arial" w:cs="Arial"/>
              </w:rPr>
              <w:t xml:space="preserve">At </w:t>
            </w:r>
            <w:r w:rsidRPr="009F7CA4">
              <w:rPr>
                <w:rFonts w:ascii="Arial" w:hAnsi="Arial" w:cs="Arial"/>
                <w:b/>
                <w:bCs/>
              </w:rPr>
              <w:t>Activity</w:t>
            </w:r>
            <w:r w:rsidR="00020D76">
              <w:rPr>
                <w:rFonts w:ascii="Arial" w:hAnsi="Arial" w:cs="Arial"/>
              </w:rPr>
              <w:t xml:space="preserve">, </w:t>
            </w:r>
            <w:r>
              <w:rPr>
                <w:rFonts w:ascii="Arial" w:hAnsi="Arial" w:cs="Arial"/>
              </w:rPr>
              <w:t xml:space="preserve">select </w:t>
            </w:r>
            <w:r w:rsidRPr="005D689C">
              <w:rPr>
                <w:rFonts w:ascii="Arial" w:hAnsi="Arial" w:cs="Arial"/>
                <w:b/>
                <w:bCs/>
              </w:rPr>
              <w:t>insert</w:t>
            </w:r>
            <w:r>
              <w:rPr>
                <w:rFonts w:ascii="Arial" w:hAnsi="Arial" w:cs="Arial"/>
              </w:rPr>
              <w:t xml:space="preserve"> </w:t>
            </w:r>
            <w:r w:rsidRPr="005D689C">
              <w:rPr>
                <w:rFonts w:ascii="Arial" w:hAnsi="Arial" w:cs="Arial"/>
                <w:b/>
                <w:bCs/>
              </w:rPr>
              <w:t>new</w:t>
            </w:r>
            <w:r>
              <w:rPr>
                <w:rFonts w:ascii="Arial" w:hAnsi="Arial" w:cs="Arial"/>
              </w:rPr>
              <w:t xml:space="preserve"> </w:t>
            </w:r>
            <w:r w:rsidRPr="005D689C">
              <w:rPr>
                <w:rFonts w:ascii="Arial" w:hAnsi="Arial" w:cs="Arial"/>
                <w:b/>
                <w:bCs/>
              </w:rPr>
              <w:t>site</w:t>
            </w:r>
            <w:r>
              <w:rPr>
                <w:rFonts w:ascii="Arial" w:hAnsi="Arial" w:cs="Arial"/>
                <w:b/>
                <w:bCs/>
              </w:rPr>
              <w:t xml:space="preserve"> </w:t>
            </w:r>
            <w:r>
              <w:rPr>
                <w:rFonts w:ascii="Arial" w:hAnsi="Arial" w:cs="Arial"/>
              </w:rPr>
              <w:t xml:space="preserve">but Trainer </w:t>
            </w:r>
            <w:r w:rsidRPr="00020D76">
              <w:rPr>
                <w:rFonts w:ascii="Arial" w:hAnsi="Arial" w:cs="Arial"/>
                <w:b/>
                <w:bCs/>
                <w:u w:val="single"/>
              </w:rPr>
              <w:t>NOT TO COMPLETE</w:t>
            </w:r>
            <w:r>
              <w:rPr>
                <w:rFonts w:ascii="Arial" w:hAnsi="Arial" w:cs="Arial"/>
              </w:rPr>
              <w:t xml:space="preserve"> any further fields (click in white space to right of the screen)</w:t>
            </w:r>
          </w:p>
          <w:p w14:paraId="7FD7FFDF" w14:textId="7EE6D22F" w:rsidR="009B3719" w:rsidRPr="005D689C"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5D689C">
              <w:rPr>
                <w:rFonts w:ascii="Arial" w:hAnsi="Arial" w:cs="Arial"/>
              </w:rPr>
              <w:t>The LocSSIPs (</w:t>
            </w:r>
            <w:r w:rsidRPr="005D689C">
              <w:rPr>
                <w:rFonts w:ascii="Arial" w:hAnsi="Arial" w:cs="Arial"/>
                <w:b/>
                <w:bCs/>
                <w:color w:val="202124"/>
                <w:shd w:val="clear" w:color="auto" w:fill="FFFFFF"/>
              </w:rPr>
              <w:t>Local Safety Standards for Invasive Procedures</w:t>
            </w:r>
            <w:r w:rsidRPr="005D689C">
              <w:rPr>
                <w:rFonts w:ascii="Arial" w:hAnsi="Arial" w:cs="Arial"/>
                <w:color w:val="202124"/>
                <w:shd w:val="clear" w:color="auto" w:fill="FFFFFF"/>
              </w:rPr>
              <w:t xml:space="preserve">) </w:t>
            </w:r>
            <w:r>
              <w:rPr>
                <w:rFonts w:ascii="Arial" w:hAnsi="Arial" w:cs="Arial"/>
                <w:color w:val="202124"/>
                <w:shd w:val="clear" w:color="auto" w:fill="FFFFFF"/>
              </w:rPr>
              <w:t>will appear</w:t>
            </w:r>
          </w:p>
          <w:p w14:paraId="134893B6" w14:textId="08D42669" w:rsidR="009B3719" w:rsidRPr="009A44BB" w:rsidRDefault="009B3719" w:rsidP="009B3719">
            <w:pPr>
              <w:pStyle w:val="ListParagraph"/>
              <w:numPr>
                <w:ilvl w:val="0"/>
                <w:numId w:val="2"/>
              </w:numPr>
              <w:spacing w:before="100" w:beforeAutospacing="1" w:after="100" w:afterAutospacing="1" w:line="300" w:lineRule="exact"/>
              <w:ind w:left="360"/>
              <w:rPr>
                <w:rFonts w:ascii="Arial" w:hAnsi="Arial" w:cs="Arial"/>
              </w:rPr>
            </w:pPr>
            <w:r>
              <w:rPr>
                <w:rFonts w:ascii="Arial" w:hAnsi="Arial" w:cs="Arial"/>
              </w:rPr>
              <w:t>Trainer to only complete the *</w:t>
            </w:r>
            <w:r w:rsidRPr="001744B2">
              <w:rPr>
                <w:rFonts w:ascii="Arial" w:hAnsi="Arial" w:cs="Arial"/>
                <w:b/>
                <w:bCs/>
              </w:rPr>
              <w:t>mandatory</w:t>
            </w:r>
            <w:r>
              <w:rPr>
                <w:rFonts w:ascii="Arial" w:hAnsi="Arial" w:cs="Arial"/>
              </w:rPr>
              <w:t xml:space="preserve"> </w:t>
            </w:r>
            <w:r w:rsidRPr="001744B2">
              <w:rPr>
                <w:rFonts w:ascii="Arial" w:hAnsi="Arial" w:cs="Arial"/>
                <w:b/>
                <w:bCs/>
              </w:rPr>
              <w:t>yellow</w:t>
            </w:r>
            <w:r>
              <w:rPr>
                <w:rFonts w:ascii="Arial" w:hAnsi="Arial" w:cs="Arial"/>
              </w:rPr>
              <w:t xml:space="preserve"> *</w:t>
            </w:r>
            <w:r w:rsidRPr="007C6639">
              <w:rPr>
                <w:rFonts w:ascii="Arial" w:hAnsi="Arial" w:cs="Arial"/>
                <w:b/>
                <w:bCs/>
              </w:rPr>
              <w:t>LocSSIP</w:t>
            </w:r>
            <w:r>
              <w:rPr>
                <w:rFonts w:ascii="Arial" w:hAnsi="Arial" w:cs="Arial"/>
              </w:rPr>
              <w:t xml:space="preserve"> </w:t>
            </w:r>
            <w:r w:rsidRPr="007C6639">
              <w:rPr>
                <w:rFonts w:ascii="Arial" w:hAnsi="Arial" w:cs="Arial"/>
                <w:b/>
                <w:bCs/>
              </w:rPr>
              <w:t>fields</w:t>
            </w:r>
            <w:r>
              <w:rPr>
                <w:rFonts w:ascii="Arial" w:hAnsi="Arial" w:cs="Arial"/>
              </w:rPr>
              <w:t xml:space="preserve"> in the demo (NB – ‘performing procedure’ is member of staff). Click </w:t>
            </w:r>
            <w:r w:rsidRPr="009A44BB">
              <w:rPr>
                <w:rFonts w:ascii="Arial" w:hAnsi="Arial" w:cs="Arial"/>
                <w:b/>
                <w:bCs/>
              </w:rPr>
              <w:t>Sign</w:t>
            </w:r>
          </w:p>
          <w:p w14:paraId="00BD7E37" w14:textId="70156DAB" w:rsidR="009B3719" w:rsidRDefault="009B3719" w:rsidP="009B3719">
            <w:pPr>
              <w:pStyle w:val="ListParagraph"/>
              <w:numPr>
                <w:ilvl w:val="0"/>
                <w:numId w:val="2"/>
              </w:numPr>
              <w:spacing w:before="100" w:beforeAutospacing="1" w:after="100" w:afterAutospacing="1" w:line="300" w:lineRule="exact"/>
              <w:ind w:left="360"/>
              <w:rPr>
                <w:rFonts w:ascii="Arial" w:hAnsi="Arial" w:cs="Arial"/>
              </w:rPr>
            </w:pPr>
            <w:r>
              <w:rPr>
                <w:rFonts w:ascii="Arial" w:hAnsi="Arial" w:cs="Arial"/>
              </w:rPr>
              <w:t>In the scenario, the nurse needs to record assessment and care of this line</w:t>
            </w:r>
          </w:p>
          <w:p w14:paraId="011D2F23" w14:textId="65248806" w:rsidR="009B3719" w:rsidRDefault="009B3719" w:rsidP="009B3719">
            <w:pPr>
              <w:pStyle w:val="ListParagraph"/>
              <w:numPr>
                <w:ilvl w:val="0"/>
                <w:numId w:val="2"/>
              </w:numPr>
              <w:spacing w:before="100" w:beforeAutospacing="1" w:after="100" w:afterAutospacing="1" w:line="300" w:lineRule="exact"/>
              <w:ind w:left="340"/>
              <w:rPr>
                <w:rFonts w:ascii="Arial" w:hAnsi="Arial" w:cs="Arial"/>
              </w:rPr>
            </w:pPr>
            <w:r>
              <w:rPr>
                <w:rFonts w:ascii="Arial" w:hAnsi="Arial" w:cs="Arial"/>
              </w:rPr>
              <w:t xml:space="preserve">At </w:t>
            </w:r>
            <w:r w:rsidRPr="009A44BB">
              <w:rPr>
                <w:rFonts w:ascii="Arial" w:hAnsi="Arial" w:cs="Arial"/>
                <w:b/>
                <w:bCs/>
              </w:rPr>
              <w:t>Activity</w:t>
            </w:r>
            <w:r>
              <w:rPr>
                <w:rFonts w:ascii="Arial" w:hAnsi="Arial" w:cs="Arial"/>
              </w:rPr>
              <w:t xml:space="preserve"> select </w:t>
            </w:r>
            <w:r w:rsidRPr="009A44BB">
              <w:rPr>
                <w:rFonts w:ascii="Arial" w:hAnsi="Arial" w:cs="Arial"/>
                <w:b/>
                <w:bCs/>
              </w:rPr>
              <w:t>Assess/Care</w:t>
            </w:r>
            <w:r>
              <w:rPr>
                <w:rFonts w:ascii="Arial" w:hAnsi="Arial" w:cs="Arial"/>
              </w:rPr>
              <w:t>, then record data from the first ‘</w:t>
            </w:r>
            <w:r w:rsidRPr="007C6639">
              <w:rPr>
                <w:rFonts w:ascii="Arial" w:hAnsi="Arial" w:cs="Arial"/>
                <w:b/>
                <w:bCs/>
              </w:rPr>
              <w:t>conditional</w:t>
            </w:r>
            <w:r>
              <w:rPr>
                <w:rFonts w:ascii="Arial" w:hAnsi="Arial" w:cs="Arial"/>
              </w:rPr>
              <w:t xml:space="preserve"> </w:t>
            </w:r>
            <w:r w:rsidRPr="007C6639">
              <w:rPr>
                <w:rFonts w:ascii="Arial" w:hAnsi="Arial" w:cs="Arial"/>
                <w:b/>
                <w:bCs/>
              </w:rPr>
              <w:t>field’</w:t>
            </w:r>
            <w:r>
              <w:rPr>
                <w:rFonts w:ascii="Arial" w:hAnsi="Arial" w:cs="Arial"/>
              </w:rPr>
              <w:t xml:space="preserve"> icon </w:t>
            </w:r>
            <w:r w:rsidRPr="009A44BB">
              <w:rPr>
                <w:rFonts w:ascii="Arial" w:hAnsi="Arial" w:cs="Arial"/>
                <w:noProof/>
              </w:rPr>
              <w:drawing>
                <wp:inline distT="0" distB="0" distL="0" distR="0" wp14:anchorId="6AC72C5F" wp14:editId="75FE34E4">
                  <wp:extent cx="114316" cy="1428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4316" cy="142895"/>
                          </a:xfrm>
                          <a:prstGeom prst="rect">
                            <a:avLst/>
                          </a:prstGeom>
                        </pic:spPr>
                      </pic:pic>
                    </a:graphicData>
                  </a:graphic>
                </wp:inline>
              </w:drawing>
            </w:r>
            <w:r w:rsidR="00020D76">
              <w:rPr>
                <w:rFonts w:ascii="Arial" w:hAnsi="Arial" w:cs="Arial"/>
              </w:rPr>
              <w:t xml:space="preserve"> </w:t>
            </w:r>
            <w:r>
              <w:rPr>
                <w:rFonts w:ascii="Arial" w:hAnsi="Arial" w:cs="Arial"/>
              </w:rPr>
              <w:t>(explain a conditional field will prompt the user with options based on the previous selection)</w:t>
            </w:r>
          </w:p>
          <w:p w14:paraId="141A3F61" w14:textId="39CB7DE3" w:rsidR="009B3719" w:rsidRDefault="009B3719" w:rsidP="009B3719">
            <w:pPr>
              <w:pStyle w:val="ListParagraph"/>
              <w:numPr>
                <w:ilvl w:val="0"/>
                <w:numId w:val="2"/>
              </w:numPr>
              <w:spacing w:before="100" w:beforeAutospacing="1" w:after="100" w:afterAutospacing="1" w:line="300" w:lineRule="exact"/>
              <w:ind w:left="340"/>
              <w:rPr>
                <w:rFonts w:ascii="Arial" w:hAnsi="Arial" w:cs="Arial"/>
              </w:rPr>
            </w:pPr>
            <w:r>
              <w:rPr>
                <w:rFonts w:ascii="Arial" w:hAnsi="Arial" w:cs="Arial"/>
              </w:rPr>
              <w:t xml:space="preserve">Nurse </w:t>
            </w:r>
            <w:r w:rsidRPr="009A44BB">
              <w:rPr>
                <w:rFonts w:ascii="Arial" w:hAnsi="Arial" w:cs="Arial"/>
                <w:b/>
                <w:bCs/>
              </w:rPr>
              <w:t>signs</w:t>
            </w:r>
            <w:r>
              <w:rPr>
                <w:rFonts w:ascii="Arial" w:hAnsi="Arial" w:cs="Arial"/>
              </w:rPr>
              <w:t xml:space="preserve"> the assessment</w:t>
            </w:r>
          </w:p>
          <w:p w14:paraId="57FE674F" w14:textId="77777777" w:rsidR="00020D76" w:rsidRDefault="00020D76" w:rsidP="009B3719">
            <w:pPr>
              <w:spacing w:before="100" w:beforeAutospacing="1" w:after="100" w:afterAutospacing="1" w:line="300" w:lineRule="exact"/>
              <w:ind w:left="340"/>
              <w:rPr>
                <w:rFonts w:ascii="Arial" w:hAnsi="Arial" w:cs="Arial"/>
                <w:b/>
                <w:bCs/>
                <w:color w:val="FF0000"/>
                <w:u w:val="single"/>
              </w:rPr>
            </w:pPr>
          </w:p>
          <w:p w14:paraId="4EA94DAC" w14:textId="45834517" w:rsidR="009B3719" w:rsidRPr="00D13C72" w:rsidRDefault="009B3719" w:rsidP="009B3719">
            <w:pPr>
              <w:spacing w:before="100" w:beforeAutospacing="1" w:after="100" w:afterAutospacing="1" w:line="300" w:lineRule="exact"/>
              <w:ind w:left="340"/>
              <w:rPr>
                <w:rFonts w:ascii="Arial" w:hAnsi="Arial" w:cs="Arial"/>
                <w:b/>
                <w:bCs/>
                <w:color w:val="FF0000"/>
                <w:u w:val="single"/>
              </w:rPr>
            </w:pPr>
            <w:r w:rsidRPr="00D13C72">
              <w:rPr>
                <w:rFonts w:ascii="Arial" w:hAnsi="Arial" w:cs="Arial"/>
                <w:b/>
                <w:bCs/>
                <w:color w:val="FF0000"/>
                <w:u w:val="single"/>
              </w:rPr>
              <w:lastRenderedPageBreak/>
              <w:t>*IMPORTANT*</w:t>
            </w:r>
          </w:p>
          <w:p w14:paraId="7864A965" w14:textId="76EC2B1B" w:rsidR="009B3719" w:rsidRPr="0097152F" w:rsidRDefault="009B3719" w:rsidP="009B3719">
            <w:pPr>
              <w:pStyle w:val="ListParagraph"/>
              <w:numPr>
                <w:ilvl w:val="0"/>
                <w:numId w:val="2"/>
              </w:numPr>
              <w:ind w:left="340"/>
              <w:outlineLvl w:val="0"/>
              <w:rPr>
                <w:rFonts w:ascii="Arial" w:eastAsia="Times New Roman" w:hAnsi="Arial" w:cs="Arial"/>
                <w:lang w:eastAsia="en-GB"/>
              </w:rPr>
            </w:pPr>
            <w:r w:rsidRPr="0097152F">
              <w:rPr>
                <w:rFonts w:ascii="Arial" w:eastAsia="Times New Roman" w:hAnsi="Arial" w:cs="Arial"/>
                <w:lang w:eastAsia="en-GB"/>
              </w:rPr>
              <w:t xml:space="preserve">Click back in the </w:t>
            </w:r>
            <w:r w:rsidRPr="00020D76">
              <w:rPr>
                <w:rFonts w:ascii="Arial" w:eastAsia="Times New Roman" w:hAnsi="Arial" w:cs="Arial"/>
                <w:b/>
                <w:bCs/>
                <w:lang w:eastAsia="en-GB"/>
              </w:rPr>
              <w:t>activity</w:t>
            </w:r>
            <w:r w:rsidRPr="0097152F">
              <w:rPr>
                <w:rFonts w:ascii="Arial" w:eastAsia="Times New Roman" w:hAnsi="Arial" w:cs="Arial"/>
                <w:lang w:eastAsia="en-GB"/>
              </w:rPr>
              <w:t xml:space="preserve"> field on now’s date and time and select </w:t>
            </w:r>
            <w:r w:rsidRPr="0097152F">
              <w:rPr>
                <w:rFonts w:ascii="Arial" w:eastAsia="Times New Roman" w:hAnsi="Arial" w:cs="Arial"/>
                <w:b/>
                <w:bCs/>
                <w:lang w:eastAsia="en-GB"/>
              </w:rPr>
              <w:t xml:space="preserve">‘discontinue’ </w:t>
            </w:r>
            <w:r w:rsidRPr="0097152F">
              <w:rPr>
                <w:rFonts w:ascii="Arial" w:eastAsia="Times New Roman" w:hAnsi="Arial" w:cs="Arial"/>
                <w:lang w:eastAsia="en-GB"/>
              </w:rPr>
              <w:t>to record the removal of the line</w:t>
            </w:r>
          </w:p>
          <w:p w14:paraId="3104BF94" w14:textId="434B1C6D" w:rsidR="00020D76" w:rsidRDefault="009B3719" w:rsidP="009B3719">
            <w:pPr>
              <w:pStyle w:val="ListParagraph"/>
              <w:numPr>
                <w:ilvl w:val="0"/>
                <w:numId w:val="2"/>
              </w:numPr>
              <w:ind w:left="340"/>
              <w:outlineLvl w:val="0"/>
              <w:rPr>
                <w:rFonts w:ascii="Arial" w:eastAsia="Times New Roman" w:hAnsi="Arial" w:cs="Arial"/>
                <w:lang w:eastAsia="en-GB"/>
              </w:rPr>
            </w:pPr>
            <w:r w:rsidRPr="0097152F">
              <w:rPr>
                <w:rFonts w:ascii="Arial" w:eastAsia="Times New Roman" w:hAnsi="Arial" w:cs="Arial"/>
                <w:lang w:eastAsia="en-GB"/>
              </w:rPr>
              <w:t>Complete reason</w:t>
            </w:r>
            <w:r w:rsidR="00020D76">
              <w:rPr>
                <w:rFonts w:ascii="Arial" w:eastAsia="Times New Roman" w:hAnsi="Arial" w:cs="Arial"/>
                <w:lang w:eastAsia="en-GB"/>
              </w:rPr>
              <w:t xml:space="preserve">, </w:t>
            </w:r>
            <w:r w:rsidRPr="0097152F">
              <w:rPr>
                <w:rFonts w:ascii="Arial" w:eastAsia="Times New Roman" w:hAnsi="Arial" w:cs="Arial"/>
                <w:lang w:eastAsia="en-GB"/>
              </w:rPr>
              <w:t>etc</w:t>
            </w:r>
            <w:r w:rsidR="00020D76">
              <w:rPr>
                <w:rFonts w:ascii="Arial" w:eastAsia="Times New Roman" w:hAnsi="Arial" w:cs="Arial"/>
                <w:lang w:eastAsia="en-GB"/>
              </w:rPr>
              <w:t>.</w:t>
            </w:r>
            <w:r w:rsidRPr="0097152F">
              <w:rPr>
                <w:rFonts w:ascii="Arial" w:eastAsia="Times New Roman" w:hAnsi="Arial" w:cs="Arial"/>
                <w:lang w:eastAsia="en-GB"/>
              </w:rPr>
              <w:t xml:space="preserve"> and </w:t>
            </w:r>
            <w:r w:rsidR="00020D76">
              <w:rPr>
                <w:rFonts w:ascii="Arial" w:eastAsia="Times New Roman" w:hAnsi="Arial" w:cs="Arial"/>
                <w:lang w:eastAsia="en-GB"/>
              </w:rPr>
              <w:t>sign</w:t>
            </w:r>
          </w:p>
          <w:p w14:paraId="606E0939" w14:textId="11071451" w:rsidR="009B3719" w:rsidRPr="005E3865" w:rsidRDefault="00020D76" w:rsidP="009B3719">
            <w:pPr>
              <w:pStyle w:val="ListParagraph"/>
              <w:numPr>
                <w:ilvl w:val="0"/>
                <w:numId w:val="2"/>
              </w:numPr>
              <w:ind w:left="340"/>
              <w:outlineLvl w:val="0"/>
              <w:rPr>
                <w:rFonts w:ascii="Arial" w:eastAsia="Times New Roman" w:hAnsi="Arial" w:cs="Arial"/>
                <w:lang w:eastAsia="en-GB"/>
              </w:rPr>
            </w:pPr>
            <w:r>
              <w:rPr>
                <w:rFonts w:ascii="Arial" w:eastAsia="Times New Roman" w:hAnsi="Arial" w:cs="Arial"/>
                <w:lang w:eastAsia="en-GB"/>
              </w:rPr>
              <w:t>S</w:t>
            </w:r>
            <w:r w:rsidR="009B3719" w:rsidRPr="0097152F">
              <w:rPr>
                <w:rFonts w:ascii="Arial" w:eastAsia="Times New Roman" w:hAnsi="Arial" w:cs="Arial"/>
                <w:lang w:eastAsia="en-GB"/>
              </w:rPr>
              <w:t xml:space="preserve">how how to </w:t>
            </w:r>
            <w:r w:rsidR="009B3719" w:rsidRPr="00020D76">
              <w:rPr>
                <w:rFonts w:ascii="Arial" w:eastAsia="Times New Roman" w:hAnsi="Arial" w:cs="Arial"/>
                <w:b/>
                <w:bCs/>
                <w:lang w:eastAsia="en-GB"/>
              </w:rPr>
              <w:t>right click</w:t>
            </w:r>
            <w:r w:rsidR="009B3719" w:rsidRPr="0097152F">
              <w:rPr>
                <w:rFonts w:ascii="Arial" w:eastAsia="Times New Roman" w:hAnsi="Arial" w:cs="Arial"/>
                <w:lang w:eastAsia="en-GB"/>
              </w:rPr>
              <w:t xml:space="preserve"> the </w:t>
            </w:r>
            <w:r w:rsidR="009B3719" w:rsidRPr="00020D76">
              <w:rPr>
                <w:rFonts w:ascii="Arial" w:eastAsia="Times New Roman" w:hAnsi="Arial" w:cs="Arial"/>
                <w:b/>
                <w:bCs/>
                <w:lang w:eastAsia="en-GB"/>
              </w:rPr>
              <w:t>Line</w:t>
            </w:r>
            <w:r w:rsidR="009B3719" w:rsidRPr="0097152F">
              <w:rPr>
                <w:rFonts w:ascii="Arial" w:eastAsia="Times New Roman" w:hAnsi="Arial" w:cs="Arial"/>
                <w:lang w:eastAsia="en-GB"/>
              </w:rPr>
              <w:t xml:space="preserve"> heading </w:t>
            </w:r>
            <w:r>
              <w:rPr>
                <w:rFonts w:ascii="Arial" w:eastAsia="Times New Roman" w:hAnsi="Arial" w:cs="Arial"/>
                <w:lang w:eastAsia="en-GB"/>
              </w:rPr>
              <w:t>(</w:t>
            </w:r>
            <w:r w:rsidR="009B3719" w:rsidRPr="0097152F">
              <w:rPr>
                <w:rFonts w:ascii="Arial" w:eastAsia="Times New Roman" w:hAnsi="Arial" w:cs="Arial"/>
                <w:lang w:eastAsia="en-GB"/>
              </w:rPr>
              <w:t>e.g. jugular vein</w:t>
            </w:r>
            <w:r>
              <w:rPr>
                <w:rFonts w:ascii="Arial" w:eastAsia="Times New Roman" w:hAnsi="Arial" w:cs="Arial"/>
                <w:lang w:eastAsia="en-GB"/>
              </w:rPr>
              <w:t>)</w:t>
            </w:r>
            <w:r w:rsidR="009B3719" w:rsidRPr="0097152F">
              <w:rPr>
                <w:rFonts w:ascii="Arial" w:eastAsia="Times New Roman" w:hAnsi="Arial" w:cs="Arial"/>
                <w:lang w:eastAsia="en-GB"/>
              </w:rPr>
              <w:t xml:space="preserve"> and click </w:t>
            </w:r>
            <w:r w:rsidR="009B3719" w:rsidRPr="0097152F">
              <w:rPr>
                <w:rFonts w:ascii="Arial" w:eastAsia="Times New Roman" w:hAnsi="Arial" w:cs="Arial"/>
                <w:b/>
                <w:bCs/>
                <w:lang w:eastAsia="en-GB"/>
              </w:rPr>
              <w:t>‘Inactivate’</w:t>
            </w:r>
          </w:p>
          <w:p w14:paraId="073C9E51" w14:textId="2934B0A9" w:rsidR="009B3719" w:rsidRPr="002477D2" w:rsidRDefault="009B3719" w:rsidP="009B3719">
            <w:pPr>
              <w:pStyle w:val="ListParagraph"/>
              <w:numPr>
                <w:ilvl w:val="0"/>
                <w:numId w:val="2"/>
              </w:numPr>
              <w:ind w:left="340"/>
              <w:outlineLvl w:val="0"/>
              <w:rPr>
                <w:rFonts w:ascii="Arial" w:eastAsia="Times New Roman" w:hAnsi="Arial" w:cs="Arial"/>
                <w:lang w:eastAsia="en-GB"/>
              </w:rPr>
            </w:pPr>
            <w:r w:rsidRPr="005E3865">
              <w:rPr>
                <w:rFonts w:ascii="Arial" w:eastAsia="Times New Roman" w:hAnsi="Arial" w:cs="Arial"/>
                <w:lang w:eastAsia="en-GB"/>
              </w:rPr>
              <w:t>Navigate back to the</w:t>
            </w:r>
            <w:r>
              <w:rPr>
                <w:rFonts w:ascii="Arial" w:eastAsia="Times New Roman" w:hAnsi="Arial" w:cs="Arial"/>
                <w:b/>
                <w:bCs/>
                <w:lang w:eastAsia="en-GB"/>
              </w:rPr>
              <w:t xml:space="preserve">  ‘Lines/Tubes/Drains </w:t>
            </w:r>
            <w:r w:rsidRPr="005E3865">
              <w:rPr>
                <w:rFonts w:ascii="Arial" w:eastAsia="Times New Roman" w:hAnsi="Arial" w:cs="Arial"/>
                <w:lang w:eastAsia="en-GB"/>
              </w:rPr>
              <w:t>component and refresh – this will now show under</w:t>
            </w:r>
            <w:r>
              <w:rPr>
                <w:rFonts w:ascii="Arial" w:eastAsia="Times New Roman" w:hAnsi="Arial" w:cs="Arial"/>
                <w:b/>
                <w:bCs/>
                <w:lang w:eastAsia="en-GB"/>
              </w:rPr>
              <w:t xml:space="preserve"> ‘Discontinued’</w:t>
            </w:r>
          </w:p>
          <w:p w14:paraId="1864B358" w14:textId="4DD233CE" w:rsidR="009B3719" w:rsidRPr="009A44BB" w:rsidRDefault="009B3719" w:rsidP="009B3719">
            <w:pPr>
              <w:pStyle w:val="ListParagraph"/>
              <w:spacing w:before="100" w:beforeAutospacing="1" w:after="100" w:afterAutospacing="1" w:line="300" w:lineRule="exact"/>
              <w:ind w:left="360"/>
              <w:rPr>
                <w:rFonts w:ascii="Arial" w:hAnsi="Arial" w:cs="Arial"/>
              </w:rPr>
            </w:pPr>
          </w:p>
        </w:tc>
      </w:tr>
      <w:tr w:rsidR="009B3719" w:rsidRPr="00DD6528" w14:paraId="149457B6" w14:textId="77777777" w:rsidTr="000F7BAB">
        <w:tc>
          <w:tcPr>
            <w:tcW w:w="567" w:type="dxa"/>
          </w:tcPr>
          <w:p w14:paraId="70F9EA8D" w14:textId="5BC5CF13"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sz w:val="24"/>
                <w:szCs w:val="24"/>
              </w:rPr>
              <w:lastRenderedPageBreak/>
              <w:t>15</w:t>
            </w:r>
          </w:p>
        </w:tc>
        <w:tc>
          <w:tcPr>
            <w:tcW w:w="1702" w:type="dxa"/>
          </w:tcPr>
          <w:p w14:paraId="3EA80887" w14:textId="27CCE9BB"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 xml:space="preserve">Ordering </w:t>
            </w:r>
            <w:r>
              <w:rPr>
                <w:rFonts w:ascii="Arial" w:eastAsia="Times New Roman" w:hAnsi="Arial" w:cs="Arial"/>
                <w:b/>
                <w:bCs/>
                <w:color w:val="000000"/>
                <w:sz w:val="20"/>
                <w:szCs w:val="20"/>
                <w:lang w:eastAsia="en-GB"/>
              </w:rPr>
              <w:t xml:space="preserve">a </w:t>
            </w:r>
            <w:r w:rsidRPr="00DD6528">
              <w:rPr>
                <w:rFonts w:ascii="Arial" w:eastAsia="Times New Roman" w:hAnsi="Arial" w:cs="Arial"/>
                <w:b/>
                <w:bCs/>
                <w:color w:val="000000"/>
                <w:sz w:val="20"/>
                <w:szCs w:val="20"/>
                <w:lang w:eastAsia="en-GB"/>
              </w:rPr>
              <w:t>referral</w:t>
            </w:r>
          </w:p>
        </w:tc>
        <w:tc>
          <w:tcPr>
            <w:tcW w:w="13183" w:type="dxa"/>
            <w:gridSpan w:val="2"/>
          </w:tcPr>
          <w:p w14:paraId="61449929" w14:textId="77777777" w:rsidR="009B3719" w:rsidRDefault="009B3719" w:rsidP="009B3719">
            <w:pPr>
              <w:pStyle w:val="ListParagraph"/>
              <w:spacing w:before="100" w:beforeAutospacing="1" w:after="100" w:afterAutospacing="1" w:line="300" w:lineRule="exact"/>
              <w:ind w:left="360"/>
              <w:rPr>
                <w:rFonts w:ascii="Arial" w:hAnsi="Arial" w:cs="Arial"/>
              </w:rPr>
            </w:pPr>
          </w:p>
          <w:p w14:paraId="4E416E98" w14:textId="7C021633" w:rsidR="009B3719" w:rsidRPr="00DD6528" w:rsidRDefault="009B3719" w:rsidP="009B3719">
            <w:pPr>
              <w:pStyle w:val="ListParagraph"/>
              <w:numPr>
                <w:ilvl w:val="0"/>
                <w:numId w:val="8"/>
              </w:numPr>
              <w:spacing w:before="100" w:beforeAutospacing="1" w:after="100" w:afterAutospacing="1" w:line="300" w:lineRule="exact"/>
              <w:ind w:left="360"/>
              <w:rPr>
                <w:rFonts w:ascii="Arial" w:hAnsi="Arial" w:cs="Arial"/>
              </w:rPr>
            </w:pPr>
            <w:r>
              <w:rPr>
                <w:rFonts w:ascii="Arial" w:hAnsi="Arial" w:cs="Arial"/>
              </w:rPr>
              <w:t xml:space="preserve">Click the </w:t>
            </w:r>
            <w:r w:rsidRPr="007C6639">
              <w:rPr>
                <w:rFonts w:ascii="Arial" w:hAnsi="Arial" w:cs="Arial"/>
                <w:b/>
                <w:bCs/>
              </w:rPr>
              <w:t>Home</w:t>
            </w:r>
            <w:r>
              <w:rPr>
                <w:rFonts w:ascii="Arial" w:hAnsi="Arial" w:cs="Arial"/>
              </w:rPr>
              <w:t xml:space="preserve"> icon </w:t>
            </w:r>
            <w:r w:rsidRPr="007C6639">
              <w:rPr>
                <w:rFonts w:ascii="Arial" w:hAnsi="Arial" w:cs="Arial"/>
                <w:noProof/>
              </w:rPr>
              <w:drawing>
                <wp:inline distT="0" distB="0" distL="0" distR="0" wp14:anchorId="415AA14D" wp14:editId="4CEAEDD9">
                  <wp:extent cx="219106" cy="19052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106" cy="190527"/>
                          </a:xfrm>
                          <a:prstGeom prst="rect">
                            <a:avLst/>
                          </a:prstGeom>
                        </pic:spPr>
                      </pic:pic>
                    </a:graphicData>
                  </a:graphic>
                </wp:inline>
              </w:drawing>
            </w:r>
            <w:r w:rsidRPr="00DD6528">
              <w:rPr>
                <w:rFonts w:ascii="Arial" w:hAnsi="Arial" w:cs="Arial"/>
                <w:b/>
                <w:bCs/>
              </w:rPr>
              <w:t xml:space="preserve"> </w:t>
            </w:r>
            <w:r w:rsidRPr="007C6639">
              <w:rPr>
                <w:rFonts w:ascii="Arial" w:hAnsi="Arial" w:cs="Arial"/>
              </w:rPr>
              <w:t>to return to</w:t>
            </w:r>
            <w:r>
              <w:rPr>
                <w:rFonts w:ascii="Arial" w:hAnsi="Arial" w:cs="Arial"/>
                <w:b/>
                <w:bCs/>
              </w:rPr>
              <w:t xml:space="preserve"> </w:t>
            </w:r>
            <w:r w:rsidRPr="00DD6528">
              <w:rPr>
                <w:rFonts w:ascii="Arial" w:hAnsi="Arial" w:cs="Arial"/>
                <w:b/>
                <w:bCs/>
              </w:rPr>
              <w:t>Nurse View</w:t>
            </w:r>
          </w:p>
          <w:p w14:paraId="3F3CAEE3" w14:textId="3506DF1A" w:rsidR="009B3719" w:rsidRPr="00DD6528" w:rsidRDefault="009B3719" w:rsidP="009B3719">
            <w:pPr>
              <w:pStyle w:val="ListParagraph"/>
              <w:numPr>
                <w:ilvl w:val="0"/>
                <w:numId w:val="8"/>
              </w:numPr>
              <w:spacing w:before="100" w:beforeAutospacing="1" w:after="100" w:afterAutospacing="1" w:line="300" w:lineRule="exact"/>
              <w:ind w:left="360"/>
              <w:rPr>
                <w:rFonts w:ascii="Arial" w:hAnsi="Arial" w:cs="Arial"/>
              </w:rPr>
            </w:pPr>
            <w:r w:rsidRPr="00DD6528">
              <w:rPr>
                <w:rFonts w:ascii="Arial" w:hAnsi="Arial" w:cs="Arial"/>
              </w:rPr>
              <w:t xml:space="preserve">Select the </w:t>
            </w:r>
            <w:r w:rsidRPr="00DD6528">
              <w:rPr>
                <w:rFonts w:ascii="Arial" w:hAnsi="Arial" w:cs="Arial"/>
                <w:b/>
                <w:bCs/>
              </w:rPr>
              <w:t>Critical</w:t>
            </w:r>
            <w:r w:rsidRPr="00DD6528">
              <w:rPr>
                <w:rFonts w:ascii="Arial" w:hAnsi="Arial" w:cs="Arial"/>
              </w:rPr>
              <w:t xml:space="preserve"> </w:t>
            </w:r>
            <w:r w:rsidRPr="00DD6528">
              <w:rPr>
                <w:rFonts w:ascii="Arial" w:hAnsi="Arial" w:cs="Arial"/>
                <w:b/>
                <w:bCs/>
              </w:rPr>
              <w:t>Care</w:t>
            </w:r>
            <w:r w:rsidRPr="00DD6528">
              <w:rPr>
                <w:rFonts w:ascii="Arial" w:hAnsi="Arial" w:cs="Arial"/>
              </w:rPr>
              <w:t xml:space="preserve"> </w:t>
            </w:r>
            <w:r w:rsidRPr="00DD6528">
              <w:rPr>
                <w:rFonts w:ascii="Arial" w:hAnsi="Arial" w:cs="Arial"/>
                <w:b/>
                <w:bCs/>
              </w:rPr>
              <w:t>Manage</w:t>
            </w:r>
            <w:r w:rsidRPr="00DD6528">
              <w:rPr>
                <w:rFonts w:ascii="Arial" w:hAnsi="Arial" w:cs="Arial"/>
              </w:rPr>
              <w:t xml:space="preserve"> MPage</w:t>
            </w:r>
          </w:p>
          <w:p w14:paraId="6A17AB0C" w14:textId="36585985" w:rsidR="009B3719" w:rsidRPr="00020D76" w:rsidRDefault="009B3719" w:rsidP="00020D76">
            <w:pPr>
              <w:pStyle w:val="ListParagraph"/>
              <w:numPr>
                <w:ilvl w:val="0"/>
                <w:numId w:val="8"/>
              </w:numPr>
              <w:spacing w:before="100" w:beforeAutospacing="1" w:after="100" w:afterAutospacing="1" w:line="300" w:lineRule="exact"/>
              <w:ind w:left="360"/>
              <w:rPr>
                <w:rFonts w:ascii="Arial" w:hAnsi="Arial" w:cs="Arial"/>
              </w:rPr>
            </w:pPr>
            <w:r w:rsidRPr="00DD6528">
              <w:rPr>
                <w:rFonts w:ascii="Arial" w:hAnsi="Arial" w:cs="Arial"/>
              </w:rPr>
              <w:t xml:space="preserve">Select </w:t>
            </w:r>
            <w:r w:rsidRPr="00DD6528">
              <w:rPr>
                <w:rFonts w:ascii="Arial" w:hAnsi="Arial" w:cs="Arial"/>
                <w:b/>
                <w:bCs/>
              </w:rPr>
              <w:t>New order entry</w:t>
            </w:r>
            <w:r w:rsidRPr="00DD6528">
              <w:rPr>
                <w:rFonts w:ascii="Arial" w:hAnsi="Arial" w:cs="Arial"/>
              </w:rPr>
              <w:t xml:space="preserve"> component (inpatient button is selected by default)</w:t>
            </w:r>
            <w:r w:rsidR="00020D76">
              <w:rPr>
                <w:rFonts w:ascii="Arial" w:hAnsi="Arial" w:cs="Arial"/>
              </w:rPr>
              <w:t xml:space="preserve">, In the scenario, </w:t>
            </w:r>
            <w:r w:rsidR="00020D76" w:rsidRPr="00DD6528">
              <w:rPr>
                <w:rFonts w:ascii="Arial" w:hAnsi="Arial" w:cs="Arial"/>
                <w:b/>
                <w:bCs/>
              </w:rPr>
              <w:t>Patient 1</w:t>
            </w:r>
            <w:r w:rsidR="00020D76" w:rsidRPr="00DD6528">
              <w:rPr>
                <w:rFonts w:ascii="Arial" w:hAnsi="Arial" w:cs="Arial"/>
              </w:rPr>
              <w:t xml:space="preserve"> needs referring to the Pain Team</w:t>
            </w:r>
            <w:r w:rsidR="00020D76">
              <w:rPr>
                <w:rFonts w:ascii="Arial" w:hAnsi="Arial" w:cs="Arial"/>
              </w:rPr>
              <w:t xml:space="preserve">, </w:t>
            </w:r>
            <w:r w:rsidRPr="00020D76">
              <w:rPr>
                <w:rFonts w:ascii="Arial" w:hAnsi="Arial" w:cs="Arial"/>
              </w:rPr>
              <w:t xml:space="preserve">Search for </w:t>
            </w:r>
            <w:r w:rsidRPr="00020D76">
              <w:rPr>
                <w:rFonts w:ascii="Arial" w:hAnsi="Arial" w:cs="Arial"/>
                <w:b/>
                <w:bCs/>
              </w:rPr>
              <w:t>‘Referral to Pain Team’</w:t>
            </w:r>
          </w:p>
          <w:p w14:paraId="3EC5FD45" w14:textId="1DCD5459" w:rsidR="009B3719" w:rsidRDefault="009B3719" w:rsidP="009B3719">
            <w:pPr>
              <w:pStyle w:val="ListParagraph"/>
              <w:numPr>
                <w:ilvl w:val="0"/>
                <w:numId w:val="2"/>
              </w:numPr>
              <w:spacing w:before="100" w:beforeAutospacing="1" w:after="100" w:afterAutospacing="1" w:line="300" w:lineRule="exact"/>
              <w:ind w:left="360"/>
              <w:rPr>
                <w:rFonts w:ascii="Arial" w:hAnsi="Arial" w:cs="Arial"/>
                <w:b/>
                <w:bCs/>
              </w:rPr>
            </w:pPr>
            <w:r w:rsidRPr="00DD6528">
              <w:rPr>
                <w:rFonts w:ascii="Arial" w:hAnsi="Arial" w:cs="Arial"/>
              </w:rPr>
              <w:t xml:space="preserve">Show delegates that as the </w:t>
            </w:r>
            <w:r>
              <w:rPr>
                <w:rFonts w:ascii="Arial" w:hAnsi="Arial" w:cs="Arial"/>
              </w:rPr>
              <w:t>orders</w:t>
            </w:r>
            <w:r w:rsidRPr="00DD6528">
              <w:rPr>
                <w:rFonts w:ascii="Arial" w:hAnsi="Arial" w:cs="Arial"/>
              </w:rPr>
              <w:t xml:space="preserve"> are selected, they appear in the shopping basket icon (highlighted in green with the number of items displayed). This is called </w:t>
            </w:r>
            <w:r w:rsidRPr="00DD6528">
              <w:rPr>
                <w:rFonts w:ascii="Arial" w:hAnsi="Arial" w:cs="Arial"/>
                <w:b/>
                <w:bCs/>
              </w:rPr>
              <w:t>Orders</w:t>
            </w:r>
            <w:r w:rsidRPr="00DD6528">
              <w:rPr>
                <w:rFonts w:ascii="Arial" w:hAnsi="Arial" w:cs="Arial"/>
              </w:rPr>
              <w:t xml:space="preserve"> </w:t>
            </w:r>
            <w:r w:rsidRPr="00DD6528">
              <w:rPr>
                <w:rFonts w:ascii="Arial" w:hAnsi="Arial" w:cs="Arial"/>
                <w:b/>
                <w:bCs/>
              </w:rPr>
              <w:t>for</w:t>
            </w:r>
            <w:r w:rsidRPr="00DD6528">
              <w:rPr>
                <w:rFonts w:ascii="Arial" w:hAnsi="Arial" w:cs="Arial"/>
              </w:rPr>
              <w:t xml:space="preserve"> </w:t>
            </w:r>
            <w:r w:rsidRPr="00DD6528">
              <w:rPr>
                <w:rFonts w:ascii="Arial" w:hAnsi="Arial" w:cs="Arial"/>
                <w:b/>
                <w:bCs/>
              </w:rPr>
              <w:t>Signature</w:t>
            </w:r>
          </w:p>
          <w:p w14:paraId="7E3CE14F" w14:textId="664F869A" w:rsidR="009B3719" w:rsidRPr="007C6639" w:rsidRDefault="009B3719" w:rsidP="009B3719">
            <w:pPr>
              <w:pStyle w:val="ListParagraph"/>
              <w:numPr>
                <w:ilvl w:val="0"/>
                <w:numId w:val="2"/>
              </w:numPr>
              <w:spacing w:before="100" w:beforeAutospacing="1" w:after="100" w:afterAutospacing="1" w:line="300" w:lineRule="exact"/>
              <w:ind w:left="360"/>
              <w:rPr>
                <w:rFonts w:ascii="Arial" w:hAnsi="Arial" w:cs="Arial"/>
                <w:color w:val="000000" w:themeColor="text1"/>
              </w:rPr>
            </w:pPr>
            <w:r>
              <w:rPr>
                <w:rFonts w:ascii="Arial" w:hAnsi="Arial" w:cs="Arial"/>
                <w:color w:val="000000" w:themeColor="text1"/>
              </w:rPr>
              <w:t xml:space="preserve">Click </w:t>
            </w:r>
            <w:r w:rsidRPr="007C6639">
              <w:rPr>
                <w:rFonts w:ascii="Arial" w:hAnsi="Arial" w:cs="Arial"/>
                <w:color w:val="000000" w:themeColor="text1"/>
              </w:rPr>
              <w:t xml:space="preserve">the </w:t>
            </w:r>
            <w:r w:rsidR="00020D76">
              <w:rPr>
                <w:rFonts w:ascii="Arial" w:hAnsi="Arial" w:cs="Arial"/>
                <w:color w:val="000000" w:themeColor="text1"/>
              </w:rPr>
              <w:t>‘</w:t>
            </w:r>
            <w:r w:rsidRPr="007C6639">
              <w:rPr>
                <w:rFonts w:ascii="Arial" w:hAnsi="Arial" w:cs="Arial"/>
                <w:b/>
                <w:bCs/>
                <w:color w:val="000000" w:themeColor="text1"/>
              </w:rPr>
              <w:t>Public</w:t>
            </w:r>
            <w:r w:rsidR="00020D76">
              <w:rPr>
                <w:rFonts w:ascii="Arial" w:hAnsi="Arial" w:cs="Arial"/>
                <w:b/>
                <w:bCs/>
                <w:color w:val="000000" w:themeColor="text1"/>
              </w:rPr>
              <w:t>’</w:t>
            </w:r>
            <w:r w:rsidRPr="007C6639">
              <w:rPr>
                <w:rFonts w:ascii="Arial" w:hAnsi="Arial" w:cs="Arial"/>
                <w:color w:val="000000" w:themeColor="text1"/>
              </w:rPr>
              <w:t xml:space="preserve"> </w:t>
            </w:r>
            <w:r>
              <w:rPr>
                <w:rFonts w:ascii="Arial" w:hAnsi="Arial" w:cs="Arial"/>
                <w:color w:val="000000" w:themeColor="text1"/>
              </w:rPr>
              <w:t xml:space="preserve">tab and open the </w:t>
            </w:r>
            <w:r w:rsidRPr="007C6639">
              <w:rPr>
                <w:rFonts w:ascii="Arial" w:hAnsi="Arial" w:cs="Arial"/>
                <w:b/>
                <w:bCs/>
                <w:color w:val="000000" w:themeColor="text1"/>
              </w:rPr>
              <w:t>Adult Critical Care</w:t>
            </w:r>
            <w:r w:rsidRPr="007C6639">
              <w:rPr>
                <w:rFonts w:ascii="Arial" w:hAnsi="Arial" w:cs="Arial"/>
                <w:color w:val="000000" w:themeColor="text1"/>
              </w:rPr>
              <w:t xml:space="preserve"> </w:t>
            </w:r>
            <w:r>
              <w:rPr>
                <w:rFonts w:ascii="Arial" w:hAnsi="Arial" w:cs="Arial"/>
                <w:color w:val="000000" w:themeColor="text1"/>
              </w:rPr>
              <w:t xml:space="preserve">folder </w:t>
            </w:r>
            <w:r w:rsidRPr="007C6639">
              <w:rPr>
                <w:rFonts w:ascii="Arial" w:hAnsi="Arial" w:cs="Arial"/>
                <w:color w:val="000000" w:themeColor="text1"/>
              </w:rPr>
              <w:t>to see all CRIC orders are available one place</w:t>
            </w:r>
          </w:p>
          <w:p w14:paraId="6929A8C8" w14:textId="1E5E3C20" w:rsidR="009B3719" w:rsidRPr="00257230" w:rsidRDefault="009B3719" w:rsidP="009B3719">
            <w:pPr>
              <w:pStyle w:val="ListParagraph"/>
              <w:numPr>
                <w:ilvl w:val="0"/>
                <w:numId w:val="2"/>
              </w:numPr>
              <w:spacing w:before="100" w:beforeAutospacing="1" w:after="100" w:afterAutospacing="1" w:line="300" w:lineRule="exact"/>
              <w:ind w:left="360"/>
              <w:rPr>
                <w:rFonts w:ascii="Arial" w:hAnsi="Arial" w:cs="Arial"/>
                <w:b/>
                <w:bCs/>
              </w:rPr>
            </w:pPr>
            <w:r w:rsidRPr="00DD6528">
              <w:rPr>
                <w:rFonts w:ascii="Arial" w:hAnsi="Arial" w:cs="Arial"/>
              </w:rPr>
              <w:t>Th</w:t>
            </w:r>
            <w:r w:rsidR="00020D76">
              <w:rPr>
                <w:rFonts w:ascii="Arial" w:hAnsi="Arial" w:cs="Arial"/>
              </w:rPr>
              <w:t xml:space="preserve">e </w:t>
            </w:r>
            <w:r w:rsidR="00020D76" w:rsidRPr="00DD6528">
              <w:rPr>
                <w:rFonts w:ascii="Arial" w:hAnsi="Arial" w:cs="Arial"/>
                <w:b/>
                <w:bCs/>
              </w:rPr>
              <w:t>New order entry</w:t>
            </w:r>
            <w:r w:rsidR="00020D76" w:rsidRPr="00DD6528">
              <w:rPr>
                <w:rFonts w:ascii="Arial" w:hAnsi="Arial" w:cs="Arial"/>
              </w:rPr>
              <w:t xml:space="preserve"> component</w:t>
            </w:r>
            <w:r w:rsidRPr="00DD6528">
              <w:rPr>
                <w:rFonts w:ascii="Arial" w:hAnsi="Arial" w:cs="Arial"/>
              </w:rPr>
              <w:t xml:space="preserve"> is also used to refer to AHPs and teams</w:t>
            </w:r>
          </w:p>
          <w:p w14:paraId="40650BC6" w14:textId="1BF6317A"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t>Show how to make orders a</w:t>
            </w:r>
            <w:r>
              <w:rPr>
                <w:rFonts w:ascii="Arial" w:hAnsi="Arial" w:cs="Arial"/>
              </w:rPr>
              <w:t>ppear in</w:t>
            </w:r>
            <w:r w:rsidRPr="00DD6528">
              <w:rPr>
                <w:rFonts w:ascii="Arial" w:hAnsi="Arial" w:cs="Arial"/>
              </w:rPr>
              <w:t xml:space="preserve"> </w:t>
            </w:r>
            <w:r w:rsidRPr="00020D76">
              <w:rPr>
                <w:rFonts w:ascii="Arial" w:hAnsi="Arial" w:cs="Arial"/>
                <w:b/>
                <w:bCs/>
              </w:rPr>
              <w:t>favourites</w:t>
            </w:r>
            <w:r>
              <w:rPr>
                <w:rFonts w:ascii="Arial" w:hAnsi="Arial" w:cs="Arial"/>
              </w:rPr>
              <w:t xml:space="preserve"> by </w:t>
            </w:r>
            <w:proofErr w:type="spellStart"/>
            <w:r>
              <w:rPr>
                <w:rFonts w:ascii="Arial" w:hAnsi="Arial" w:cs="Arial"/>
              </w:rPr>
              <w:t>rclicking</w:t>
            </w:r>
            <w:proofErr w:type="spellEnd"/>
            <w:r>
              <w:rPr>
                <w:rFonts w:ascii="Arial" w:hAnsi="Arial" w:cs="Arial"/>
              </w:rPr>
              <w:t xml:space="preserve"> the </w:t>
            </w:r>
            <w:r w:rsidRPr="00020D76">
              <w:rPr>
                <w:rFonts w:ascii="Arial" w:hAnsi="Arial" w:cs="Arial"/>
                <w:b/>
                <w:bCs/>
              </w:rPr>
              <w:t>star</w:t>
            </w:r>
            <w:r>
              <w:rPr>
                <w:rFonts w:ascii="Arial" w:hAnsi="Arial" w:cs="Arial"/>
              </w:rPr>
              <w:t xml:space="preserve"> </w:t>
            </w:r>
            <w:r w:rsidRPr="00020D76">
              <w:rPr>
                <w:rFonts w:ascii="Arial" w:hAnsi="Arial" w:cs="Arial"/>
                <w:b/>
                <w:bCs/>
              </w:rPr>
              <w:t>icon</w:t>
            </w:r>
            <w:r>
              <w:rPr>
                <w:rFonts w:ascii="Arial" w:hAnsi="Arial" w:cs="Arial"/>
              </w:rPr>
              <w:t xml:space="preserve"> next to the order</w:t>
            </w:r>
            <w:r w:rsidRPr="00DD6528">
              <w:rPr>
                <w:rFonts w:ascii="Arial" w:hAnsi="Arial" w:cs="Arial"/>
              </w:rPr>
              <w:t>. These are saved in the</w:t>
            </w:r>
            <w:r w:rsidRPr="00DD6528">
              <w:rPr>
                <w:rFonts w:ascii="Arial" w:hAnsi="Arial" w:cs="Arial"/>
                <w:b/>
                <w:bCs/>
              </w:rPr>
              <w:t xml:space="preserve"> ‘</w:t>
            </w:r>
            <w:r w:rsidR="00020D76">
              <w:rPr>
                <w:rFonts w:ascii="Arial" w:hAnsi="Arial" w:cs="Arial"/>
                <w:b/>
                <w:bCs/>
              </w:rPr>
              <w:t xml:space="preserve">Mine’ </w:t>
            </w:r>
            <w:r w:rsidR="00020D76">
              <w:rPr>
                <w:rFonts w:ascii="Arial" w:hAnsi="Arial" w:cs="Arial"/>
              </w:rPr>
              <w:t>tab</w:t>
            </w:r>
          </w:p>
          <w:p w14:paraId="5ECA35D5" w14:textId="2C402CFD"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b/>
                <w:bCs/>
              </w:rPr>
            </w:pPr>
            <w:r w:rsidRPr="00DD6528">
              <w:rPr>
                <w:rFonts w:ascii="Arial" w:hAnsi="Arial" w:cs="Arial"/>
              </w:rPr>
              <w:t xml:space="preserve">Click </w:t>
            </w:r>
            <w:r w:rsidRPr="00DD6528">
              <w:rPr>
                <w:rFonts w:ascii="Arial" w:hAnsi="Arial" w:cs="Arial"/>
                <w:b/>
                <w:bCs/>
              </w:rPr>
              <w:t>Orders for Signature</w:t>
            </w:r>
            <w:r>
              <w:rPr>
                <w:rFonts w:ascii="Arial" w:hAnsi="Arial" w:cs="Arial"/>
                <w:b/>
                <w:bCs/>
              </w:rPr>
              <w:t xml:space="preserve"> </w:t>
            </w:r>
            <w:r w:rsidRPr="00257230">
              <w:rPr>
                <w:rFonts w:ascii="Arial" w:hAnsi="Arial" w:cs="Arial"/>
              </w:rPr>
              <w:t>(shopping basket icon)</w:t>
            </w:r>
            <w:r w:rsidRPr="00DD6528">
              <w:rPr>
                <w:rFonts w:ascii="Arial" w:hAnsi="Arial" w:cs="Arial"/>
              </w:rPr>
              <w:t xml:space="preserve"> to proceed with these requests</w:t>
            </w:r>
          </w:p>
          <w:p w14:paraId="4C2EC530" w14:textId="2746DEF9" w:rsidR="009B3719" w:rsidRPr="00020D76" w:rsidRDefault="009B3719" w:rsidP="00020D76">
            <w:pPr>
              <w:pStyle w:val="ListParagraph"/>
              <w:numPr>
                <w:ilvl w:val="0"/>
                <w:numId w:val="2"/>
              </w:numPr>
              <w:spacing w:before="100" w:beforeAutospacing="1" w:after="100" w:afterAutospacing="1" w:line="300" w:lineRule="exact"/>
              <w:ind w:left="360"/>
              <w:rPr>
                <w:rFonts w:ascii="Arial" w:hAnsi="Arial" w:cs="Arial"/>
                <w:b/>
                <w:bCs/>
              </w:rPr>
            </w:pPr>
            <w:r w:rsidRPr="00DD6528">
              <w:rPr>
                <w:rFonts w:ascii="Arial" w:hAnsi="Arial" w:cs="Arial"/>
              </w:rPr>
              <w:t xml:space="preserve">Click </w:t>
            </w:r>
            <w:r w:rsidRPr="00DD6528">
              <w:rPr>
                <w:rFonts w:ascii="Arial" w:hAnsi="Arial" w:cs="Arial"/>
                <w:b/>
                <w:bCs/>
              </w:rPr>
              <w:t>Modify</w:t>
            </w:r>
            <w:r w:rsidRPr="00DD6528">
              <w:rPr>
                <w:rFonts w:ascii="Arial" w:hAnsi="Arial" w:cs="Arial"/>
              </w:rPr>
              <w:t xml:space="preserve"> </w:t>
            </w:r>
            <w:r w:rsidRPr="00DD6528">
              <w:rPr>
                <w:rFonts w:ascii="Arial" w:hAnsi="Arial" w:cs="Arial"/>
                <w:b/>
                <w:bCs/>
              </w:rPr>
              <w:t>Details</w:t>
            </w:r>
            <w:r w:rsidR="00020D76">
              <w:rPr>
                <w:rFonts w:ascii="Arial" w:hAnsi="Arial" w:cs="Arial"/>
                <w:b/>
                <w:bCs/>
              </w:rPr>
              <w:t xml:space="preserve"> </w:t>
            </w:r>
            <w:r w:rsidRPr="00020D76">
              <w:rPr>
                <w:rFonts w:ascii="Arial" w:hAnsi="Arial" w:cs="Arial"/>
              </w:rPr>
              <w:t>and complete fields as required</w:t>
            </w:r>
          </w:p>
          <w:p w14:paraId="54251167" w14:textId="2305CAD9"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b/>
                <w:bCs/>
              </w:rPr>
            </w:pPr>
            <w:r w:rsidRPr="00DD6528">
              <w:rPr>
                <w:rFonts w:ascii="Arial" w:hAnsi="Arial" w:cs="Arial"/>
              </w:rPr>
              <w:t xml:space="preserve">Click </w:t>
            </w:r>
            <w:r w:rsidRPr="00DD6528">
              <w:rPr>
                <w:rFonts w:ascii="Arial" w:hAnsi="Arial" w:cs="Arial"/>
                <w:b/>
                <w:bCs/>
              </w:rPr>
              <w:t>Sign</w:t>
            </w:r>
            <w:r w:rsidRPr="00DD6528">
              <w:rPr>
                <w:rFonts w:ascii="Arial" w:hAnsi="Arial" w:cs="Arial"/>
              </w:rPr>
              <w:t>. All the orders have now been placed</w:t>
            </w:r>
          </w:p>
          <w:p w14:paraId="5FA6D6B5" w14:textId="77777777" w:rsidR="009B3719" w:rsidRPr="007C6639" w:rsidRDefault="009B3719" w:rsidP="009B3719">
            <w:pPr>
              <w:pStyle w:val="ListParagraph"/>
              <w:numPr>
                <w:ilvl w:val="0"/>
                <w:numId w:val="2"/>
              </w:numPr>
              <w:spacing w:before="100" w:beforeAutospacing="1" w:after="100" w:afterAutospacing="1" w:line="300" w:lineRule="exact"/>
              <w:ind w:left="360"/>
              <w:rPr>
                <w:rFonts w:ascii="Arial" w:hAnsi="Arial" w:cs="Arial"/>
                <w:b/>
                <w:bCs/>
              </w:rPr>
            </w:pPr>
            <w:r w:rsidRPr="00DD6528">
              <w:rPr>
                <w:rFonts w:ascii="Arial" w:hAnsi="Arial" w:cs="Arial"/>
              </w:rPr>
              <w:t xml:space="preserve">Go to </w:t>
            </w:r>
            <w:r w:rsidRPr="00DD6528">
              <w:rPr>
                <w:rFonts w:ascii="Arial" w:hAnsi="Arial" w:cs="Arial"/>
                <w:b/>
                <w:bCs/>
              </w:rPr>
              <w:t>Order</w:t>
            </w:r>
            <w:r w:rsidRPr="00DD6528">
              <w:rPr>
                <w:rFonts w:ascii="Arial" w:hAnsi="Arial" w:cs="Arial"/>
              </w:rPr>
              <w:t xml:space="preserve"> </w:t>
            </w:r>
            <w:r w:rsidRPr="00DD6528">
              <w:rPr>
                <w:rFonts w:ascii="Arial" w:hAnsi="Arial" w:cs="Arial"/>
                <w:b/>
                <w:bCs/>
              </w:rPr>
              <w:t>Profile</w:t>
            </w:r>
            <w:r w:rsidRPr="00DD6528">
              <w:rPr>
                <w:rFonts w:ascii="Arial" w:hAnsi="Arial" w:cs="Arial"/>
              </w:rPr>
              <w:t xml:space="preserve"> component and show this is where orders will appear with the relevant status</w:t>
            </w:r>
          </w:p>
          <w:p w14:paraId="20381E60" w14:textId="2296D8FB" w:rsidR="009B3719" w:rsidRPr="007C6639" w:rsidRDefault="009B3719" w:rsidP="009B3719">
            <w:pPr>
              <w:pStyle w:val="ListParagraph"/>
              <w:numPr>
                <w:ilvl w:val="0"/>
                <w:numId w:val="2"/>
              </w:numPr>
              <w:spacing w:before="100" w:beforeAutospacing="1" w:after="100" w:afterAutospacing="1" w:line="300" w:lineRule="exact"/>
              <w:ind w:left="360"/>
              <w:rPr>
                <w:rFonts w:ascii="Arial" w:hAnsi="Arial" w:cs="Arial"/>
                <w:b/>
                <w:bCs/>
              </w:rPr>
            </w:pPr>
            <w:r>
              <w:rPr>
                <w:rFonts w:ascii="Arial" w:hAnsi="Arial" w:cs="Arial"/>
              </w:rPr>
              <w:t>C</w:t>
            </w:r>
            <w:r w:rsidRPr="00DD6528">
              <w:rPr>
                <w:rFonts w:ascii="Arial" w:hAnsi="Arial" w:cs="Arial"/>
              </w:rPr>
              <w:t xml:space="preserve">lick the </w:t>
            </w:r>
            <w:r w:rsidRPr="006D5D76">
              <w:rPr>
                <w:rFonts w:ascii="Arial" w:hAnsi="Arial" w:cs="Arial"/>
                <w:b/>
                <w:bCs/>
              </w:rPr>
              <w:t>Order</w:t>
            </w:r>
            <w:r>
              <w:rPr>
                <w:rFonts w:ascii="Arial" w:hAnsi="Arial" w:cs="Arial"/>
              </w:rPr>
              <w:t xml:space="preserve"> </w:t>
            </w:r>
            <w:r w:rsidRPr="006D5D76">
              <w:rPr>
                <w:rFonts w:ascii="Arial" w:hAnsi="Arial" w:cs="Arial"/>
                <w:b/>
                <w:bCs/>
              </w:rPr>
              <w:t>Profile</w:t>
            </w:r>
            <w:r>
              <w:rPr>
                <w:rFonts w:ascii="Arial" w:hAnsi="Arial" w:cs="Arial"/>
              </w:rPr>
              <w:t xml:space="preserve"> </w:t>
            </w:r>
            <w:r w:rsidRPr="00DD6528">
              <w:rPr>
                <w:rFonts w:ascii="Arial" w:hAnsi="Arial" w:cs="Arial"/>
              </w:rPr>
              <w:t xml:space="preserve">header. </w:t>
            </w:r>
            <w:r w:rsidRPr="00DD6528">
              <w:rPr>
                <w:rFonts w:ascii="Arial" w:hAnsi="Arial" w:cs="Arial"/>
                <w:b/>
                <w:bCs/>
              </w:rPr>
              <w:t>Requests &amp; Care Plans</w:t>
            </w:r>
            <w:r w:rsidRPr="00DD6528">
              <w:rPr>
                <w:rFonts w:ascii="Arial" w:hAnsi="Arial" w:cs="Arial"/>
              </w:rPr>
              <w:t xml:space="preserve"> opens to show that </w:t>
            </w:r>
            <w:proofErr w:type="spellStart"/>
            <w:r w:rsidRPr="00DD6528">
              <w:rPr>
                <w:rFonts w:ascii="Arial" w:hAnsi="Arial" w:cs="Arial"/>
              </w:rPr>
              <w:t>referall’s</w:t>
            </w:r>
            <w:proofErr w:type="spellEnd"/>
            <w:r w:rsidRPr="00DD6528">
              <w:rPr>
                <w:rFonts w:ascii="Arial" w:hAnsi="Arial" w:cs="Arial"/>
              </w:rPr>
              <w:t xml:space="preserve"> details can be modified from here: under </w:t>
            </w:r>
            <w:r w:rsidRPr="00DD6528">
              <w:rPr>
                <w:rFonts w:ascii="Arial" w:hAnsi="Arial" w:cs="Arial"/>
                <w:b/>
                <w:bCs/>
              </w:rPr>
              <w:t>View</w:t>
            </w:r>
            <w:r w:rsidRPr="00DD6528">
              <w:rPr>
                <w:rFonts w:ascii="Arial" w:hAnsi="Arial" w:cs="Arial"/>
              </w:rPr>
              <w:t xml:space="preserve"> on left, select </w:t>
            </w:r>
            <w:r w:rsidRPr="00DD6528">
              <w:rPr>
                <w:rFonts w:ascii="Arial" w:hAnsi="Arial" w:cs="Arial"/>
                <w:b/>
                <w:bCs/>
              </w:rPr>
              <w:t>Consultations</w:t>
            </w:r>
            <w:r w:rsidRPr="00DD6528">
              <w:rPr>
                <w:rFonts w:ascii="Arial" w:hAnsi="Arial" w:cs="Arial"/>
              </w:rPr>
              <w:t xml:space="preserve"> to see the referral. If required, user can right-click to </w:t>
            </w:r>
            <w:r w:rsidRPr="00DD6528">
              <w:rPr>
                <w:rFonts w:ascii="Arial" w:hAnsi="Arial" w:cs="Arial"/>
                <w:b/>
                <w:bCs/>
              </w:rPr>
              <w:t xml:space="preserve">Modify, </w:t>
            </w:r>
            <w:r w:rsidRPr="00DD6528">
              <w:rPr>
                <w:rFonts w:ascii="Arial" w:hAnsi="Arial" w:cs="Arial"/>
              </w:rPr>
              <w:t>update referral as required and sign</w:t>
            </w:r>
          </w:p>
          <w:p w14:paraId="4F5BECB2" w14:textId="67E28B01" w:rsidR="009B3719" w:rsidRPr="006D5D76" w:rsidRDefault="009B3719" w:rsidP="009B3719">
            <w:pPr>
              <w:pStyle w:val="ListParagraph"/>
              <w:spacing w:before="100" w:beforeAutospacing="1" w:after="100" w:afterAutospacing="1" w:line="300" w:lineRule="exact"/>
              <w:ind w:left="360"/>
              <w:rPr>
                <w:rFonts w:ascii="Arial" w:hAnsi="Arial" w:cs="Arial"/>
                <w:b/>
                <w:bCs/>
              </w:rPr>
            </w:pPr>
          </w:p>
        </w:tc>
      </w:tr>
      <w:tr w:rsidR="005E12E7" w:rsidRPr="00DD6528" w14:paraId="2A0802B6" w14:textId="77777777" w:rsidTr="000F7BAB">
        <w:tc>
          <w:tcPr>
            <w:tcW w:w="567" w:type="dxa"/>
          </w:tcPr>
          <w:p w14:paraId="56639DF4" w14:textId="105CD923" w:rsidR="005E12E7" w:rsidRPr="00DD6528" w:rsidRDefault="005E12E7" w:rsidP="009B3719">
            <w:pPr>
              <w:spacing w:after="100" w:line="300" w:lineRule="exact"/>
              <w:contextualSpacing/>
              <w:rPr>
                <w:rFonts w:ascii="Arial" w:hAnsi="Arial" w:cs="Arial"/>
                <w:sz w:val="24"/>
                <w:szCs w:val="24"/>
              </w:rPr>
            </w:pPr>
            <w:r>
              <w:rPr>
                <w:rFonts w:ascii="Arial" w:hAnsi="Arial" w:cs="Arial"/>
                <w:sz w:val="24"/>
                <w:szCs w:val="24"/>
              </w:rPr>
              <w:t>5</w:t>
            </w:r>
          </w:p>
        </w:tc>
        <w:tc>
          <w:tcPr>
            <w:tcW w:w="1702" w:type="dxa"/>
          </w:tcPr>
          <w:p w14:paraId="2EEC7328" w14:textId="77777777" w:rsidR="005E12E7" w:rsidRPr="005E12E7" w:rsidRDefault="005E12E7" w:rsidP="005E12E7">
            <w:pPr>
              <w:outlineLvl w:val="0"/>
              <w:rPr>
                <w:rFonts w:ascii="Arial" w:hAnsi="Arial" w:cs="Arial"/>
                <w:b/>
                <w:bCs/>
              </w:rPr>
            </w:pPr>
            <w:r w:rsidRPr="005E12E7">
              <w:rPr>
                <w:rFonts w:ascii="Arial" w:hAnsi="Arial" w:cs="Arial"/>
                <w:b/>
                <w:bCs/>
              </w:rPr>
              <w:t>Patient in isolation</w:t>
            </w:r>
          </w:p>
          <w:p w14:paraId="46AF8CA8" w14:textId="77777777" w:rsidR="005E12E7" w:rsidRPr="00DD6528" w:rsidRDefault="005E12E7" w:rsidP="009B3719">
            <w:pPr>
              <w:spacing w:after="100" w:line="300" w:lineRule="exact"/>
              <w:contextualSpacing/>
              <w:rPr>
                <w:rFonts w:ascii="Arial" w:eastAsia="Times New Roman" w:hAnsi="Arial" w:cs="Arial"/>
                <w:b/>
                <w:bCs/>
                <w:color w:val="000000"/>
                <w:sz w:val="20"/>
                <w:szCs w:val="20"/>
                <w:lang w:eastAsia="en-GB"/>
              </w:rPr>
            </w:pPr>
          </w:p>
        </w:tc>
        <w:tc>
          <w:tcPr>
            <w:tcW w:w="13183" w:type="dxa"/>
            <w:gridSpan w:val="2"/>
          </w:tcPr>
          <w:p w14:paraId="77A2EF4F" w14:textId="665435C0" w:rsidR="005E12E7" w:rsidRDefault="005E12E7" w:rsidP="005E12E7">
            <w:pPr>
              <w:pStyle w:val="ListParagraph"/>
              <w:numPr>
                <w:ilvl w:val="0"/>
                <w:numId w:val="31"/>
              </w:numPr>
              <w:outlineLvl w:val="0"/>
              <w:rPr>
                <w:rFonts w:ascii="Arial" w:hAnsi="Arial" w:cs="Arial"/>
              </w:rPr>
            </w:pPr>
            <w:r>
              <w:rPr>
                <w:rFonts w:ascii="Arial" w:hAnsi="Arial" w:cs="Arial"/>
              </w:rPr>
              <w:t>S</w:t>
            </w:r>
            <w:r>
              <w:rPr>
                <w:rFonts w:ascii="Arial" w:hAnsi="Arial" w:cs="Arial"/>
              </w:rPr>
              <w:t xml:space="preserve">elect </w:t>
            </w:r>
            <w:r w:rsidRPr="00DE1DF8">
              <w:rPr>
                <w:rFonts w:ascii="Arial" w:hAnsi="Arial" w:cs="Arial"/>
                <w:b/>
                <w:bCs/>
              </w:rPr>
              <w:t>New Order Entry</w:t>
            </w:r>
            <w:r w:rsidRPr="003E7B3B">
              <w:rPr>
                <w:rFonts w:ascii="Arial" w:hAnsi="Arial" w:cs="Arial"/>
              </w:rPr>
              <w:t xml:space="preserve"> </w:t>
            </w:r>
            <w:r>
              <w:rPr>
                <w:rFonts w:ascii="Arial" w:hAnsi="Arial" w:cs="Arial"/>
              </w:rPr>
              <w:t>component</w:t>
            </w:r>
          </w:p>
          <w:p w14:paraId="7F3001C5" w14:textId="77777777" w:rsidR="005E12E7" w:rsidRPr="005E12E7" w:rsidRDefault="005E12E7" w:rsidP="005E12E7">
            <w:pPr>
              <w:pStyle w:val="ListParagraph"/>
              <w:numPr>
                <w:ilvl w:val="0"/>
                <w:numId w:val="31"/>
              </w:numPr>
              <w:outlineLvl w:val="0"/>
              <w:rPr>
                <w:rFonts w:ascii="Arial" w:hAnsi="Arial" w:cs="Arial"/>
              </w:rPr>
            </w:pPr>
            <w:r>
              <w:rPr>
                <w:rFonts w:ascii="Arial" w:hAnsi="Arial" w:cs="Arial"/>
              </w:rPr>
              <w:t xml:space="preserve">Search and select </w:t>
            </w:r>
            <w:r w:rsidRPr="00DE1DF8">
              <w:rPr>
                <w:rFonts w:ascii="Arial" w:hAnsi="Arial" w:cs="Arial"/>
                <w:b/>
                <w:bCs/>
              </w:rPr>
              <w:t>Isolate Patient &gt; Orders for Signature &gt; Modify Details</w:t>
            </w:r>
          </w:p>
          <w:p w14:paraId="40C39AC5" w14:textId="5A8B1B13" w:rsidR="005E12E7" w:rsidRDefault="005E12E7" w:rsidP="005E12E7">
            <w:pPr>
              <w:pStyle w:val="ListParagraph"/>
              <w:numPr>
                <w:ilvl w:val="0"/>
                <w:numId w:val="31"/>
              </w:numPr>
              <w:outlineLvl w:val="0"/>
              <w:rPr>
                <w:rFonts w:ascii="Arial" w:hAnsi="Arial" w:cs="Arial"/>
              </w:rPr>
            </w:pPr>
            <w:r>
              <w:rPr>
                <w:rFonts w:ascii="Arial" w:hAnsi="Arial" w:cs="Arial"/>
              </w:rPr>
              <w:t>S</w:t>
            </w:r>
            <w:r>
              <w:rPr>
                <w:rFonts w:ascii="Arial" w:hAnsi="Arial" w:cs="Arial"/>
              </w:rPr>
              <w:t xml:space="preserve">elect </w:t>
            </w:r>
            <w:r>
              <w:rPr>
                <w:rFonts w:ascii="Arial" w:hAnsi="Arial" w:cs="Arial"/>
              </w:rPr>
              <w:t xml:space="preserve">the </w:t>
            </w:r>
            <w:r>
              <w:rPr>
                <w:rFonts w:ascii="Arial" w:hAnsi="Arial" w:cs="Arial"/>
              </w:rPr>
              <w:t xml:space="preserve">order </w:t>
            </w:r>
            <w:r w:rsidRPr="003E7B3B">
              <w:rPr>
                <w:rFonts w:ascii="Arial" w:hAnsi="Arial" w:cs="Arial"/>
              </w:rPr>
              <w:t xml:space="preserve">and complete </w:t>
            </w:r>
            <w:r>
              <w:rPr>
                <w:rFonts w:ascii="Arial" w:hAnsi="Arial" w:cs="Arial"/>
              </w:rPr>
              <w:t>as required</w:t>
            </w:r>
          </w:p>
          <w:p w14:paraId="2B153D2D" w14:textId="6C9A363F" w:rsidR="005E12E7" w:rsidRDefault="005E12E7" w:rsidP="005E12E7">
            <w:pPr>
              <w:pStyle w:val="ListParagraph"/>
              <w:numPr>
                <w:ilvl w:val="0"/>
                <w:numId w:val="31"/>
              </w:numPr>
              <w:outlineLvl w:val="0"/>
              <w:rPr>
                <w:rFonts w:ascii="Arial" w:hAnsi="Arial" w:cs="Arial"/>
              </w:rPr>
            </w:pPr>
            <w:r>
              <w:rPr>
                <w:rFonts w:ascii="Arial" w:hAnsi="Arial" w:cs="Arial"/>
              </w:rPr>
              <w:t xml:space="preserve">Refresh </w:t>
            </w:r>
            <w:r w:rsidRPr="00DE1DF8">
              <w:rPr>
                <w:rFonts w:ascii="Arial" w:hAnsi="Arial" w:cs="Arial"/>
                <w:b/>
                <w:bCs/>
              </w:rPr>
              <w:t>Nurse</w:t>
            </w:r>
            <w:r>
              <w:rPr>
                <w:rFonts w:ascii="Arial" w:hAnsi="Arial" w:cs="Arial"/>
              </w:rPr>
              <w:t xml:space="preserve"> </w:t>
            </w:r>
            <w:r w:rsidRPr="00DE1DF8">
              <w:rPr>
                <w:rFonts w:ascii="Arial" w:hAnsi="Arial" w:cs="Arial"/>
                <w:b/>
                <w:bCs/>
              </w:rPr>
              <w:t>View</w:t>
            </w:r>
            <w:r>
              <w:rPr>
                <w:rFonts w:ascii="Arial" w:hAnsi="Arial" w:cs="Arial"/>
              </w:rPr>
              <w:t xml:space="preserve"> </w:t>
            </w:r>
            <w:r>
              <w:rPr>
                <w:rFonts w:ascii="Arial" w:hAnsi="Arial" w:cs="Arial"/>
              </w:rPr>
              <w:t>–</w:t>
            </w:r>
            <w:r>
              <w:rPr>
                <w:rFonts w:ascii="Arial" w:hAnsi="Arial" w:cs="Arial"/>
              </w:rPr>
              <w:t xml:space="preserve"> </w:t>
            </w:r>
            <w:r>
              <w:rPr>
                <w:rFonts w:ascii="Arial" w:hAnsi="Arial" w:cs="Arial"/>
              </w:rPr>
              <w:t xml:space="preserve">isolation </w:t>
            </w:r>
            <w:r w:rsidRPr="003E7B3B">
              <w:rPr>
                <w:rFonts w:ascii="Arial" w:hAnsi="Arial" w:cs="Arial"/>
              </w:rPr>
              <w:t xml:space="preserve">information </w:t>
            </w:r>
            <w:r>
              <w:rPr>
                <w:rFonts w:ascii="Arial" w:hAnsi="Arial" w:cs="Arial"/>
              </w:rPr>
              <w:t>appears i</w:t>
            </w:r>
            <w:r w:rsidRPr="003E7B3B">
              <w:rPr>
                <w:rFonts w:ascii="Arial" w:hAnsi="Arial" w:cs="Arial"/>
              </w:rPr>
              <w:t xml:space="preserve">n the patient banner </w:t>
            </w:r>
          </w:p>
          <w:p w14:paraId="68D8B75E" w14:textId="77777777" w:rsidR="005E12E7" w:rsidRPr="003E7B3B" w:rsidRDefault="005E12E7" w:rsidP="005E12E7">
            <w:pPr>
              <w:pStyle w:val="ListParagraph"/>
              <w:numPr>
                <w:ilvl w:val="0"/>
                <w:numId w:val="31"/>
              </w:numPr>
              <w:outlineLvl w:val="0"/>
              <w:rPr>
                <w:rFonts w:ascii="Arial" w:hAnsi="Arial" w:cs="Arial"/>
              </w:rPr>
            </w:pPr>
            <w:r>
              <w:rPr>
                <w:rFonts w:ascii="Arial" w:hAnsi="Arial" w:cs="Arial"/>
              </w:rPr>
              <w:t xml:space="preserve">To cancel an </w:t>
            </w:r>
            <w:r w:rsidRPr="003E7B3B">
              <w:rPr>
                <w:rFonts w:ascii="Arial" w:hAnsi="Arial" w:cs="Arial"/>
              </w:rPr>
              <w:t>isolation order</w:t>
            </w:r>
            <w:r>
              <w:rPr>
                <w:rFonts w:ascii="Arial" w:hAnsi="Arial" w:cs="Arial"/>
              </w:rPr>
              <w:t xml:space="preserve">, select the </w:t>
            </w:r>
            <w:r w:rsidRPr="003E7B3B">
              <w:rPr>
                <w:rFonts w:ascii="Arial" w:hAnsi="Arial" w:cs="Arial"/>
                <w:b/>
                <w:bCs/>
              </w:rPr>
              <w:t xml:space="preserve">Order Profile </w:t>
            </w:r>
            <w:r w:rsidRPr="003E7B3B">
              <w:rPr>
                <w:rFonts w:ascii="Arial" w:hAnsi="Arial" w:cs="Arial"/>
              </w:rPr>
              <w:t>component</w:t>
            </w:r>
            <w:r>
              <w:rPr>
                <w:rFonts w:ascii="Arial" w:hAnsi="Arial" w:cs="Arial"/>
              </w:rPr>
              <w:t xml:space="preserve">, select the request, and </w:t>
            </w:r>
            <w:r w:rsidRPr="003E7B3B">
              <w:rPr>
                <w:rFonts w:ascii="Arial" w:hAnsi="Arial" w:cs="Arial"/>
              </w:rPr>
              <w:t xml:space="preserve">click </w:t>
            </w:r>
            <w:r w:rsidRPr="003E7B3B">
              <w:rPr>
                <w:rFonts w:ascii="Arial" w:hAnsi="Arial" w:cs="Arial"/>
                <w:b/>
                <w:bCs/>
              </w:rPr>
              <w:t xml:space="preserve">Cancel D/C </w:t>
            </w:r>
            <w:r>
              <w:rPr>
                <w:rFonts w:ascii="Arial" w:hAnsi="Arial" w:cs="Arial"/>
              </w:rPr>
              <w:t xml:space="preserve">on right of screen </w:t>
            </w:r>
          </w:p>
          <w:p w14:paraId="5CFF910D" w14:textId="77777777" w:rsidR="005E12E7" w:rsidRPr="003E7B3B" w:rsidRDefault="005E12E7" w:rsidP="005E12E7">
            <w:pPr>
              <w:pStyle w:val="ListParagraph"/>
              <w:numPr>
                <w:ilvl w:val="0"/>
                <w:numId w:val="31"/>
              </w:numPr>
              <w:outlineLvl w:val="0"/>
              <w:rPr>
                <w:rFonts w:ascii="Arial" w:hAnsi="Arial" w:cs="Arial"/>
              </w:rPr>
            </w:pPr>
            <w:r>
              <w:rPr>
                <w:rFonts w:ascii="Arial" w:hAnsi="Arial" w:cs="Arial"/>
              </w:rPr>
              <w:t xml:space="preserve">Click </w:t>
            </w:r>
            <w:r w:rsidRPr="00DE1DF8">
              <w:rPr>
                <w:rFonts w:ascii="Arial" w:hAnsi="Arial" w:cs="Arial"/>
                <w:b/>
                <w:bCs/>
              </w:rPr>
              <w:t>Orders for Signature</w:t>
            </w:r>
            <w:r>
              <w:rPr>
                <w:rFonts w:ascii="Arial" w:hAnsi="Arial" w:cs="Arial"/>
              </w:rPr>
              <w:t xml:space="preserve"> and follow usual steps</w:t>
            </w:r>
          </w:p>
          <w:p w14:paraId="57B3DBE7" w14:textId="77777777" w:rsidR="005E12E7" w:rsidRDefault="005E12E7" w:rsidP="009B3719">
            <w:pPr>
              <w:pStyle w:val="ListParagraph"/>
              <w:spacing w:before="100" w:beforeAutospacing="1" w:after="100" w:afterAutospacing="1" w:line="300" w:lineRule="exact"/>
              <w:ind w:left="360"/>
              <w:rPr>
                <w:rFonts w:ascii="Arial" w:hAnsi="Arial" w:cs="Arial"/>
              </w:rPr>
            </w:pPr>
          </w:p>
        </w:tc>
      </w:tr>
      <w:tr w:rsidR="009B3719" w:rsidRPr="00DD6528" w14:paraId="549CC53E" w14:textId="77777777" w:rsidTr="000F7BAB">
        <w:tc>
          <w:tcPr>
            <w:tcW w:w="567" w:type="dxa"/>
          </w:tcPr>
          <w:p w14:paraId="6F47ED69" w14:textId="041F416B" w:rsidR="009B3719" w:rsidRDefault="009B3719" w:rsidP="009B3719">
            <w:pPr>
              <w:spacing w:after="100" w:line="300" w:lineRule="exact"/>
              <w:contextualSpacing/>
              <w:rPr>
                <w:rFonts w:ascii="Arial" w:hAnsi="Arial" w:cs="Arial"/>
                <w:color w:val="FF0000"/>
                <w:sz w:val="24"/>
                <w:szCs w:val="24"/>
              </w:rPr>
            </w:pPr>
            <w:r w:rsidRPr="00B975A7">
              <w:rPr>
                <w:rFonts w:ascii="Arial" w:hAnsi="Arial" w:cs="Arial"/>
                <w:color w:val="000000" w:themeColor="text1"/>
                <w:sz w:val="24"/>
                <w:szCs w:val="24"/>
              </w:rPr>
              <w:lastRenderedPageBreak/>
              <w:t>5</w:t>
            </w:r>
          </w:p>
        </w:tc>
        <w:tc>
          <w:tcPr>
            <w:tcW w:w="1702" w:type="dxa"/>
          </w:tcPr>
          <w:p w14:paraId="356BC9F5" w14:textId="654E339F" w:rsidR="009B3719" w:rsidRPr="00DD6528" w:rsidRDefault="009B3719" w:rsidP="009B3719">
            <w:pPr>
              <w:spacing w:after="100" w:line="300" w:lineRule="exact"/>
              <w:contextualSpacing/>
              <w:rPr>
                <w:rFonts w:ascii="Arial" w:hAnsi="Arial" w:cs="Arial"/>
                <w:bCs/>
                <w:color w:val="FF0000"/>
              </w:rPr>
            </w:pPr>
            <w:r>
              <w:rPr>
                <w:rFonts w:ascii="Arial" w:hAnsi="Arial" w:cs="Arial"/>
                <w:b/>
                <w:bCs/>
              </w:rPr>
              <w:t>U</w:t>
            </w:r>
            <w:r w:rsidRPr="00DD6528">
              <w:rPr>
                <w:rFonts w:ascii="Arial" w:hAnsi="Arial" w:cs="Arial"/>
                <w:b/>
                <w:bCs/>
              </w:rPr>
              <w:t>sing Results Review</w:t>
            </w:r>
            <w:r>
              <w:rPr>
                <w:rFonts w:ascii="Arial" w:hAnsi="Arial" w:cs="Arial"/>
                <w:b/>
                <w:bCs/>
              </w:rPr>
              <w:t xml:space="preserve"> to view results</w:t>
            </w:r>
          </w:p>
        </w:tc>
        <w:tc>
          <w:tcPr>
            <w:tcW w:w="13183" w:type="dxa"/>
            <w:gridSpan w:val="2"/>
          </w:tcPr>
          <w:p w14:paraId="367555CD" w14:textId="54FB8B69" w:rsidR="009B3719" w:rsidRDefault="00020D76" w:rsidP="009B3719">
            <w:pPr>
              <w:pStyle w:val="ListParagraph"/>
              <w:numPr>
                <w:ilvl w:val="0"/>
                <w:numId w:val="9"/>
              </w:numPr>
              <w:spacing w:line="300" w:lineRule="exact"/>
              <w:ind w:left="360"/>
              <w:outlineLvl w:val="0"/>
              <w:rPr>
                <w:rFonts w:ascii="Arial" w:hAnsi="Arial" w:cs="Arial"/>
              </w:rPr>
            </w:pPr>
            <w:r>
              <w:rPr>
                <w:rFonts w:ascii="Arial" w:hAnsi="Arial" w:cs="Arial"/>
              </w:rPr>
              <w:t xml:space="preserve">Open left menu and select </w:t>
            </w:r>
            <w:r>
              <w:rPr>
                <w:rFonts w:ascii="Arial" w:hAnsi="Arial" w:cs="Arial"/>
                <w:b/>
                <w:bCs/>
              </w:rPr>
              <w:t>Results Review</w:t>
            </w:r>
            <w:r w:rsidRPr="00DD6528">
              <w:rPr>
                <w:rFonts w:ascii="Arial" w:hAnsi="Arial" w:cs="Arial"/>
              </w:rPr>
              <w:t xml:space="preserve"> </w:t>
            </w:r>
          </w:p>
          <w:p w14:paraId="113D1011" w14:textId="174F339F" w:rsidR="00020D76" w:rsidRPr="00020D76" w:rsidRDefault="00020D76" w:rsidP="00020D76">
            <w:pPr>
              <w:pStyle w:val="ListParagraph"/>
              <w:numPr>
                <w:ilvl w:val="0"/>
                <w:numId w:val="9"/>
              </w:numPr>
              <w:spacing w:line="300" w:lineRule="exact"/>
              <w:ind w:left="360"/>
              <w:outlineLvl w:val="0"/>
              <w:rPr>
                <w:rFonts w:ascii="Arial" w:hAnsi="Arial" w:cs="Arial"/>
                <w:b/>
                <w:bCs/>
              </w:rPr>
            </w:pPr>
            <w:r>
              <w:rPr>
                <w:rFonts w:ascii="Arial" w:hAnsi="Arial" w:cs="Arial"/>
              </w:rPr>
              <w:t xml:space="preserve">To view </w:t>
            </w:r>
            <w:proofErr w:type="spellStart"/>
            <w:r>
              <w:rPr>
                <w:rFonts w:ascii="Arial" w:hAnsi="Arial" w:cs="Arial"/>
              </w:rPr>
              <w:t>radiolology</w:t>
            </w:r>
            <w:proofErr w:type="spellEnd"/>
            <w:r>
              <w:rPr>
                <w:rFonts w:ascii="Arial" w:hAnsi="Arial" w:cs="Arial"/>
              </w:rPr>
              <w:t xml:space="preserve"> r</w:t>
            </w:r>
            <w:r w:rsidRPr="00DD6528">
              <w:rPr>
                <w:rFonts w:ascii="Arial" w:hAnsi="Arial" w:cs="Arial"/>
              </w:rPr>
              <w:t>esults</w:t>
            </w:r>
            <w:r>
              <w:rPr>
                <w:rFonts w:ascii="Arial" w:hAnsi="Arial" w:cs="Arial"/>
              </w:rPr>
              <w:t xml:space="preserve">, e.g. XR chest, </w:t>
            </w:r>
            <w:r w:rsidR="009B3719" w:rsidRPr="00020D76">
              <w:rPr>
                <w:rFonts w:ascii="Arial" w:hAnsi="Arial" w:cs="Arial"/>
              </w:rPr>
              <w:t xml:space="preserve">click the </w:t>
            </w:r>
            <w:r w:rsidR="009B3719" w:rsidRPr="00020D76">
              <w:rPr>
                <w:rFonts w:ascii="Arial" w:hAnsi="Arial" w:cs="Arial"/>
                <w:b/>
                <w:bCs/>
              </w:rPr>
              <w:t>Radiology</w:t>
            </w:r>
            <w:r w:rsidR="009B3719" w:rsidRPr="00020D76">
              <w:rPr>
                <w:rFonts w:ascii="Arial" w:hAnsi="Arial" w:cs="Arial"/>
              </w:rPr>
              <w:t xml:space="preserve"> </w:t>
            </w:r>
            <w:r>
              <w:rPr>
                <w:rFonts w:ascii="Arial" w:hAnsi="Arial" w:cs="Arial"/>
              </w:rPr>
              <w:t xml:space="preserve">tab and double-click </w:t>
            </w:r>
            <w:r w:rsidRPr="00020D76">
              <w:rPr>
                <w:rFonts w:ascii="Arial" w:hAnsi="Arial" w:cs="Arial"/>
                <w:b/>
                <w:bCs/>
              </w:rPr>
              <w:t>XR chest</w:t>
            </w:r>
          </w:p>
          <w:p w14:paraId="0FD686B6" w14:textId="4C21832E" w:rsidR="009B3719" w:rsidRDefault="009B3719" w:rsidP="00020D76">
            <w:pPr>
              <w:pStyle w:val="ListParagraph"/>
              <w:numPr>
                <w:ilvl w:val="0"/>
                <w:numId w:val="9"/>
              </w:numPr>
              <w:spacing w:line="300" w:lineRule="exact"/>
              <w:ind w:left="360"/>
              <w:outlineLvl w:val="0"/>
              <w:rPr>
                <w:rFonts w:ascii="Arial" w:hAnsi="Arial" w:cs="Arial"/>
              </w:rPr>
            </w:pPr>
            <w:r w:rsidRPr="00020D76">
              <w:rPr>
                <w:rFonts w:ascii="Arial" w:hAnsi="Arial" w:cs="Arial"/>
              </w:rPr>
              <w:t xml:space="preserve">You can also navigate around the other tabs available to you such as the </w:t>
            </w:r>
            <w:r w:rsidRPr="00020D76">
              <w:rPr>
                <w:rFonts w:ascii="Arial" w:hAnsi="Arial" w:cs="Arial"/>
                <w:b/>
                <w:bCs/>
              </w:rPr>
              <w:t>Recent</w:t>
            </w:r>
            <w:r w:rsidRPr="00020D76">
              <w:rPr>
                <w:rFonts w:ascii="Arial" w:hAnsi="Arial" w:cs="Arial"/>
              </w:rPr>
              <w:t xml:space="preserve"> </w:t>
            </w:r>
            <w:r w:rsidRPr="00020D76">
              <w:rPr>
                <w:rFonts w:ascii="Arial" w:hAnsi="Arial" w:cs="Arial"/>
                <w:b/>
                <w:bCs/>
              </w:rPr>
              <w:t>Results</w:t>
            </w:r>
            <w:r w:rsidRPr="00020D76">
              <w:rPr>
                <w:rFonts w:ascii="Arial" w:hAnsi="Arial" w:cs="Arial"/>
              </w:rPr>
              <w:t xml:space="preserve"> </w:t>
            </w:r>
            <w:r w:rsidR="00020D76">
              <w:rPr>
                <w:rFonts w:ascii="Arial" w:hAnsi="Arial" w:cs="Arial"/>
              </w:rPr>
              <w:t xml:space="preserve">tab </w:t>
            </w:r>
            <w:r w:rsidR="00020D76" w:rsidRPr="00020D76">
              <w:rPr>
                <w:rFonts w:ascii="Arial" w:hAnsi="Arial" w:cs="Arial"/>
              </w:rPr>
              <w:t xml:space="preserve">(NB – pathology </w:t>
            </w:r>
            <w:r w:rsidR="005E12E7">
              <w:rPr>
                <w:rFonts w:ascii="Arial" w:hAnsi="Arial" w:cs="Arial"/>
              </w:rPr>
              <w:t xml:space="preserve">and microbiology </w:t>
            </w:r>
            <w:r w:rsidR="00020D76" w:rsidRPr="00020D76">
              <w:rPr>
                <w:rFonts w:ascii="Arial" w:hAnsi="Arial" w:cs="Arial"/>
              </w:rPr>
              <w:t xml:space="preserve">results won’t interface into PowerChart until 2024. There will be a link to ICE at go live to view </w:t>
            </w:r>
            <w:r w:rsidR="005E12E7">
              <w:rPr>
                <w:rFonts w:ascii="Arial" w:hAnsi="Arial" w:cs="Arial"/>
              </w:rPr>
              <w:t xml:space="preserve">pat lab </w:t>
            </w:r>
            <w:r w:rsidR="00020D76" w:rsidRPr="00020D76">
              <w:rPr>
                <w:rFonts w:ascii="Arial" w:hAnsi="Arial" w:cs="Arial"/>
              </w:rPr>
              <w:t>results and order bloods</w:t>
            </w:r>
            <w:r w:rsidR="005E12E7">
              <w:rPr>
                <w:rFonts w:ascii="Arial" w:hAnsi="Arial" w:cs="Arial"/>
              </w:rPr>
              <w:t>)</w:t>
            </w:r>
          </w:p>
          <w:p w14:paraId="032F9CBE" w14:textId="4120512A" w:rsidR="005E12E7" w:rsidRPr="00020D76" w:rsidRDefault="005E12E7" w:rsidP="005E12E7">
            <w:pPr>
              <w:pStyle w:val="ListParagraph"/>
              <w:spacing w:line="300" w:lineRule="exact"/>
              <w:ind w:left="360"/>
              <w:outlineLvl w:val="0"/>
              <w:rPr>
                <w:rFonts w:ascii="Arial" w:hAnsi="Arial" w:cs="Arial"/>
              </w:rPr>
            </w:pPr>
          </w:p>
        </w:tc>
      </w:tr>
      <w:tr w:rsidR="009B3719" w:rsidRPr="00DD6528" w14:paraId="4D57A629" w14:textId="77777777" w:rsidTr="000F7BAB">
        <w:tc>
          <w:tcPr>
            <w:tcW w:w="567" w:type="dxa"/>
          </w:tcPr>
          <w:p w14:paraId="50404AE1" w14:textId="03B5F51F"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sz w:val="24"/>
                <w:szCs w:val="24"/>
              </w:rPr>
              <w:t>10</w:t>
            </w:r>
          </w:p>
        </w:tc>
        <w:tc>
          <w:tcPr>
            <w:tcW w:w="1702" w:type="dxa"/>
          </w:tcPr>
          <w:p w14:paraId="4D857BBE" w14:textId="1734EA77" w:rsidR="009B3719" w:rsidRPr="00DD6528" w:rsidRDefault="009B3719" w:rsidP="009B3719">
            <w:pPr>
              <w:spacing w:after="100" w:line="300" w:lineRule="exact"/>
              <w:contextualSpacing/>
              <w:rPr>
                <w:rFonts w:ascii="Arial" w:hAnsi="Arial" w:cs="Arial"/>
                <w:b/>
                <w:bCs/>
              </w:rPr>
            </w:pPr>
            <w:r w:rsidRPr="00B975A7">
              <w:rPr>
                <w:rFonts w:ascii="Arial" w:hAnsi="Arial" w:cs="Arial"/>
                <w:b/>
                <w:bCs/>
                <w:color w:val="000000" w:themeColor="text1"/>
                <w:sz w:val="20"/>
                <w:szCs w:val="20"/>
              </w:rPr>
              <w:t>Viewing a renal replacement therapy</w:t>
            </w:r>
          </w:p>
        </w:tc>
        <w:tc>
          <w:tcPr>
            <w:tcW w:w="13183" w:type="dxa"/>
            <w:gridSpan w:val="2"/>
          </w:tcPr>
          <w:p w14:paraId="48D7D239" w14:textId="77777777" w:rsidR="009B3719" w:rsidRPr="00270A0E" w:rsidRDefault="009B3719" w:rsidP="009B3719">
            <w:pPr>
              <w:pStyle w:val="ListParagraph"/>
              <w:numPr>
                <w:ilvl w:val="0"/>
                <w:numId w:val="9"/>
              </w:numPr>
              <w:spacing w:line="300" w:lineRule="exact"/>
              <w:ind w:left="360"/>
              <w:outlineLvl w:val="0"/>
              <w:rPr>
                <w:rFonts w:ascii="Arial" w:hAnsi="Arial" w:cs="Arial"/>
                <w:color w:val="000000" w:themeColor="text1"/>
              </w:rPr>
            </w:pPr>
            <w:r w:rsidRPr="00270A0E">
              <w:rPr>
                <w:rFonts w:ascii="Arial" w:hAnsi="Arial" w:cs="Arial"/>
                <w:color w:val="000000" w:themeColor="text1"/>
              </w:rPr>
              <w:t xml:space="preserve">Doctors will order a </w:t>
            </w:r>
            <w:r w:rsidRPr="00270A0E">
              <w:rPr>
                <w:rFonts w:ascii="Arial" w:hAnsi="Arial" w:cs="Arial"/>
                <w:b/>
                <w:bCs/>
                <w:color w:val="000000" w:themeColor="text1"/>
              </w:rPr>
              <w:t xml:space="preserve">renal replacement therapy – Citrate CVVHDF </w:t>
            </w:r>
            <w:r w:rsidRPr="00270A0E">
              <w:rPr>
                <w:rFonts w:ascii="Arial" w:hAnsi="Arial" w:cs="Arial"/>
                <w:color w:val="000000" w:themeColor="text1"/>
              </w:rPr>
              <w:t>but may plan it for later and not initiate the plan</w:t>
            </w:r>
          </w:p>
          <w:p w14:paraId="4EB2684F" w14:textId="047E73C7" w:rsidR="009B3719" w:rsidRPr="00270A0E" w:rsidRDefault="009B3719" w:rsidP="009B3719">
            <w:pPr>
              <w:pStyle w:val="ListParagraph"/>
              <w:numPr>
                <w:ilvl w:val="0"/>
                <w:numId w:val="9"/>
              </w:numPr>
              <w:spacing w:line="300" w:lineRule="exact"/>
              <w:ind w:left="360"/>
              <w:outlineLvl w:val="0"/>
              <w:rPr>
                <w:rFonts w:ascii="Arial" w:hAnsi="Arial" w:cs="Arial"/>
                <w:color w:val="000000" w:themeColor="text1"/>
              </w:rPr>
            </w:pPr>
            <w:r w:rsidRPr="00270A0E">
              <w:rPr>
                <w:rFonts w:ascii="Arial" w:hAnsi="Arial" w:cs="Arial"/>
                <w:color w:val="000000" w:themeColor="text1"/>
              </w:rPr>
              <w:t>If the RRT is planned for later, the nurses will do this at the appropriate time</w:t>
            </w:r>
          </w:p>
          <w:p w14:paraId="5FA3164C" w14:textId="064D5081" w:rsidR="009B3719" w:rsidRDefault="009B3719" w:rsidP="009B3719">
            <w:pPr>
              <w:pStyle w:val="ListParagraph"/>
              <w:numPr>
                <w:ilvl w:val="0"/>
                <w:numId w:val="9"/>
              </w:numPr>
              <w:spacing w:line="300" w:lineRule="exact"/>
              <w:ind w:left="360"/>
              <w:outlineLvl w:val="0"/>
              <w:rPr>
                <w:rFonts w:ascii="Arial" w:hAnsi="Arial" w:cs="Arial"/>
                <w:color w:val="000000" w:themeColor="text1"/>
              </w:rPr>
            </w:pPr>
            <w:r w:rsidRPr="00B975A7">
              <w:rPr>
                <w:rFonts w:ascii="Arial" w:hAnsi="Arial" w:cs="Arial"/>
                <w:color w:val="000000" w:themeColor="text1"/>
              </w:rPr>
              <w:t xml:space="preserve">This order </w:t>
            </w:r>
            <w:proofErr w:type="spellStart"/>
            <w:r w:rsidRPr="00B975A7">
              <w:rPr>
                <w:rFonts w:ascii="Arial" w:hAnsi="Arial" w:cs="Arial"/>
                <w:color w:val="000000" w:themeColor="text1"/>
              </w:rPr>
              <w:t>wil</w:t>
            </w:r>
            <w:proofErr w:type="spellEnd"/>
            <w:r w:rsidRPr="00B975A7">
              <w:rPr>
                <w:rFonts w:ascii="Arial" w:hAnsi="Arial" w:cs="Arial"/>
                <w:color w:val="000000" w:themeColor="text1"/>
              </w:rPr>
              <w:t xml:space="preserve"> generate meds</w:t>
            </w:r>
            <w:r>
              <w:rPr>
                <w:rFonts w:ascii="Arial" w:hAnsi="Arial" w:cs="Arial"/>
                <w:color w:val="000000" w:themeColor="text1"/>
              </w:rPr>
              <w:t xml:space="preserve">, which </w:t>
            </w:r>
            <w:r w:rsidRPr="00B975A7">
              <w:rPr>
                <w:rFonts w:ascii="Arial" w:hAnsi="Arial" w:cs="Arial"/>
                <w:color w:val="000000" w:themeColor="text1"/>
              </w:rPr>
              <w:t>will need to be administered by the nurses</w:t>
            </w:r>
          </w:p>
          <w:p w14:paraId="3BF24FDF" w14:textId="77777777" w:rsidR="009B3719" w:rsidRPr="00DD6528" w:rsidRDefault="009B3719" w:rsidP="009B3719">
            <w:pPr>
              <w:pStyle w:val="ListParagraph"/>
              <w:numPr>
                <w:ilvl w:val="0"/>
                <w:numId w:val="9"/>
              </w:numPr>
              <w:spacing w:before="100" w:beforeAutospacing="1" w:after="100" w:afterAutospacing="1" w:line="300" w:lineRule="exact"/>
              <w:ind w:left="360"/>
              <w:rPr>
                <w:rFonts w:ascii="Arial" w:hAnsi="Arial" w:cs="Arial"/>
              </w:rPr>
            </w:pPr>
            <w:r>
              <w:rPr>
                <w:rFonts w:ascii="Arial" w:hAnsi="Arial" w:cs="Arial"/>
              </w:rPr>
              <w:t xml:space="preserve">Click the </w:t>
            </w:r>
            <w:r w:rsidRPr="007C6639">
              <w:rPr>
                <w:rFonts w:ascii="Arial" w:hAnsi="Arial" w:cs="Arial"/>
                <w:b/>
                <w:bCs/>
              </w:rPr>
              <w:t>Home</w:t>
            </w:r>
            <w:r>
              <w:rPr>
                <w:rFonts w:ascii="Arial" w:hAnsi="Arial" w:cs="Arial"/>
              </w:rPr>
              <w:t xml:space="preserve"> icon </w:t>
            </w:r>
            <w:r w:rsidRPr="007C6639">
              <w:rPr>
                <w:rFonts w:ascii="Arial" w:hAnsi="Arial" w:cs="Arial"/>
                <w:noProof/>
              </w:rPr>
              <w:drawing>
                <wp:inline distT="0" distB="0" distL="0" distR="0" wp14:anchorId="59EEFB4C" wp14:editId="402B71EB">
                  <wp:extent cx="219106" cy="19052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106" cy="190527"/>
                          </a:xfrm>
                          <a:prstGeom prst="rect">
                            <a:avLst/>
                          </a:prstGeom>
                        </pic:spPr>
                      </pic:pic>
                    </a:graphicData>
                  </a:graphic>
                </wp:inline>
              </w:drawing>
            </w:r>
            <w:r w:rsidRPr="00DD6528">
              <w:rPr>
                <w:rFonts w:ascii="Arial" w:hAnsi="Arial" w:cs="Arial"/>
                <w:b/>
                <w:bCs/>
              </w:rPr>
              <w:t xml:space="preserve"> </w:t>
            </w:r>
            <w:r w:rsidRPr="007C6639">
              <w:rPr>
                <w:rFonts w:ascii="Arial" w:hAnsi="Arial" w:cs="Arial"/>
              </w:rPr>
              <w:t>to return to</w:t>
            </w:r>
            <w:r>
              <w:rPr>
                <w:rFonts w:ascii="Arial" w:hAnsi="Arial" w:cs="Arial"/>
                <w:b/>
                <w:bCs/>
              </w:rPr>
              <w:t xml:space="preserve"> </w:t>
            </w:r>
            <w:r w:rsidRPr="00DD6528">
              <w:rPr>
                <w:rFonts w:ascii="Arial" w:hAnsi="Arial" w:cs="Arial"/>
                <w:b/>
                <w:bCs/>
              </w:rPr>
              <w:t>Nurse View</w:t>
            </w:r>
          </w:p>
          <w:p w14:paraId="5F16248D" w14:textId="3E471495" w:rsidR="009B3719" w:rsidRDefault="009B3719" w:rsidP="009B3719">
            <w:pPr>
              <w:pStyle w:val="ListParagraph"/>
              <w:numPr>
                <w:ilvl w:val="0"/>
                <w:numId w:val="9"/>
              </w:numPr>
              <w:spacing w:line="300" w:lineRule="exact"/>
              <w:ind w:left="360"/>
              <w:outlineLvl w:val="0"/>
              <w:rPr>
                <w:rFonts w:ascii="Arial" w:hAnsi="Arial" w:cs="Arial"/>
                <w:color w:val="000000" w:themeColor="text1"/>
              </w:rPr>
            </w:pPr>
            <w:r>
              <w:rPr>
                <w:rFonts w:ascii="Arial" w:hAnsi="Arial" w:cs="Arial"/>
                <w:color w:val="000000" w:themeColor="text1"/>
              </w:rPr>
              <w:t xml:space="preserve">Click the </w:t>
            </w:r>
            <w:r w:rsidRPr="0099018F">
              <w:rPr>
                <w:rFonts w:ascii="Arial" w:hAnsi="Arial" w:cs="Arial"/>
                <w:b/>
                <w:bCs/>
                <w:color w:val="000000" w:themeColor="text1"/>
              </w:rPr>
              <w:t>Order</w:t>
            </w:r>
            <w:r>
              <w:rPr>
                <w:rFonts w:ascii="Arial" w:hAnsi="Arial" w:cs="Arial"/>
                <w:color w:val="000000" w:themeColor="text1"/>
              </w:rPr>
              <w:t xml:space="preserve"> </w:t>
            </w:r>
            <w:r w:rsidRPr="0099018F">
              <w:rPr>
                <w:rFonts w:ascii="Arial" w:hAnsi="Arial" w:cs="Arial"/>
                <w:b/>
                <w:bCs/>
                <w:color w:val="000000" w:themeColor="text1"/>
              </w:rPr>
              <w:t>Profile</w:t>
            </w:r>
            <w:r>
              <w:rPr>
                <w:rFonts w:ascii="Arial" w:hAnsi="Arial" w:cs="Arial"/>
                <w:color w:val="000000" w:themeColor="text1"/>
              </w:rPr>
              <w:t xml:space="preserve"> component and click the header – </w:t>
            </w:r>
            <w:r w:rsidRPr="0099018F">
              <w:rPr>
                <w:rFonts w:ascii="Arial" w:hAnsi="Arial" w:cs="Arial"/>
                <w:b/>
                <w:bCs/>
                <w:color w:val="000000" w:themeColor="text1"/>
              </w:rPr>
              <w:t>Requests/Care Plans</w:t>
            </w:r>
            <w:r>
              <w:rPr>
                <w:rFonts w:ascii="Arial" w:hAnsi="Arial" w:cs="Arial"/>
                <w:color w:val="000000" w:themeColor="text1"/>
              </w:rPr>
              <w:t xml:space="preserve"> opens</w:t>
            </w:r>
          </w:p>
          <w:p w14:paraId="47ED6C33" w14:textId="4379D370" w:rsidR="009B3719" w:rsidRDefault="009B3719" w:rsidP="009B3719">
            <w:pPr>
              <w:pStyle w:val="ListParagraph"/>
              <w:numPr>
                <w:ilvl w:val="0"/>
                <w:numId w:val="9"/>
              </w:numPr>
              <w:spacing w:line="300" w:lineRule="exact"/>
              <w:ind w:left="360"/>
              <w:outlineLvl w:val="0"/>
              <w:rPr>
                <w:rFonts w:ascii="Arial" w:hAnsi="Arial" w:cs="Arial"/>
                <w:color w:val="000000" w:themeColor="text1"/>
              </w:rPr>
            </w:pPr>
            <w:r>
              <w:rPr>
                <w:rFonts w:ascii="Arial" w:hAnsi="Arial" w:cs="Arial"/>
                <w:color w:val="000000" w:themeColor="text1"/>
              </w:rPr>
              <w:t xml:space="preserve">Click the </w:t>
            </w:r>
            <w:r>
              <w:rPr>
                <w:rFonts w:ascii="Arial" w:hAnsi="Arial" w:cs="Arial"/>
                <w:b/>
                <w:bCs/>
                <w:color w:val="000000" w:themeColor="text1"/>
              </w:rPr>
              <w:t>R</w:t>
            </w:r>
            <w:r w:rsidRPr="00B975A7">
              <w:rPr>
                <w:rFonts w:ascii="Arial" w:hAnsi="Arial" w:cs="Arial"/>
                <w:b/>
                <w:bCs/>
                <w:color w:val="000000" w:themeColor="text1"/>
              </w:rPr>
              <w:t xml:space="preserve">enal </w:t>
            </w:r>
            <w:r>
              <w:rPr>
                <w:rFonts w:ascii="Arial" w:hAnsi="Arial" w:cs="Arial"/>
                <w:b/>
                <w:bCs/>
                <w:color w:val="000000" w:themeColor="text1"/>
              </w:rPr>
              <w:t>R</w:t>
            </w:r>
            <w:r w:rsidRPr="00B975A7">
              <w:rPr>
                <w:rFonts w:ascii="Arial" w:hAnsi="Arial" w:cs="Arial"/>
                <w:b/>
                <w:bCs/>
                <w:color w:val="000000" w:themeColor="text1"/>
              </w:rPr>
              <w:t xml:space="preserve">eplacement </w:t>
            </w:r>
            <w:r>
              <w:rPr>
                <w:rFonts w:ascii="Arial" w:hAnsi="Arial" w:cs="Arial"/>
                <w:b/>
                <w:bCs/>
                <w:color w:val="000000" w:themeColor="text1"/>
              </w:rPr>
              <w:t>T</w:t>
            </w:r>
            <w:r w:rsidRPr="00B975A7">
              <w:rPr>
                <w:rFonts w:ascii="Arial" w:hAnsi="Arial" w:cs="Arial"/>
                <w:b/>
                <w:bCs/>
                <w:color w:val="000000" w:themeColor="text1"/>
              </w:rPr>
              <w:t>herapy – Citrate CVVHDF</w:t>
            </w:r>
            <w:r>
              <w:rPr>
                <w:rFonts w:ascii="Arial" w:hAnsi="Arial" w:cs="Arial"/>
                <w:b/>
                <w:bCs/>
                <w:color w:val="000000" w:themeColor="text1"/>
              </w:rPr>
              <w:t xml:space="preserve"> (Planned) </w:t>
            </w:r>
            <w:r>
              <w:rPr>
                <w:rFonts w:ascii="Arial" w:hAnsi="Arial" w:cs="Arial"/>
                <w:color w:val="000000" w:themeColor="text1"/>
              </w:rPr>
              <w:t>to left of screen</w:t>
            </w:r>
          </w:p>
          <w:p w14:paraId="33B143D5" w14:textId="064CB6B8" w:rsidR="009B3719" w:rsidRPr="00CE1D97" w:rsidRDefault="009B3719" w:rsidP="009B3719">
            <w:pPr>
              <w:pStyle w:val="ListParagraph"/>
              <w:numPr>
                <w:ilvl w:val="0"/>
                <w:numId w:val="9"/>
              </w:numPr>
              <w:spacing w:line="300" w:lineRule="exact"/>
              <w:ind w:left="360"/>
              <w:outlineLvl w:val="0"/>
              <w:rPr>
                <w:rFonts w:ascii="Arial" w:hAnsi="Arial" w:cs="Arial"/>
                <w:color w:val="000000" w:themeColor="text1"/>
              </w:rPr>
            </w:pPr>
            <w:r>
              <w:rPr>
                <w:rFonts w:ascii="Arial" w:hAnsi="Arial" w:cs="Arial"/>
                <w:color w:val="000000" w:themeColor="text1"/>
              </w:rPr>
              <w:t xml:space="preserve">Click </w:t>
            </w:r>
            <w:r w:rsidRPr="00CE1D97">
              <w:rPr>
                <w:rFonts w:ascii="Arial" w:hAnsi="Arial" w:cs="Arial"/>
                <w:b/>
                <w:bCs/>
                <w:color w:val="000000" w:themeColor="text1"/>
              </w:rPr>
              <w:t>Initiate</w:t>
            </w:r>
            <w:r>
              <w:rPr>
                <w:rFonts w:ascii="Arial" w:hAnsi="Arial" w:cs="Arial"/>
                <w:color w:val="000000" w:themeColor="text1"/>
              </w:rPr>
              <w:t xml:space="preserve"> </w:t>
            </w:r>
            <w:r w:rsidRPr="00CE1D97">
              <w:rPr>
                <w:rFonts w:ascii="Arial" w:hAnsi="Arial" w:cs="Arial"/>
                <w:b/>
                <w:bCs/>
                <w:color w:val="000000" w:themeColor="text1"/>
              </w:rPr>
              <w:t>Now</w:t>
            </w:r>
          </w:p>
          <w:p w14:paraId="480A57F5" w14:textId="3323AF12" w:rsidR="009B3719" w:rsidRPr="00CE1D97" w:rsidRDefault="009B3719" w:rsidP="009B3719">
            <w:pPr>
              <w:pStyle w:val="ListParagraph"/>
              <w:numPr>
                <w:ilvl w:val="0"/>
                <w:numId w:val="9"/>
              </w:numPr>
              <w:spacing w:line="300" w:lineRule="exact"/>
              <w:ind w:left="360"/>
              <w:outlineLvl w:val="0"/>
              <w:rPr>
                <w:rFonts w:ascii="Arial" w:hAnsi="Arial" w:cs="Arial"/>
                <w:color w:val="000000" w:themeColor="text1"/>
              </w:rPr>
            </w:pPr>
            <w:r w:rsidRPr="00CE1D97">
              <w:rPr>
                <w:rFonts w:ascii="Arial" w:hAnsi="Arial" w:cs="Arial"/>
                <w:color w:val="000000" w:themeColor="text1"/>
              </w:rPr>
              <w:t xml:space="preserve">CRRT form appears – check details and </w:t>
            </w:r>
            <w:r w:rsidRPr="00CE1D97">
              <w:rPr>
                <w:rFonts w:ascii="Arial" w:hAnsi="Arial" w:cs="Arial"/>
                <w:b/>
                <w:bCs/>
                <w:color w:val="000000" w:themeColor="text1"/>
              </w:rPr>
              <w:t>sign</w:t>
            </w:r>
          </w:p>
          <w:p w14:paraId="7B001C3B" w14:textId="14FD99D5" w:rsidR="009B3719" w:rsidRPr="00CE1D97" w:rsidRDefault="009B3719" w:rsidP="009B3719">
            <w:pPr>
              <w:pStyle w:val="ListParagraph"/>
              <w:numPr>
                <w:ilvl w:val="0"/>
                <w:numId w:val="9"/>
              </w:numPr>
              <w:spacing w:line="300" w:lineRule="exact"/>
              <w:ind w:left="360"/>
              <w:outlineLvl w:val="0"/>
              <w:rPr>
                <w:rFonts w:ascii="Arial" w:hAnsi="Arial" w:cs="Arial"/>
                <w:color w:val="000000" w:themeColor="text1"/>
              </w:rPr>
            </w:pPr>
            <w:r w:rsidRPr="00CE1D97">
              <w:rPr>
                <w:rFonts w:ascii="Arial" w:hAnsi="Arial" w:cs="Arial"/>
                <w:b/>
                <w:bCs/>
                <w:color w:val="000000" w:themeColor="text1"/>
              </w:rPr>
              <w:t>Ordering Clinician</w:t>
            </w:r>
            <w:r>
              <w:rPr>
                <w:rFonts w:ascii="Arial" w:hAnsi="Arial" w:cs="Arial"/>
                <w:color w:val="000000" w:themeColor="text1"/>
              </w:rPr>
              <w:t xml:space="preserve"> dialog box appears – complete as required and click </w:t>
            </w:r>
            <w:r w:rsidRPr="00CE1D97">
              <w:rPr>
                <w:rFonts w:ascii="Arial" w:hAnsi="Arial" w:cs="Arial"/>
                <w:b/>
                <w:bCs/>
                <w:color w:val="000000" w:themeColor="text1"/>
              </w:rPr>
              <w:t>OK</w:t>
            </w:r>
          </w:p>
          <w:p w14:paraId="14E91858" w14:textId="59E29BBA" w:rsidR="009B3719" w:rsidRPr="005E7A1A" w:rsidRDefault="009B3719" w:rsidP="009B3719">
            <w:pPr>
              <w:pStyle w:val="ListParagraph"/>
              <w:spacing w:line="300" w:lineRule="exact"/>
              <w:ind w:left="360"/>
              <w:outlineLvl w:val="0"/>
              <w:rPr>
                <w:rFonts w:ascii="Arial" w:hAnsi="Arial" w:cs="Arial"/>
                <w:color w:val="000000" w:themeColor="text1"/>
              </w:rPr>
            </w:pPr>
          </w:p>
        </w:tc>
      </w:tr>
      <w:tr w:rsidR="009B3719" w:rsidRPr="00DD6528" w14:paraId="3DCF7925" w14:textId="77777777" w:rsidTr="000F7BAB">
        <w:tc>
          <w:tcPr>
            <w:tcW w:w="567" w:type="dxa"/>
          </w:tcPr>
          <w:p w14:paraId="711DD058" w14:textId="6B2D6C33"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sz w:val="24"/>
                <w:szCs w:val="24"/>
              </w:rPr>
              <w:t>5</w:t>
            </w:r>
          </w:p>
        </w:tc>
        <w:tc>
          <w:tcPr>
            <w:tcW w:w="1702" w:type="dxa"/>
          </w:tcPr>
          <w:p w14:paraId="1FCEBAB4" w14:textId="53D32B58"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 xml:space="preserve">Complete a review of the continuous renal replacement therapy </w:t>
            </w:r>
            <w:r>
              <w:rPr>
                <w:rFonts w:ascii="Arial" w:eastAsia="Times New Roman" w:hAnsi="Arial" w:cs="Arial"/>
                <w:b/>
                <w:bCs/>
                <w:color w:val="000000"/>
                <w:sz w:val="20"/>
                <w:szCs w:val="20"/>
                <w:lang w:eastAsia="en-GB"/>
              </w:rPr>
              <w:t>and administer meds</w:t>
            </w:r>
          </w:p>
        </w:tc>
        <w:tc>
          <w:tcPr>
            <w:tcW w:w="13183" w:type="dxa"/>
            <w:gridSpan w:val="2"/>
          </w:tcPr>
          <w:p w14:paraId="43133260" w14:textId="7F635CC2" w:rsidR="009B3719" w:rsidRPr="00DD6528" w:rsidRDefault="009B3719" w:rsidP="009B3719">
            <w:pPr>
              <w:pStyle w:val="ListParagraph"/>
              <w:numPr>
                <w:ilvl w:val="0"/>
                <w:numId w:val="6"/>
              </w:numPr>
              <w:spacing w:before="100" w:beforeAutospacing="1" w:after="100" w:afterAutospacing="1" w:line="300" w:lineRule="exact"/>
              <w:ind w:left="360"/>
              <w:rPr>
                <w:rFonts w:ascii="Arial" w:hAnsi="Arial" w:cs="Arial"/>
              </w:rPr>
            </w:pPr>
            <w:r>
              <w:rPr>
                <w:rFonts w:ascii="Arial" w:hAnsi="Arial" w:cs="Arial"/>
              </w:rPr>
              <w:t xml:space="preserve">Click </w:t>
            </w:r>
            <w:r w:rsidRPr="00DD6528">
              <w:rPr>
                <w:rFonts w:ascii="Arial" w:hAnsi="Arial" w:cs="Arial"/>
                <w:b/>
                <w:bCs/>
              </w:rPr>
              <w:t xml:space="preserve">CRIC </w:t>
            </w:r>
            <w:r>
              <w:rPr>
                <w:rFonts w:ascii="Arial" w:hAnsi="Arial" w:cs="Arial"/>
                <w:b/>
                <w:bCs/>
              </w:rPr>
              <w:t>Care W</w:t>
            </w:r>
            <w:r w:rsidRPr="00DD6528">
              <w:rPr>
                <w:rFonts w:ascii="Arial" w:hAnsi="Arial" w:cs="Arial"/>
                <w:b/>
                <w:bCs/>
              </w:rPr>
              <w:t>orklist</w:t>
            </w:r>
            <w:r w:rsidRPr="00DD6528">
              <w:rPr>
                <w:rFonts w:ascii="Arial" w:hAnsi="Arial" w:cs="Arial"/>
              </w:rPr>
              <w:t xml:space="preserve"> </w:t>
            </w:r>
            <w:r w:rsidR="00020D76">
              <w:rPr>
                <w:rFonts w:ascii="Arial" w:hAnsi="Arial" w:cs="Arial"/>
              </w:rPr>
              <w:t xml:space="preserve">in the </w:t>
            </w:r>
            <w:r w:rsidR="00020D76" w:rsidRPr="00020D76">
              <w:rPr>
                <w:rFonts w:ascii="Arial" w:hAnsi="Arial" w:cs="Arial"/>
                <w:b/>
                <w:bCs/>
              </w:rPr>
              <w:t>Organiser</w:t>
            </w:r>
            <w:r w:rsidR="00020D76">
              <w:rPr>
                <w:rFonts w:ascii="Arial" w:hAnsi="Arial" w:cs="Arial"/>
              </w:rPr>
              <w:t xml:space="preserve"> </w:t>
            </w:r>
            <w:r w:rsidRPr="00DD6528">
              <w:rPr>
                <w:rFonts w:ascii="Arial" w:hAnsi="Arial" w:cs="Arial"/>
              </w:rPr>
              <w:t xml:space="preserve">and </w:t>
            </w:r>
            <w:r w:rsidRPr="00DD6528">
              <w:rPr>
                <w:rFonts w:ascii="Arial" w:hAnsi="Arial" w:cs="Arial"/>
                <w:b/>
                <w:bCs/>
              </w:rPr>
              <w:t>refresh</w:t>
            </w:r>
            <w:r w:rsidRPr="00DD6528">
              <w:rPr>
                <w:rFonts w:ascii="Arial" w:hAnsi="Arial" w:cs="Arial"/>
              </w:rPr>
              <w:t xml:space="preserve">. Show that the </w:t>
            </w:r>
            <w:r w:rsidRPr="005E7A1A">
              <w:rPr>
                <w:rFonts w:ascii="Arial" w:hAnsi="Arial" w:cs="Arial"/>
                <w:b/>
                <w:bCs/>
              </w:rPr>
              <w:t xml:space="preserve">Renal Replacement Therapy </w:t>
            </w:r>
            <w:r w:rsidRPr="00DD6528">
              <w:rPr>
                <w:rFonts w:ascii="Arial" w:hAnsi="Arial" w:cs="Arial"/>
              </w:rPr>
              <w:t xml:space="preserve">column has been populated </w:t>
            </w:r>
            <w:r>
              <w:rPr>
                <w:rFonts w:ascii="Arial" w:hAnsi="Arial" w:cs="Arial"/>
              </w:rPr>
              <w:t>for Patient 1</w:t>
            </w:r>
          </w:p>
          <w:p w14:paraId="52806F54" w14:textId="48E00867" w:rsidR="009B3719" w:rsidRPr="00DD6528" w:rsidRDefault="009B3719" w:rsidP="009B3719">
            <w:pPr>
              <w:pStyle w:val="ListParagraph"/>
              <w:numPr>
                <w:ilvl w:val="0"/>
                <w:numId w:val="6"/>
              </w:numPr>
              <w:spacing w:before="100" w:beforeAutospacing="1" w:after="100" w:afterAutospacing="1" w:line="300" w:lineRule="exact"/>
              <w:ind w:left="360"/>
              <w:rPr>
                <w:rFonts w:ascii="Arial" w:hAnsi="Arial" w:cs="Arial"/>
              </w:rPr>
            </w:pPr>
            <w:r w:rsidRPr="00DD6528">
              <w:rPr>
                <w:rFonts w:ascii="Arial" w:hAnsi="Arial" w:cs="Arial"/>
              </w:rPr>
              <w:t xml:space="preserve">Click the renal replacement column to show </w:t>
            </w:r>
            <w:r w:rsidR="00020D76">
              <w:rPr>
                <w:rFonts w:ascii="Arial" w:hAnsi="Arial" w:cs="Arial"/>
              </w:rPr>
              <w:t xml:space="preserve">the </w:t>
            </w:r>
            <w:r w:rsidRPr="00DD6528">
              <w:rPr>
                <w:rFonts w:ascii="Arial" w:hAnsi="Arial" w:cs="Arial"/>
              </w:rPr>
              <w:t>side panel</w:t>
            </w:r>
          </w:p>
          <w:p w14:paraId="73BCE3F5" w14:textId="77777777" w:rsidR="009B3719" w:rsidRPr="00DD6528" w:rsidRDefault="009B3719" w:rsidP="009B3719">
            <w:pPr>
              <w:pStyle w:val="ListParagraph"/>
              <w:numPr>
                <w:ilvl w:val="0"/>
                <w:numId w:val="6"/>
              </w:numPr>
              <w:spacing w:before="100" w:beforeAutospacing="1" w:after="100" w:afterAutospacing="1" w:line="300" w:lineRule="exact"/>
              <w:ind w:left="360"/>
              <w:rPr>
                <w:rFonts w:ascii="Arial" w:hAnsi="Arial" w:cs="Arial"/>
              </w:rPr>
            </w:pPr>
            <w:r w:rsidRPr="00DD6528">
              <w:rPr>
                <w:rFonts w:ascii="Arial" w:hAnsi="Arial" w:cs="Arial"/>
              </w:rPr>
              <w:t xml:space="preserve">In the side panel, click </w:t>
            </w:r>
            <w:r w:rsidRPr="00DD6528">
              <w:rPr>
                <w:rFonts w:ascii="Arial" w:hAnsi="Arial" w:cs="Arial"/>
                <w:b/>
                <w:bCs/>
              </w:rPr>
              <w:t>Open</w:t>
            </w:r>
            <w:r w:rsidRPr="00DD6528">
              <w:rPr>
                <w:rFonts w:ascii="Arial" w:hAnsi="Arial" w:cs="Arial"/>
              </w:rPr>
              <w:t xml:space="preserve"> </w:t>
            </w:r>
            <w:r w:rsidRPr="00DD6528">
              <w:rPr>
                <w:rFonts w:ascii="Arial" w:hAnsi="Arial" w:cs="Arial"/>
                <w:b/>
                <w:bCs/>
              </w:rPr>
              <w:t>Form</w:t>
            </w:r>
          </w:p>
          <w:p w14:paraId="5C8CB559" w14:textId="7958333E" w:rsidR="009B3719" w:rsidRDefault="009B3719" w:rsidP="009B3719">
            <w:pPr>
              <w:pStyle w:val="ListParagraph"/>
              <w:numPr>
                <w:ilvl w:val="0"/>
                <w:numId w:val="6"/>
              </w:numPr>
              <w:spacing w:before="100" w:beforeAutospacing="1" w:after="100" w:afterAutospacing="1" w:line="300" w:lineRule="exact"/>
              <w:ind w:left="360"/>
              <w:rPr>
                <w:rFonts w:ascii="Arial" w:hAnsi="Arial" w:cs="Arial"/>
              </w:rPr>
            </w:pPr>
            <w:r w:rsidRPr="00DD6528">
              <w:rPr>
                <w:rFonts w:ascii="Arial" w:hAnsi="Arial" w:cs="Arial"/>
              </w:rPr>
              <w:t>Record outcome of review</w:t>
            </w:r>
            <w:r>
              <w:rPr>
                <w:rFonts w:ascii="Arial" w:hAnsi="Arial" w:cs="Arial"/>
              </w:rPr>
              <w:t xml:space="preserve">, click the </w:t>
            </w:r>
            <w:r w:rsidRPr="005E7A1A">
              <w:rPr>
                <w:rFonts w:ascii="Arial" w:hAnsi="Arial" w:cs="Arial"/>
                <w:b/>
                <w:bCs/>
              </w:rPr>
              <w:t>RRT – Citrate CVVHDF Settings</w:t>
            </w:r>
            <w:r>
              <w:rPr>
                <w:rFonts w:ascii="Arial" w:hAnsi="Arial" w:cs="Arial"/>
              </w:rPr>
              <w:t xml:space="preserve"> tab, check and </w:t>
            </w:r>
            <w:r w:rsidRPr="00020D76">
              <w:rPr>
                <w:rFonts w:ascii="Arial" w:hAnsi="Arial" w:cs="Arial"/>
                <w:b/>
                <w:bCs/>
              </w:rPr>
              <w:t>sign</w:t>
            </w:r>
          </w:p>
          <w:p w14:paraId="080D9C02" w14:textId="0D0A081C" w:rsidR="009B3719" w:rsidRPr="005E7A1A" w:rsidRDefault="009B3719" w:rsidP="009B3719">
            <w:pPr>
              <w:pStyle w:val="ListParagraph"/>
              <w:numPr>
                <w:ilvl w:val="0"/>
                <w:numId w:val="6"/>
              </w:numPr>
              <w:spacing w:before="100" w:beforeAutospacing="1" w:after="100" w:afterAutospacing="1" w:line="300" w:lineRule="exact"/>
              <w:ind w:left="360"/>
              <w:rPr>
                <w:rFonts w:ascii="Arial" w:hAnsi="Arial" w:cs="Arial"/>
              </w:rPr>
            </w:pPr>
            <w:r>
              <w:rPr>
                <w:rFonts w:ascii="Arial" w:hAnsi="Arial" w:cs="Arial"/>
              </w:rPr>
              <w:t xml:space="preserve">Select </w:t>
            </w:r>
            <w:r w:rsidRPr="005E7A1A">
              <w:rPr>
                <w:rFonts w:ascii="Arial" w:hAnsi="Arial" w:cs="Arial"/>
                <w:b/>
                <w:bCs/>
              </w:rPr>
              <w:t>Patient 1</w:t>
            </w:r>
            <w:r>
              <w:rPr>
                <w:rFonts w:ascii="Arial" w:hAnsi="Arial" w:cs="Arial"/>
              </w:rPr>
              <w:t xml:space="preserve"> and click </w:t>
            </w:r>
            <w:r w:rsidRPr="005E7A1A">
              <w:rPr>
                <w:rFonts w:ascii="Arial" w:hAnsi="Arial" w:cs="Arial"/>
                <w:b/>
                <w:bCs/>
              </w:rPr>
              <w:t>Medication Administration</w:t>
            </w:r>
            <w:r>
              <w:rPr>
                <w:rFonts w:ascii="Arial" w:hAnsi="Arial" w:cs="Arial"/>
              </w:rPr>
              <w:t xml:space="preserve"> in the </w:t>
            </w:r>
            <w:r w:rsidRPr="005E7A1A">
              <w:rPr>
                <w:rFonts w:ascii="Arial" w:hAnsi="Arial" w:cs="Arial"/>
                <w:b/>
                <w:bCs/>
              </w:rPr>
              <w:t>Organiser</w:t>
            </w:r>
          </w:p>
          <w:p w14:paraId="54E5C601" w14:textId="5D7DD63D" w:rsidR="009B3719" w:rsidRPr="00E8584F" w:rsidRDefault="009B3719" w:rsidP="009B3719">
            <w:pPr>
              <w:pStyle w:val="ListParagraph"/>
              <w:numPr>
                <w:ilvl w:val="0"/>
                <w:numId w:val="6"/>
              </w:numPr>
              <w:spacing w:before="100" w:beforeAutospacing="1" w:after="100" w:afterAutospacing="1" w:line="300" w:lineRule="exact"/>
              <w:ind w:left="360"/>
              <w:rPr>
                <w:rFonts w:ascii="Arial" w:hAnsi="Arial" w:cs="Arial"/>
              </w:rPr>
            </w:pPr>
            <w:r w:rsidRPr="005E7A1A">
              <w:rPr>
                <w:rFonts w:ascii="Arial" w:hAnsi="Arial" w:cs="Arial"/>
              </w:rPr>
              <w:t xml:space="preserve">Scan the patient’s barcode (Trainer to click </w:t>
            </w:r>
            <w:r w:rsidRPr="005E7A1A">
              <w:rPr>
                <w:rFonts w:ascii="Arial" w:hAnsi="Arial" w:cs="Arial"/>
                <w:b/>
                <w:bCs/>
              </w:rPr>
              <w:t>Next</w:t>
            </w:r>
            <w:r>
              <w:rPr>
                <w:rFonts w:ascii="Arial" w:hAnsi="Arial" w:cs="Arial"/>
                <w:b/>
                <w:bCs/>
              </w:rPr>
              <w:t xml:space="preserve"> </w:t>
            </w:r>
            <w:r w:rsidRPr="00E8584F">
              <w:rPr>
                <w:rFonts w:ascii="Arial" w:hAnsi="Arial" w:cs="Arial"/>
              </w:rPr>
              <w:t xml:space="preserve">and select ‘no scanner available’) </w:t>
            </w:r>
          </w:p>
          <w:p w14:paraId="175685D0" w14:textId="157B98A9" w:rsidR="009B3719" w:rsidRPr="00BC2773" w:rsidRDefault="009B3719" w:rsidP="009B3719">
            <w:pPr>
              <w:pStyle w:val="ListParagraph"/>
              <w:numPr>
                <w:ilvl w:val="0"/>
                <w:numId w:val="6"/>
              </w:numPr>
              <w:spacing w:before="100" w:beforeAutospacing="1" w:after="100" w:afterAutospacing="1" w:line="300" w:lineRule="exact"/>
              <w:ind w:left="360"/>
              <w:rPr>
                <w:rFonts w:ascii="Arial" w:hAnsi="Arial" w:cs="Arial"/>
              </w:rPr>
            </w:pPr>
            <w:r>
              <w:rPr>
                <w:rFonts w:ascii="Arial" w:hAnsi="Arial" w:cs="Arial"/>
              </w:rPr>
              <w:t xml:space="preserve">Select each med that’s been administered and click </w:t>
            </w:r>
            <w:r w:rsidRPr="005E7A1A">
              <w:rPr>
                <w:rFonts w:ascii="Arial" w:hAnsi="Arial" w:cs="Arial"/>
                <w:b/>
                <w:bCs/>
              </w:rPr>
              <w:t>Sign</w:t>
            </w:r>
          </w:p>
          <w:p w14:paraId="419C39ED" w14:textId="03195C5E" w:rsidR="009B3719" w:rsidRPr="00BC2773" w:rsidRDefault="009B3719" w:rsidP="009B3719">
            <w:pPr>
              <w:pStyle w:val="ListParagraph"/>
              <w:numPr>
                <w:ilvl w:val="0"/>
                <w:numId w:val="6"/>
              </w:numPr>
              <w:spacing w:before="100" w:beforeAutospacing="1" w:after="100" w:afterAutospacing="1" w:line="300" w:lineRule="exact"/>
              <w:ind w:left="360"/>
              <w:rPr>
                <w:rFonts w:ascii="Arial" w:hAnsi="Arial" w:cs="Arial"/>
                <w:b/>
                <w:bCs/>
              </w:rPr>
            </w:pPr>
            <w:r>
              <w:rPr>
                <w:rFonts w:ascii="Arial" w:hAnsi="Arial" w:cs="Arial"/>
              </w:rPr>
              <w:t xml:space="preserve">Show options on right-click, e.g. </w:t>
            </w:r>
            <w:r w:rsidRPr="00BC2773">
              <w:rPr>
                <w:rFonts w:ascii="Arial" w:hAnsi="Arial" w:cs="Arial"/>
                <w:b/>
                <w:bCs/>
              </w:rPr>
              <w:t>Record Not Done</w:t>
            </w:r>
          </w:p>
          <w:p w14:paraId="7EC6419F" w14:textId="77777777" w:rsidR="009B3719" w:rsidRPr="00B84D73" w:rsidRDefault="009B3719" w:rsidP="009B3719">
            <w:pPr>
              <w:pStyle w:val="ListParagraph"/>
              <w:numPr>
                <w:ilvl w:val="0"/>
                <w:numId w:val="6"/>
              </w:numPr>
              <w:spacing w:before="100" w:beforeAutospacing="1" w:after="100" w:afterAutospacing="1" w:line="300" w:lineRule="exact"/>
              <w:ind w:left="360"/>
              <w:rPr>
                <w:rFonts w:ascii="Arial" w:hAnsi="Arial" w:cs="Arial"/>
                <w:b/>
                <w:bCs/>
              </w:rPr>
            </w:pPr>
            <w:r>
              <w:rPr>
                <w:rFonts w:ascii="Arial" w:hAnsi="Arial" w:cs="Arial"/>
              </w:rPr>
              <w:t xml:space="preserve">To view the administered meds. click the </w:t>
            </w:r>
            <w:r w:rsidRPr="00B84D73">
              <w:rPr>
                <w:rFonts w:ascii="Arial" w:hAnsi="Arial" w:cs="Arial"/>
                <w:b/>
                <w:bCs/>
              </w:rPr>
              <w:t>Medications and Medical Devices</w:t>
            </w:r>
            <w:r>
              <w:rPr>
                <w:rFonts w:ascii="Arial" w:hAnsi="Arial" w:cs="Arial"/>
              </w:rPr>
              <w:t xml:space="preserve"> component – expand the </w:t>
            </w:r>
            <w:r w:rsidRPr="00E8584F">
              <w:rPr>
                <w:rFonts w:ascii="Arial" w:hAnsi="Arial" w:cs="Arial"/>
                <w:b/>
                <w:bCs/>
              </w:rPr>
              <w:t>Administered</w:t>
            </w:r>
            <w:r>
              <w:rPr>
                <w:rFonts w:ascii="Arial" w:hAnsi="Arial" w:cs="Arial"/>
              </w:rPr>
              <w:t xml:space="preserve"> section to view them</w:t>
            </w:r>
          </w:p>
          <w:p w14:paraId="76E2CA35" w14:textId="763A2093" w:rsidR="009B3719" w:rsidRDefault="009B3719" w:rsidP="009B3719">
            <w:pPr>
              <w:pStyle w:val="ListParagraph"/>
              <w:numPr>
                <w:ilvl w:val="0"/>
                <w:numId w:val="6"/>
              </w:numPr>
              <w:spacing w:before="100" w:beforeAutospacing="1" w:after="100" w:afterAutospacing="1" w:line="300" w:lineRule="exact"/>
              <w:ind w:left="360"/>
              <w:rPr>
                <w:rFonts w:ascii="Arial" w:hAnsi="Arial" w:cs="Arial"/>
                <w:b/>
                <w:bCs/>
              </w:rPr>
            </w:pPr>
            <w:r>
              <w:rPr>
                <w:rFonts w:ascii="Arial" w:hAnsi="Arial" w:cs="Arial"/>
              </w:rPr>
              <w:t xml:space="preserve">For a more detailed view, open the left </w:t>
            </w:r>
            <w:r w:rsidRPr="00B84D73">
              <w:rPr>
                <w:rFonts w:ascii="Arial" w:hAnsi="Arial" w:cs="Arial"/>
                <w:b/>
                <w:bCs/>
              </w:rPr>
              <w:t>Menu</w:t>
            </w:r>
            <w:r>
              <w:rPr>
                <w:rFonts w:ascii="Arial" w:hAnsi="Arial" w:cs="Arial"/>
              </w:rPr>
              <w:t xml:space="preserve"> and select </w:t>
            </w:r>
            <w:r w:rsidRPr="00B84D73">
              <w:rPr>
                <w:rFonts w:ascii="Arial" w:hAnsi="Arial" w:cs="Arial"/>
                <w:b/>
                <w:bCs/>
              </w:rPr>
              <w:t>Drug Chart</w:t>
            </w:r>
          </w:p>
          <w:p w14:paraId="1FD3BC0B" w14:textId="77777777" w:rsidR="009B3719" w:rsidRDefault="009B3719" w:rsidP="009B3719">
            <w:pPr>
              <w:pStyle w:val="ListParagraph"/>
              <w:numPr>
                <w:ilvl w:val="0"/>
                <w:numId w:val="6"/>
              </w:numPr>
              <w:spacing w:before="100" w:beforeAutospacing="1" w:after="100" w:afterAutospacing="1" w:line="300" w:lineRule="exact"/>
              <w:ind w:left="360"/>
              <w:rPr>
                <w:rFonts w:ascii="Arial" w:hAnsi="Arial" w:cs="Arial"/>
              </w:rPr>
            </w:pPr>
            <w:r w:rsidRPr="00B84D73">
              <w:rPr>
                <w:rFonts w:ascii="Arial" w:hAnsi="Arial" w:cs="Arial"/>
              </w:rPr>
              <w:t>Hover over date/time column to see who administered the meds</w:t>
            </w:r>
          </w:p>
          <w:p w14:paraId="27EE5295" w14:textId="77777777" w:rsidR="005E12E7" w:rsidRDefault="005E12E7" w:rsidP="005E12E7">
            <w:pPr>
              <w:pStyle w:val="ListParagraph"/>
              <w:spacing w:before="100" w:beforeAutospacing="1" w:after="100" w:afterAutospacing="1" w:line="300" w:lineRule="exact"/>
              <w:ind w:left="360"/>
              <w:rPr>
                <w:rFonts w:ascii="Arial" w:hAnsi="Arial" w:cs="Arial"/>
              </w:rPr>
            </w:pPr>
          </w:p>
          <w:p w14:paraId="58DD533F" w14:textId="18E1C279" w:rsidR="005E12E7" w:rsidRPr="003703CB" w:rsidRDefault="005E12E7" w:rsidP="005E12E7">
            <w:pPr>
              <w:pStyle w:val="ListParagraph"/>
              <w:spacing w:before="100" w:beforeAutospacing="1" w:after="100" w:afterAutospacing="1" w:line="300" w:lineRule="exact"/>
              <w:ind w:left="360"/>
              <w:rPr>
                <w:rFonts w:ascii="Arial" w:hAnsi="Arial" w:cs="Arial"/>
              </w:rPr>
            </w:pPr>
          </w:p>
        </w:tc>
      </w:tr>
      <w:tr w:rsidR="009B3719" w:rsidRPr="00DD6528" w14:paraId="79514BD0" w14:textId="77777777" w:rsidTr="000F7BAB">
        <w:tc>
          <w:tcPr>
            <w:tcW w:w="567" w:type="dxa"/>
          </w:tcPr>
          <w:p w14:paraId="6170011E" w14:textId="7B434984" w:rsidR="009B3719" w:rsidRPr="00DD6528" w:rsidRDefault="009B3719" w:rsidP="009B3719">
            <w:pPr>
              <w:spacing w:after="100" w:line="300" w:lineRule="exact"/>
              <w:contextualSpacing/>
              <w:rPr>
                <w:rFonts w:ascii="Arial" w:hAnsi="Arial" w:cs="Arial"/>
                <w:sz w:val="24"/>
                <w:szCs w:val="24"/>
              </w:rPr>
            </w:pPr>
            <w:bookmarkStart w:id="0" w:name="_Hlk134985703"/>
            <w:r w:rsidRPr="00DD6528">
              <w:rPr>
                <w:rFonts w:ascii="Arial" w:hAnsi="Arial" w:cs="Arial"/>
                <w:sz w:val="24"/>
                <w:szCs w:val="24"/>
              </w:rPr>
              <w:lastRenderedPageBreak/>
              <w:t>10</w:t>
            </w:r>
          </w:p>
        </w:tc>
        <w:tc>
          <w:tcPr>
            <w:tcW w:w="1702" w:type="dxa"/>
          </w:tcPr>
          <w:p w14:paraId="20E7D642" w14:textId="6FDBAE2D" w:rsidR="009B3719" w:rsidRPr="00DD6528" w:rsidRDefault="009B3719" w:rsidP="009B3719">
            <w:pPr>
              <w:spacing w:after="100" w:line="300" w:lineRule="exact"/>
              <w:contextualSpacing/>
              <w:rPr>
                <w:rFonts w:ascii="Arial" w:hAnsi="Arial" w:cs="Arial"/>
                <w:b/>
                <w:bCs/>
              </w:rPr>
            </w:pPr>
            <w:r w:rsidRPr="00DD6528">
              <w:rPr>
                <w:rFonts w:ascii="Arial" w:hAnsi="Arial" w:cs="Arial"/>
                <w:b/>
                <w:bCs/>
              </w:rPr>
              <w:t>Revisit care plan</w:t>
            </w:r>
          </w:p>
        </w:tc>
        <w:tc>
          <w:tcPr>
            <w:tcW w:w="13183" w:type="dxa"/>
            <w:gridSpan w:val="2"/>
          </w:tcPr>
          <w:p w14:paraId="6034B52E" w14:textId="38FBDA4A" w:rsidR="009B3719" w:rsidRPr="00DD6528" w:rsidRDefault="009B3719" w:rsidP="009B3719">
            <w:pPr>
              <w:spacing w:line="300" w:lineRule="exact"/>
              <w:ind w:left="340"/>
              <w:outlineLvl w:val="0"/>
              <w:rPr>
                <w:rFonts w:ascii="Arial" w:hAnsi="Arial" w:cs="Arial"/>
              </w:rPr>
            </w:pPr>
            <w:r w:rsidRPr="00DD6528">
              <w:rPr>
                <w:rFonts w:ascii="Arial" w:hAnsi="Arial" w:cs="Arial"/>
              </w:rPr>
              <w:t xml:space="preserve">In the scenario, </w:t>
            </w:r>
            <w:r w:rsidRPr="005E12E7">
              <w:rPr>
                <w:rFonts w:ascii="Arial" w:hAnsi="Arial" w:cs="Arial"/>
                <w:b/>
                <w:bCs/>
              </w:rPr>
              <w:t>Patient 1</w:t>
            </w:r>
            <w:r>
              <w:rPr>
                <w:rFonts w:ascii="Arial" w:hAnsi="Arial" w:cs="Arial"/>
              </w:rPr>
              <w:t xml:space="preserve"> needs a pain care plan accepting and then</w:t>
            </w:r>
            <w:r w:rsidRPr="00DD6528">
              <w:rPr>
                <w:rFonts w:ascii="Arial" w:hAnsi="Arial" w:cs="Arial"/>
              </w:rPr>
              <w:t xml:space="preserve"> the nurse will update as and when require</w:t>
            </w:r>
            <w:r w:rsidR="00020D76">
              <w:rPr>
                <w:rFonts w:ascii="Arial" w:hAnsi="Arial" w:cs="Arial"/>
              </w:rPr>
              <w:t>d</w:t>
            </w:r>
          </w:p>
          <w:p w14:paraId="79D7FDC9" w14:textId="070A1923" w:rsidR="009B3719" w:rsidRPr="00DD6528" w:rsidRDefault="009B3719" w:rsidP="009B3719">
            <w:pPr>
              <w:pStyle w:val="ListParagraph"/>
              <w:numPr>
                <w:ilvl w:val="0"/>
                <w:numId w:val="7"/>
              </w:numPr>
              <w:spacing w:line="300" w:lineRule="exact"/>
              <w:ind w:left="340"/>
              <w:outlineLvl w:val="0"/>
              <w:rPr>
                <w:rFonts w:ascii="Arial" w:hAnsi="Arial" w:cs="Arial"/>
              </w:rPr>
            </w:pPr>
            <w:r w:rsidRPr="00DD6528">
              <w:rPr>
                <w:rFonts w:ascii="Arial" w:hAnsi="Arial" w:cs="Arial"/>
              </w:rPr>
              <w:t>Select</w:t>
            </w:r>
            <w:r w:rsidRPr="00DD6528">
              <w:rPr>
                <w:rFonts w:ascii="Arial" w:hAnsi="Arial" w:cs="Arial"/>
                <w:b/>
                <w:bCs/>
              </w:rPr>
              <w:t xml:space="preserve"> Patient 1 </w:t>
            </w:r>
            <w:r w:rsidRPr="00DD6528">
              <w:rPr>
                <w:rFonts w:ascii="Arial" w:hAnsi="Arial" w:cs="Arial"/>
              </w:rPr>
              <w:t xml:space="preserve">and select the </w:t>
            </w:r>
            <w:r w:rsidRPr="00DD6528">
              <w:rPr>
                <w:rFonts w:ascii="Arial" w:hAnsi="Arial" w:cs="Arial"/>
                <w:b/>
                <w:bCs/>
              </w:rPr>
              <w:t>Critical</w:t>
            </w:r>
            <w:r w:rsidRPr="00DD6528">
              <w:rPr>
                <w:rFonts w:ascii="Arial" w:hAnsi="Arial" w:cs="Arial"/>
              </w:rPr>
              <w:t xml:space="preserve"> </w:t>
            </w:r>
            <w:r w:rsidRPr="00DD6528">
              <w:rPr>
                <w:rFonts w:ascii="Arial" w:hAnsi="Arial" w:cs="Arial"/>
                <w:b/>
                <w:bCs/>
              </w:rPr>
              <w:t>Care</w:t>
            </w:r>
            <w:r w:rsidRPr="00DD6528">
              <w:rPr>
                <w:rFonts w:ascii="Arial" w:hAnsi="Arial" w:cs="Arial"/>
              </w:rPr>
              <w:t xml:space="preserve"> </w:t>
            </w:r>
            <w:r w:rsidRPr="00DD6528">
              <w:rPr>
                <w:rFonts w:ascii="Arial" w:hAnsi="Arial" w:cs="Arial"/>
                <w:b/>
                <w:bCs/>
              </w:rPr>
              <w:t>Manage</w:t>
            </w:r>
            <w:r w:rsidRPr="00DD6528">
              <w:rPr>
                <w:rFonts w:ascii="Arial" w:hAnsi="Arial" w:cs="Arial"/>
              </w:rPr>
              <w:t xml:space="preserve"> MPage </w:t>
            </w:r>
          </w:p>
          <w:p w14:paraId="78C7CCAA" w14:textId="24150F35" w:rsidR="009B3719" w:rsidRPr="00DD6528" w:rsidRDefault="009B3719" w:rsidP="009B3719">
            <w:pPr>
              <w:pStyle w:val="ListParagraph"/>
              <w:numPr>
                <w:ilvl w:val="0"/>
                <w:numId w:val="7"/>
              </w:numPr>
              <w:spacing w:line="300" w:lineRule="exact"/>
              <w:ind w:left="340"/>
              <w:outlineLvl w:val="0"/>
              <w:rPr>
                <w:rFonts w:ascii="Arial" w:hAnsi="Arial" w:cs="Arial"/>
              </w:rPr>
            </w:pPr>
            <w:r w:rsidRPr="00DD6528">
              <w:rPr>
                <w:rFonts w:ascii="Arial" w:hAnsi="Arial" w:cs="Arial"/>
              </w:rPr>
              <w:t xml:space="preserve">Open </w:t>
            </w:r>
            <w:r w:rsidRPr="00020D76">
              <w:rPr>
                <w:rFonts w:ascii="Arial" w:hAnsi="Arial" w:cs="Arial"/>
                <w:b/>
                <w:bCs/>
              </w:rPr>
              <w:t>Order</w:t>
            </w:r>
            <w:r w:rsidRPr="00DD6528">
              <w:rPr>
                <w:rFonts w:ascii="Arial" w:hAnsi="Arial" w:cs="Arial"/>
              </w:rPr>
              <w:t xml:space="preserve"> </w:t>
            </w:r>
            <w:r w:rsidRPr="00020D76">
              <w:rPr>
                <w:rFonts w:ascii="Arial" w:hAnsi="Arial" w:cs="Arial"/>
                <w:b/>
                <w:bCs/>
              </w:rPr>
              <w:t>Profile</w:t>
            </w:r>
            <w:r w:rsidRPr="00DD6528">
              <w:rPr>
                <w:rFonts w:ascii="Arial" w:hAnsi="Arial" w:cs="Arial"/>
              </w:rPr>
              <w:t xml:space="preserve"> and click the header. </w:t>
            </w:r>
            <w:r w:rsidRPr="00DD6528">
              <w:rPr>
                <w:rFonts w:ascii="Arial" w:hAnsi="Arial" w:cs="Arial"/>
                <w:b/>
                <w:bCs/>
              </w:rPr>
              <w:t xml:space="preserve">Requests/Care Plans </w:t>
            </w:r>
            <w:r w:rsidRPr="00DD6528">
              <w:rPr>
                <w:rFonts w:ascii="Arial" w:hAnsi="Arial" w:cs="Arial"/>
              </w:rPr>
              <w:t>opens</w:t>
            </w:r>
          </w:p>
          <w:p w14:paraId="2DC2E1C5" w14:textId="59831624" w:rsidR="009B3719" w:rsidRDefault="009B3719" w:rsidP="009B3719">
            <w:pPr>
              <w:pStyle w:val="ListParagraph"/>
              <w:numPr>
                <w:ilvl w:val="0"/>
                <w:numId w:val="7"/>
              </w:numPr>
              <w:spacing w:line="300" w:lineRule="exact"/>
              <w:ind w:left="340"/>
              <w:outlineLvl w:val="0"/>
              <w:rPr>
                <w:rFonts w:ascii="Arial" w:hAnsi="Arial" w:cs="Arial"/>
                <w:b/>
                <w:bCs/>
              </w:rPr>
            </w:pPr>
            <w:r w:rsidRPr="00DD6528">
              <w:rPr>
                <w:rFonts w:ascii="Arial" w:hAnsi="Arial" w:cs="Arial"/>
              </w:rPr>
              <w:t>Click on</w:t>
            </w:r>
            <w:r>
              <w:rPr>
                <w:rFonts w:ascii="Arial" w:hAnsi="Arial" w:cs="Arial"/>
              </w:rPr>
              <w:t xml:space="preserve"> </w:t>
            </w:r>
            <w:r w:rsidR="00020D76">
              <w:rPr>
                <w:rFonts w:ascii="Arial" w:hAnsi="Arial" w:cs="Arial"/>
                <w:b/>
                <w:bCs/>
              </w:rPr>
              <w:t>S</w:t>
            </w:r>
            <w:r w:rsidRPr="00020D76">
              <w:rPr>
                <w:rFonts w:ascii="Arial" w:hAnsi="Arial" w:cs="Arial"/>
                <w:b/>
                <w:bCs/>
              </w:rPr>
              <w:t>uggested</w:t>
            </w:r>
            <w:r>
              <w:rPr>
                <w:rFonts w:ascii="Arial" w:hAnsi="Arial" w:cs="Arial"/>
              </w:rPr>
              <w:t xml:space="preserve"> and then </w:t>
            </w:r>
            <w:r w:rsidR="00020D76">
              <w:rPr>
                <w:rFonts w:ascii="Arial" w:hAnsi="Arial" w:cs="Arial"/>
              </w:rPr>
              <w:t xml:space="preserve">select </w:t>
            </w:r>
            <w:r w:rsidRPr="00DD6528">
              <w:rPr>
                <w:rFonts w:ascii="Arial" w:hAnsi="Arial" w:cs="Arial"/>
                <w:b/>
                <w:bCs/>
              </w:rPr>
              <w:t xml:space="preserve">Pain Care Plan </w:t>
            </w:r>
            <w:r>
              <w:rPr>
                <w:rFonts w:ascii="Arial" w:hAnsi="Arial" w:cs="Arial"/>
                <w:b/>
                <w:bCs/>
              </w:rPr>
              <w:t>–</w:t>
            </w:r>
            <w:r w:rsidRPr="00DD6528">
              <w:rPr>
                <w:rFonts w:ascii="Arial" w:hAnsi="Arial" w:cs="Arial"/>
                <w:b/>
                <w:bCs/>
              </w:rPr>
              <w:t xml:space="preserve"> Adult</w:t>
            </w:r>
          </w:p>
          <w:p w14:paraId="6B5D749C" w14:textId="23DA9F3F" w:rsidR="009B3719" w:rsidRDefault="009B3719" w:rsidP="009B3719">
            <w:pPr>
              <w:pStyle w:val="ListParagraph"/>
              <w:numPr>
                <w:ilvl w:val="0"/>
                <w:numId w:val="7"/>
              </w:numPr>
              <w:spacing w:line="300" w:lineRule="exact"/>
              <w:ind w:left="340"/>
              <w:outlineLvl w:val="0"/>
              <w:rPr>
                <w:rFonts w:ascii="Arial" w:hAnsi="Arial" w:cs="Arial"/>
                <w:b/>
                <w:bCs/>
              </w:rPr>
            </w:pPr>
            <w:r w:rsidRPr="00AD3B9B">
              <w:rPr>
                <w:rFonts w:ascii="Arial" w:hAnsi="Arial" w:cs="Arial"/>
              </w:rPr>
              <w:t>Accept the</w:t>
            </w:r>
            <w:r>
              <w:rPr>
                <w:rFonts w:ascii="Arial" w:hAnsi="Arial" w:cs="Arial"/>
                <w:b/>
                <w:bCs/>
              </w:rPr>
              <w:t xml:space="preserve"> Pain Care Plan </w:t>
            </w:r>
            <w:r w:rsidRPr="00AD3B9B">
              <w:rPr>
                <w:rFonts w:ascii="Arial" w:hAnsi="Arial" w:cs="Arial"/>
              </w:rPr>
              <w:t xml:space="preserve">and </w:t>
            </w:r>
            <w:r w:rsidR="00020D76">
              <w:rPr>
                <w:rFonts w:ascii="Arial" w:hAnsi="Arial" w:cs="Arial"/>
              </w:rPr>
              <w:t>c</w:t>
            </w:r>
            <w:r w:rsidRPr="00AD3B9B">
              <w:rPr>
                <w:rFonts w:ascii="Arial" w:hAnsi="Arial" w:cs="Arial"/>
              </w:rPr>
              <w:t>lick</w:t>
            </w:r>
            <w:r>
              <w:rPr>
                <w:rFonts w:ascii="Arial" w:hAnsi="Arial" w:cs="Arial"/>
                <w:b/>
                <w:bCs/>
              </w:rPr>
              <w:t xml:space="preserve"> ‘Initiate now’</w:t>
            </w:r>
          </w:p>
          <w:p w14:paraId="790F394F" w14:textId="1A78D759" w:rsidR="009B3719" w:rsidRDefault="009B3719" w:rsidP="009B3719">
            <w:pPr>
              <w:pStyle w:val="ListParagraph"/>
              <w:numPr>
                <w:ilvl w:val="0"/>
                <w:numId w:val="7"/>
              </w:numPr>
              <w:spacing w:line="300" w:lineRule="exact"/>
              <w:ind w:left="340"/>
              <w:outlineLvl w:val="0"/>
              <w:rPr>
                <w:rFonts w:ascii="Arial" w:hAnsi="Arial" w:cs="Arial"/>
              </w:rPr>
            </w:pPr>
            <w:r w:rsidRPr="00AD3B9B">
              <w:rPr>
                <w:rFonts w:ascii="Arial" w:hAnsi="Arial" w:cs="Arial"/>
              </w:rPr>
              <w:t>Complete the care plan as required</w:t>
            </w:r>
          </w:p>
          <w:p w14:paraId="28EA220A" w14:textId="1608A7B8" w:rsidR="009B3719" w:rsidRPr="00AD3B9B" w:rsidRDefault="009B3719" w:rsidP="009B3719">
            <w:pPr>
              <w:pStyle w:val="ListParagraph"/>
              <w:numPr>
                <w:ilvl w:val="0"/>
                <w:numId w:val="7"/>
              </w:numPr>
              <w:spacing w:line="300" w:lineRule="exact"/>
              <w:ind w:left="340"/>
              <w:outlineLvl w:val="0"/>
              <w:rPr>
                <w:rFonts w:ascii="Arial" w:hAnsi="Arial" w:cs="Arial"/>
              </w:rPr>
            </w:pPr>
            <w:r>
              <w:rPr>
                <w:rFonts w:ascii="Arial" w:hAnsi="Arial" w:cs="Arial"/>
              </w:rPr>
              <w:t xml:space="preserve">Navigate back to the </w:t>
            </w:r>
            <w:r w:rsidRPr="00AD3B9B">
              <w:rPr>
                <w:rFonts w:ascii="Arial" w:hAnsi="Arial" w:cs="Arial"/>
                <w:b/>
                <w:bCs/>
              </w:rPr>
              <w:t>Requests/Care Plans</w:t>
            </w:r>
            <w:r>
              <w:rPr>
                <w:rFonts w:ascii="Arial" w:hAnsi="Arial" w:cs="Arial"/>
                <w:b/>
                <w:bCs/>
              </w:rPr>
              <w:t xml:space="preserve"> </w:t>
            </w:r>
            <w:r w:rsidRPr="00AD3B9B">
              <w:rPr>
                <w:rFonts w:ascii="Arial" w:hAnsi="Arial" w:cs="Arial"/>
              </w:rPr>
              <w:t xml:space="preserve">and click on </w:t>
            </w:r>
            <w:r>
              <w:rPr>
                <w:rFonts w:ascii="Arial" w:hAnsi="Arial" w:cs="Arial"/>
                <w:b/>
                <w:bCs/>
              </w:rPr>
              <w:t>Pain Care Plan - Adult</w:t>
            </w:r>
          </w:p>
          <w:p w14:paraId="137547CC" w14:textId="2E2123C1" w:rsidR="009B3719" w:rsidRPr="00DD6528" w:rsidRDefault="009B3719" w:rsidP="009B3719">
            <w:pPr>
              <w:pStyle w:val="ListParagraph"/>
              <w:numPr>
                <w:ilvl w:val="0"/>
                <w:numId w:val="7"/>
              </w:numPr>
              <w:spacing w:line="300" w:lineRule="exact"/>
              <w:ind w:left="340"/>
              <w:outlineLvl w:val="0"/>
              <w:rPr>
                <w:rFonts w:ascii="Arial" w:hAnsi="Arial" w:cs="Arial"/>
              </w:rPr>
            </w:pPr>
            <w:r w:rsidRPr="00DD6528">
              <w:rPr>
                <w:rFonts w:ascii="Arial" w:hAnsi="Arial" w:cs="Arial"/>
              </w:rPr>
              <w:t xml:space="preserve">Select the </w:t>
            </w:r>
            <w:r w:rsidRPr="00DD6528">
              <w:rPr>
                <w:rFonts w:ascii="Arial" w:hAnsi="Arial" w:cs="Arial"/>
                <w:b/>
                <w:bCs/>
              </w:rPr>
              <w:t>Document in Plan</w:t>
            </w:r>
            <w:r w:rsidRPr="00DD6528">
              <w:rPr>
                <w:rFonts w:ascii="Arial" w:hAnsi="Arial" w:cs="Arial"/>
              </w:rPr>
              <w:t xml:space="preserve"> tab (between the </w:t>
            </w:r>
            <w:r w:rsidRPr="00DD6528">
              <w:rPr>
                <w:rFonts w:ascii="Arial" w:hAnsi="Arial" w:cs="Arial"/>
                <w:b/>
                <w:bCs/>
              </w:rPr>
              <w:t>Me</w:t>
            </w:r>
            <w:r w:rsidR="00020D76">
              <w:rPr>
                <w:rFonts w:ascii="Arial" w:hAnsi="Arial" w:cs="Arial"/>
                <w:b/>
                <w:bCs/>
              </w:rPr>
              <w:t xml:space="preserve">dication </w:t>
            </w:r>
            <w:r w:rsidRPr="00DD6528">
              <w:rPr>
                <w:rFonts w:ascii="Arial" w:hAnsi="Arial" w:cs="Arial"/>
                <w:b/>
                <w:bCs/>
              </w:rPr>
              <w:t>List</w:t>
            </w:r>
            <w:r w:rsidRPr="00DD6528">
              <w:rPr>
                <w:rFonts w:ascii="Arial" w:hAnsi="Arial" w:cs="Arial"/>
              </w:rPr>
              <w:t xml:space="preserve"> and </w:t>
            </w:r>
            <w:r w:rsidRPr="00DD6528">
              <w:rPr>
                <w:rFonts w:ascii="Arial" w:hAnsi="Arial" w:cs="Arial"/>
                <w:b/>
                <w:bCs/>
              </w:rPr>
              <w:t>Manage</w:t>
            </w:r>
            <w:r w:rsidRPr="00DD6528">
              <w:rPr>
                <w:rFonts w:ascii="Arial" w:hAnsi="Arial" w:cs="Arial"/>
              </w:rPr>
              <w:t xml:space="preserve"> </w:t>
            </w:r>
            <w:r w:rsidRPr="00DD6528">
              <w:rPr>
                <w:rFonts w:ascii="Arial" w:hAnsi="Arial" w:cs="Arial"/>
                <w:b/>
                <w:bCs/>
              </w:rPr>
              <w:t>Infusions</w:t>
            </w:r>
            <w:r w:rsidRPr="00DD6528">
              <w:rPr>
                <w:rFonts w:ascii="Arial" w:hAnsi="Arial" w:cs="Arial"/>
              </w:rPr>
              <w:t xml:space="preserve"> tabs). This is used to outcome each plan and should be completed at the end of each shift</w:t>
            </w:r>
          </w:p>
          <w:p w14:paraId="4E0C9C54" w14:textId="29C7A7E3" w:rsidR="009B3719" w:rsidRPr="00DD6528" w:rsidRDefault="009B3719" w:rsidP="009B3719">
            <w:pPr>
              <w:pStyle w:val="ListParagraph"/>
              <w:numPr>
                <w:ilvl w:val="0"/>
                <w:numId w:val="7"/>
              </w:numPr>
              <w:spacing w:line="300" w:lineRule="exact"/>
              <w:ind w:left="340"/>
              <w:outlineLvl w:val="0"/>
              <w:rPr>
                <w:rFonts w:ascii="Arial" w:hAnsi="Arial" w:cs="Arial"/>
              </w:rPr>
            </w:pPr>
            <w:r w:rsidRPr="00DD6528">
              <w:rPr>
                <w:rFonts w:ascii="Arial" w:hAnsi="Arial" w:cs="Arial"/>
              </w:rPr>
              <w:t>Complete outcomes one at a time, i.e. met/not met with relevant reason</w:t>
            </w:r>
            <w:r w:rsidR="00020D76">
              <w:rPr>
                <w:rFonts w:ascii="Arial" w:hAnsi="Arial" w:cs="Arial"/>
              </w:rPr>
              <w:t xml:space="preserve"> </w:t>
            </w:r>
            <w:r w:rsidRPr="00DD6528">
              <w:rPr>
                <w:rFonts w:ascii="Arial" w:hAnsi="Arial" w:cs="Arial"/>
              </w:rPr>
              <w:t>/</w:t>
            </w:r>
            <w:r w:rsidR="00020D76">
              <w:rPr>
                <w:rFonts w:ascii="Arial" w:hAnsi="Arial" w:cs="Arial"/>
              </w:rPr>
              <w:t xml:space="preserve"> </w:t>
            </w:r>
            <w:r w:rsidRPr="00DD6528">
              <w:rPr>
                <w:rFonts w:ascii="Arial" w:hAnsi="Arial" w:cs="Arial"/>
              </w:rPr>
              <w:t>comments</w:t>
            </w:r>
            <w:r w:rsidR="00020D76">
              <w:rPr>
                <w:rFonts w:ascii="Arial" w:hAnsi="Arial" w:cs="Arial"/>
              </w:rPr>
              <w:t xml:space="preserve"> </w:t>
            </w:r>
            <w:r w:rsidRPr="00DD6528">
              <w:rPr>
                <w:rFonts w:ascii="Arial" w:hAnsi="Arial" w:cs="Arial"/>
              </w:rPr>
              <w:t>/</w:t>
            </w:r>
            <w:r w:rsidR="00020D76">
              <w:rPr>
                <w:rFonts w:ascii="Arial" w:hAnsi="Arial" w:cs="Arial"/>
              </w:rPr>
              <w:t xml:space="preserve"> </w:t>
            </w:r>
            <w:r w:rsidRPr="00DD6528">
              <w:rPr>
                <w:rFonts w:ascii="Arial" w:hAnsi="Arial" w:cs="Arial"/>
              </w:rPr>
              <w:t>actions</w:t>
            </w:r>
          </w:p>
          <w:p w14:paraId="51CDCF22" w14:textId="120BF425" w:rsidR="009B3719" w:rsidRPr="00DD6528" w:rsidRDefault="009B3719" w:rsidP="009B3719">
            <w:pPr>
              <w:pStyle w:val="ListParagraph"/>
              <w:numPr>
                <w:ilvl w:val="0"/>
                <w:numId w:val="7"/>
              </w:numPr>
              <w:spacing w:line="300" w:lineRule="exact"/>
              <w:ind w:left="340"/>
              <w:outlineLvl w:val="0"/>
              <w:rPr>
                <w:rFonts w:ascii="Arial" w:hAnsi="Arial" w:cs="Arial"/>
              </w:rPr>
            </w:pPr>
            <w:r w:rsidRPr="00DD6528">
              <w:rPr>
                <w:rFonts w:ascii="Arial" w:hAnsi="Arial" w:cs="Arial"/>
                <w:noProof/>
              </w:rPr>
              <w:drawing>
                <wp:anchor distT="0" distB="0" distL="114300" distR="114300" simplePos="0" relativeHeight="251668480" behindDoc="0" locked="0" layoutInCell="1" allowOverlap="1" wp14:anchorId="1407D2CB" wp14:editId="1BDCD3F1">
                  <wp:simplePos x="0" y="0"/>
                  <wp:positionH relativeFrom="column">
                    <wp:posOffset>2924810</wp:posOffset>
                  </wp:positionH>
                  <wp:positionV relativeFrom="paragraph">
                    <wp:posOffset>27940</wp:posOffset>
                  </wp:positionV>
                  <wp:extent cx="215911" cy="2159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5911" cy="215911"/>
                          </a:xfrm>
                          <a:prstGeom prst="rect">
                            <a:avLst/>
                          </a:prstGeom>
                        </pic:spPr>
                      </pic:pic>
                    </a:graphicData>
                  </a:graphic>
                  <wp14:sizeRelH relativeFrom="page">
                    <wp14:pctWidth>0</wp14:pctWidth>
                  </wp14:sizeRelH>
                  <wp14:sizeRelV relativeFrom="page">
                    <wp14:pctHeight>0</wp14:pctHeight>
                  </wp14:sizeRelV>
                </wp:anchor>
              </w:drawing>
            </w:r>
            <w:r w:rsidRPr="00DD6528">
              <w:rPr>
                <w:rFonts w:ascii="Arial" w:hAnsi="Arial" w:cs="Arial"/>
              </w:rPr>
              <w:t>Can use the ‘clear’ icon if recorded in error:</w:t>
            </w:r>
          </w:p>
          <w:p w14:paraId="5573E1ED" w14:textId="77777777" w:rsidR="009B3719" w:rsidRPr="00CE0470" w:rsidRDefault="009B3719" w:rsidP="009B3719">
            <w:pPr>
              <w:pStyle w:val="ListParagraph"/>
              <w:numPr>
                <w:ilvl w:val="0"/>
                <w:numId w:val="7"/>
              </w:numPr>
              <w:spacing w:line="300" w:lineRule="exact"/>
              <w:ind w:left="340"/>
              <w:outlineLvl w:val="0"/>
              <w:rPr>
                <w:rFonts w:ascii="Arial" w:hAnsi="Arial" w:cs="Arial"/>
              </w:rPr>
            </w:pPr>
            <w:r w:rsidRPr="00DD6528">
              <w:rPr>
                <w:rFonts w:ascii="Arial" w:hAnsi="Arial" w:cs="Arial"/>
              </w:rPr>
              <w:t xml:space="preserve">Click </w:t>
            </w:r>
            <w:r w:rsidRPr="00DD6528">
              <w:rPr>
                <w:rFonts w:ascii="Arial" w:hAnsi="Arial" w:cs="Arial"/>
                <w:b/>
                <w:bCs/>
              </w:rPr>
              <w:t>Sign</w:t>
            </w:r>
            <w:r w:rsidRPr="00DD6528">
              <w:rPr>
                <w:rFonts w:ascii="Arial" w:hAnsi="Arial" w:cs="Arial"/>
              </w:rPr>
              <w:t xml:space="preserve"> </w:t>
            </w:r>
            <w:r w:rsidRPr="00DD6528">
              <w:rPr>
                <w:rFonts w:ascii="Arial" w:hAnsi="Arial" w:cs="Arial"/>
                <w:b/>
                <w:bCs/>
              </w:rPr>
              <w:t>Documentation</w:t>
            </w:r>
          </w:p>
          <w:p w14:paraId="79136D34" w14:textId="651799CB" w:rsidR="009B3719" w:rsidRPr="003703CB" w:rsidRDefault="009B3719" w:rsidP="009B3719">
            <w:pPr>
              <w:pStyle w:val="ListParagraph"/>
              <w:spacing w:line="300" w:lineRule="exact"/>
              <w:ind w:left="340"/>
              <w:outlineLvl w:val="0"/>
              <w:rPr>
                <w:rFonts w:ascii="Arial" w:hAnsi="Arial" w:cs="Arial"/>
              </w:rPr>
            </w:pPr>
          </w:p>
        </w:tc>
      </w:tr>
      <w:bookmarkEnd w:id="0"/>
      <w:tr w:rsidR="009B3719" w:rsidRPr="00DD6528" w14:paraId="1585A9A2" w14:textId="77777777" w:rsidTr="000F7BAB">
        <w:tc>
          <w:tcPr>
            <w:tcW w:w="567" w:type="dxa"/>
          </w:tcPr>
          <w:p w14:paraId="1C0165B5" w14:textId="7A5A4B1C"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sz w:val="24"/>
                <w:szCs w:val="24"/>
              </w:rPr>
              <w:t>5</w:t>
            </w:r>
          </w:p>
        </w:tc>
        <w:tc>
          <w:tcPr>
            <w:tcW w:w="1702" w:type="dxa"/>
          </w:tcPr>
          <w:p w14:paraId="7CA7808E" w14:textId="30EFD24C" w:rsidR="009B3719" w:rsidRPr="00DD6528" w:rsidRDefault="009B3719" w:rsidP="009B3719">
            <w:pPr>
              <w:spacing w:after="100" w:line="300" w:lineRule="exact"/>
              <w:contextualSpacing/>
              <w:rPr>
                <w:rFonts w:ascii="Arial" w:hAnsi="Arial" w:cs="Arial"/>
                <w:b/>
                <w:bCs/>
              </w:rPr>
            </w:pPr>
            <w:r w:rsidRPr="00DD6528">
              <w:rPr>
                <w:rFonts w:ascii="Arial" w:hAnsi="Arial" w:cs="Arial"/>
                <w:b/>
                <w:bCs/>
              </w:rPr>
              <w:t>Daily Review</w:t>
            </w:r>
          </w:p>
        </w:tc>
        <w:tc>
          <w:tcPr>
            <w:tcW w:w="13183" w:type="dxa"/>
            <w:gridSpan w:val="2"/>
          </w:tcPr>
          <w:p w14:paraId="2D4BF560" w14:textId="77777777" w:rsidR="00013C58" w:rsidRDefault="00020D76" w:rsidP="00020D76">
            <w:pPr>
              <w:pStyle w:val="ListParagraph"/>
              <w:numPr>
                <w:ilvl w:val="0"/>
                <w:numId w:val="2"/>
              </w:numPr>
              <w:spacing w:line="300" w:lineRule="exact"/>
              <w:ind w:left="360"/>
              <w:rPr>
                <w:rFonts w:ascii="Arial" w:hAnsi="Arial" w:cs="Arial"/>
              </w:rPr>
            </w:pPr>
            <w:r w:rsidRPr="00020D76">
              <w:rPr>
                <w:rFonts w:ascii="Arial" w:eastAsia="Times New Roman" w:hAnsi="Arial" w:cs="Arial"/>
                <w:lang w:eastAsia="en-GB"/>
              </w:rPr>
              <w:t xml:space="preserve">Click </w:t>
            </w:r>
            <w:r w:rsidRPr="00020D76">
              <w:rPr>
                <w:rFonts w:ascii="Arial" w:eastAsia="Times New Roman" w:hAnsi="Arial" w:cs="Arial"/>
                <w:b/>
                <w:bCs/>
                <w:lang w:eastAsia="en-GB"/>
              </w:rPr>
              <w:t xml:space="preserve">Home </w:t>
            </w:r>
            <w:r w:rsidRPr="00020D76">
              <w:rPr>
                <w:rFonts w:ascii="Arial" w:eastAsia="Times New Roman" w:hAnsi="Arial" w:cs="Arial"/>
                <w:lang w:eastAsia="en-GB"/>
              </w:rPr>
              <w:t xml:space="preserve">icon to return to </w:t>
            </w:r>
            <w:r w:rsidRPr="00020D76">
              <w:rPr>
                <w:rFonts w:ascii="Arial" w:eastAsia="Times New Roman" w:hAnsi="Arial" w:cs="Arial"/>
                <w:b/>
                <w:bCs/>
                <w:lang w:eastAsia="en-GB"/>
              </w:rPr>
              <w:t>Nurse</w:t>
            </w:r>
            <w:r w:rsidRPr="00020D76">
              <w:rPr>
                <w:rFonts w:ascii="Arial" w:eastAsia="Times New Roman" w:hAnsi="Arial" w:cs="Arial"/>
                <w:lang w:eastAsia="en-GB"/>
              </w:rPr>
              <w:t xml:space="preserve"> </w:t>
            </w:r>
            <w:r w:rsidRPr="00020D76">
              <w:rPr>
                <w:rFonts w:ascii="Arial" w:eastAsia="Times New Roman" w:hAnsi="Arial" w:cs="Arial"/>
                <w:b/>
                <w:bCs/>
                <w:lang w:eastAsia="en-GB"/>
              </w:rPr>
              <w:t>View</w:t>
            </w:r>
            <w:r w:rsidRPr="00020D76">
              <w:rPr>
                <w:rFonts w:ascii="Arial" w:eastAsia="Times New Roman" w:hAnsi="Arial" w:cs="Arial"/>
                <w:lang w:eastAsia="en-GB"/>
              </w:rPr>
              <w:t xml:space="preserve"> </w:t>
            </w:r>
            <w:r w:rsidR="00013C58" w:rsidRPr="00DD6528">
              <w:rPr>
                <w:rFonts w:ascii="Arial" w:hAnsi="Arial" w:cs="Arial"/>
              </w:rPr>
              <w:t>s</w:t>
            </w:r>
          </w:p>
          <w:p w14:paraId="26BD5E54" w14:textId="360CC447" w:rsidR="00013C58" w:rsidRDefault="00013C58" w:rsidP="00013C58">
            <w:pPr>
              <w:pStyle w:val="ListParagraph"/>
              <w:numPr>
                <w:ilvl w:val="0"/>
                <w:numId w:val="2"/>
              </w:numPr>
              <w:spacing w:line="300" w:lineRule="exact"/>
              <w:ind w:left="360"/>
              <w:rPr>
                <w:rFonts w:ascii="Arial" w:hAnsi="Arial" w:cs="Arial"/>
              </w:rPr>
            </w:pPr>
            <w:r>
              <w:rPr>
                <w:rFonts w:ascii="Arial" w:hAnsi="Arial" w:cs="Arial"/>
              </w:rPr>
              <w:t>S</w:t>
            </w:r>
            <w:r w:rsidRPr="00DD6528">
              <w:rPr>
                <w:rFonts w:ascii="Arial" w:hAnsi="Arial" w:cs="Arial"/>
              </w:rPr>
              <w:t xml:space="preserve">elect the </w:t>
            </w:r>
            <w:r w:rsidRPr="00DD6528">
              <w:rPr>
                <w:rFonts w:ascii="Arial" w:hAnsi="Arial" w:cs="Arial"/>
                <w:b/>
                <w:bCs/>
              </w:rPr>
              <w:t>Critical</w:t>
            </w:r>
            <w:r w:rsidRPr="00DD6528">
              <w:rPr>
                <w:rFonts w:ascii="Arial" w:hAnsi="Arial" w:cs="Arial"/>
              </w:rPr>
              <w:t xml:space="preserve"> </w:t>
            </w:r>
            <w:r w:rsidRPr="00DD6528">
              <w:rPr>
                <w:rFonts w:ascii="Arial" w:hAnsi="Arial" w:cs="Arial"/>
                <w:b/>
                <w:bCs/>
              </w:rPr>
              <w:t>Care</w:t>
            </w:r>
            <w:r w:rsidRPr="00DD6528">
              <w:rPr>
                <w:rFonts w:ascii="Arial" w:hAnsi="Arial" w:cs="Arial"/>
              </w:rPr>
              <w:t xml:space="preserve"> </w:t>
            </w:r>
            <w:r w:rsidRPr="00DD6528">
              <w:rPr>
                <w:rFonts w:ascii="Arial" w:hAnsi="Arial" w:cs="Arial"/>
                <w:b/>
                <w:bCs/>
              </w:rPr>
              <w:t>Manage</w:t>
            </w:r>
            <w:r w:rsidRPr="00DD6528">
              <w:rPr>
                <w:rFonts w:ascii="Arial" w:hAnsi="Arial" w:cs="Arial"/>
              </w:rPr>
              <w:t xml:space="preserve"> MPage</w:t>
            </w:r>
            <w:r>
              <w:rPr>
                <w:rFonts w:ascii="Arial" w:hAnsi="Arial" w:cs="Arial"/>
              </w:rPr>
              <w:t xml:space="preserve"> </w:t>
            </w:r>
          </w:p>
          <w:p w14:paraId="37BA6BE2" w14:textId="2E3AA940" w:rsidR="009B3719" w:rsidRPr="00013C58" w:rsidRDefault="009B3719" w:rsidP="00013C58">
            <w:pPr>
              <w:pStyle w:val="ListParagraph"/>
              <w:numPr>
                <w:ilvl w:val="0"/>
                <w:numId w:val="2"/>
              </w:numPr>
              <w:spacing w:line="300" w:lineRule="exact"/>
              <w:ind w:left="360"/>
              <w:rPr>
                <w:rFonts w:ascii="Arial" w:hAnsi="Arial" w:cs="Arial"/>
              </w:rPr>
            </w:pPr>
            <w:r w:rsidRPr="00013C58">
              <w:rPr>
                <w:rFonts w:ascii="Arial" w:eastAsia="Times New Roman" w:hAnsi="Arial" w:cs="Arial"/>
                <w:b/>
                <w:bCs/>
                <w:lang w:eastAsia="en-GB"/>
              </w:rPr>
              <w:t>Critical Care Daily Review</w:t>
            </w:r>
            <w:r w:rsidRPr="00013C58">
              <w:rPr>
                <w:rFonts w:ascii="Arial" w:hAnsi="Arial" w:cs="Arial"/>
              </w:rPr>
              <w:t xml:space="preserve"> is a dynamic doc that will pull through recorded data such as </w:t>
            </w:r>
            <w:r w:rsidRPr="00013C58">
              <w:rPr>
                <w:rFonts w:ascii="Arial" w:eastAsia="Times New Roman" w:hAnsi="Arial" w:cs="Arial"/>
                <w:lang w:eastAsia="en-GB"/>
              </w:rPr>
              <w:t xml:space="preserve">all observations and measurements recorded for the day </w:t>
            </w:r>
          </w:p>
          <w:p w14:paraId="30706511" w14:textId="3C7AA937" w:rsidR="009B3719" w:rsidRPr="00DD6528" w:rsidRDefault="00013C58" w:rsidP="009B3719">
            <w:pPr>
              <w:pStyle w:val="ListParagraph"/>
              <w:numPr>
                <w:ilvl w:val="0"/>
                <w:numId w:val="2"/>
              </w:numPr>
              <w:spacing w:line="300" w:lineRule="exact"/>
              <w:ind w:left="360"/>
              <w:rPr>
                <w:rFonts w:ascii="Arial" w:hAnsi="Arial" w:cs="Arial"/>
              </w:rPr>
            </w:pPr>
            <w:r>
              <w:rPr>
                <w:rFonts w:ascii="Arial" w:hAnsi="Arial" w:cs="Arial"/>
              </w:rPr>
              <w:t xml:space="preserve">Under </w:t>
            </w:r>
            <w:r w:rsidRPr="00013C58">
              <w:rPr>
                <w:rFonts w:ascii="Arial" w:hAnsi="Arial" w:cs="Arial"/>
                <w:b/>
                <w:bCs/>
              </w:rPr>
              <w:t>Create</w:t>
            </w:r>
            <w:r>
              <w:rPr>
                <w:rFonts w:ascii="Arial" w:hAnsi="Arial" w:cs="Arial"/>
              </w:rPr>
              <w:t xml:space="preserve"> </w:t>
            </w:r>
            <w:r w:rsidRPr="00013C58">
              <w:rPr>
                <w:rFonts w:ascii="Arial" w:hAnsi="Arial" w:cs="Arial"/>
                <w:b/>
                <w:bCs/>
              </w:rPr>
              <w:t>Note</w:t>
            </w:r>
            <w:r>
              <w:rPr>
                <w:rFonts w:ascii="Arial" w:hAnsi="Arial" w:cs="Arial"/>
              </w:rPr>
              <w:t xml:space="preserve">, </w:t>
            </w:r>
            <w:r w:rsidR="009B3719" w:rsidRPr="00DD6528">
              <w:rPr>
                <w:rFonts w:ascii="Arial" w:hAnsi="Arial" w:cs="Arial"/>
              </w:rPr>
              <w:t>s</w:t>
            </w:r>
            <w:r>
              <w:rPr>
                <w:rFonts w:ascii="Arial" w:hAnsi="Arial" w:cs="Arial"/>
              </w:rPr>
              <w:t xml:space="preserve">elect </w:t>
            </w:r>
            <w:r w:rsidR="009B3719" w:rsidRPr="00DD6528">
              <w:rPr>
                <w:rFonts w:ascii="Arial" w:eastAsia="Times New Roman" w:hAnsi="Arial" w:cs="Arial"/>
                <w:b/>
                <w:bCs/>
                <w:lang w:eastAsia="en-GB"/>
              </w:rPr>
              <w:t>Critical Care Daily Review</w:t>
            </w:r>
          </w:p>
          <w:p w14:paraId="55B21C27" w14:textId="0E808582" w:rsidR="009B3719" w:rsidRPr="00DD6528" w:rsidRDefault="009B3719" w:rsidP="009B3719">
            <w:pPr>
              <w:pStyle w:val="ListParagraph"/>
              <w:numPr>
                <w:ilvl w:val="0"/>
                <w:numId w:val="2"/>
              </w:numPr>
              <w:spacing w:line="300" w:lineRule="exact"/>
              <w:ind w:left="360"/>
              <w:rPr>
                <w:rFonts w:ascii="Arial" w:hAnsi="Arial" w:cs="Arial"/>
              </w:rPr>
            </w:pPr>
            <w:r w:rsidRPr="00DD6528">
              <w:rPr>
                <w:rFonts w:ascii="Arial" w:eastAsia="Times New Roman" w:hAnsi="Arial" w:cs="Arial"/>
                <w:lang w:eastAsia="en-GB"/>
              </w:rPr>
              <w:t>Add it as a favourite (makes it easier to select at later dates)</w:t>
            </w:r>
          </w:p>
          <w:p w14:paraId="70E0A0D1" w14:textId="77777777" w:rsidR="009B3719" w:rsidRPr="00DD6528" w:rsidRDefault="009B3719" w:rsidP="009B3719">
            <w:pPr>
              <w:pStyle w:val="ListParagraph"/>
              <w:numPr>
                <w:ilvl w:val="0"/>
                <w:numId w:val="2"/>
              </w:numPr>
              <w:spacing w:line="300" w:lineRule="exact"/>
              <w:ind w:left="360"/>
              <w:rPr>
                <w:rFonts w:ascii="Arial" w:hAnsi="Arial" w:cs="Arial"/>
              </w:rPr>
            </w:pPr>
            <w:r w:rsidRPr="00DD6528">
              <w:rPr>
                <w:rFonts w:ascii="Arial" w:hAnsi="Arial" w:cs="Arial"/>
              </w:rPr>
              <w:t xml:space="preserve">Click </w:t>
            </w:r>
            <w:r w:rsidRPr="00DD6528">
              <w:rPr>
                <w:rFonts w:ascii="Arial" w:hAnsi="Arial" w:cs="Arial"/>
                <w:b/>
                <w:bCs/>
              </w:rPr>
              <w:t>OK</w:t>
            </w:r>
          </w:p>
          <w:p w14:paraId="7EA2C7A8" w14:textId="3DB29A7E" w:rsidR="009B3719" w:rsidRPr="00DD6528" w:rsidRDefault="009B3719" w:rsidP="009B3719">
            <w:pPr>
              <w:pStyle w:val="ListParagraph"/>
              <w:numPr>
                <w:ilvl w:val="0"/>
                <w:numId w:val="2"/>
              </w:numPr>
              <w:spacing w:line="300" w:lineRule="exact"/>
              <w:ind w:left="360"/>
              <w:rPr>
                <w:rFonts w:ascii="Arial" w:hAnsi="Arial" w:cs="Arial"/>
              </w:rPr>
            </w:pPr>
            <w:r w:rsidRPr="00DD6528">
              <w:rPr>
                <w:rFonts w:ascii="Arial" w:hAnsi="Arial" w:cs="Arial"/>
              </w:rPr>
              <w:t>Further info can be added using the ‘</w:t>
            </w:r>
            <w:r w:rsidRPr="00DD6528">
              <w:rPr>
                <w:rFonts w:ascii="Arial" w:hAnsi="Arial" w:cs="Arial"/>
                <w:b/>
                <w:bCs/>
              </w:rPr>
              <w:t>insert free text’</w:t>
            </w:r>
            <w:r w:rsidRPr="00DD6528">
              <w:rPr>
                <w:rFonts w:ascii="Arial" w:hAnsi="Arial" w:cs="Arial"/>
              </w:rPr>
              <w:t xml:space="preserve"> icon within the relevant section</w:t>
            </w:r>
          </w:p>
          <w:p w14:paraId="6055A9F4" w14:textId="77777777" w:rsidR="009B3719" w:rsidRPr="00DD6528" w:rsidRDefault="009B3719" w:rsidP="009B3719">
            <w:pPr>
              <w:pStyle w:val="ListParagraph"/>
              <w:numPr>
                <w:ilvl w:val="0"/>
                <w:numId w:val="2"/>
              </w:numPr>
              <w:spacing w:line="300" w:lineRule="exact"/>
              <w:ind w:left="360"/>
              <w:rPr>
                <w:rFonts w:ascii="Arial" w:hAnsi="Arial" w:cs="Arial"/>
              </w:rPr>
            </w:pPr>
            <w:r w:rsidRPr="00DD6528">
              <w:rPr>
                <w:rFonts w:ascii="Arial" w:hAnsi="Arial" w:cs="Arial"/>
              </w:rPr>
              <w:t xml:space="preserve">Click </w:t>
            </w:r>
            <w:r w:rsidRPr="00DD6528">
              <w:rPr>
                <w:rFonts w:ascii="Arial" w:hAnsi="Arial" w:cs="Arial"/>
                <w:b/>
                <w:bCs/>
              </w:rPr>
              <w:t>Sign/Submit</w:t>
            </w:r>
          </w:p>
          <w:p w14:paraId="668FE1EB" w14:textId="3CE16AB2" w:rsidR="009B3719" w:rsidRPr="00DD6528" w:rsidRDefault="009B3719" w:rsidP="009B3719">
            <w:pPr>
              <w:pStyle w:val="ListParagraph"/>
              <w:numPr>
                <w:ilvl w:val="0"/>
                <w:numId w:val="2"/>
              </w:numPr>
              <w:spacing w:line="300" w:lineRule="exact"/>
              <w:ind w:left="360"/>
              <w:rPr>
                <w:rFonts w:ascii="Arial" w:hAnsi="Arial" w:cs="Arial"/>
              </w:rPr>
            </w:pPr>
            <w:r w:rsidRPr="00DD6528">
              <w:rPr>
                <w:rFonts w:ascii="Arial" w:hAnsi="Arial" w:cs="Arial"/>
              </w:rPr>
              <w:t xml:space="preserve">At </w:t>
            </w:r>
            <w:r w:rsidRPr="00285A42">
              <w:rPr>
                <w:rFonts w:ascii="Arial" w:hAnsi="Arial" w:cs="Arial"/>
                <w:b/>
                <w:bCs/>
              </w:rPr>
              <w:t xml:space="preserve">‘type’ </w:t>
            </w:r>
            <w:r w:rsidRPr="00DD6528">
              <w:rPr>
                <w:rFonts w:ascii="Arial" w:hAnsi="Arial" w:cs="Arial"/>
              </w:rPr>
              <w:t>select</w:t>
            </w:r>
            <w:r w:rsidRPr="00DD6528">
              <w:rPr>
                <w:rFonts w:ascii="Arial" w:hAnsi="Arial" w:cs="Arial"/>
                <w:b/>
                <w:bCs/>
              </w:rPr>
              <w:t xml:space="preserve"> </w:t>
            </w:r>
            <w:r>
              <w:rPr>
                <w:rFonts w:ascii="Arial" w:hAnsi="Arial" w:cs="Arial"/>
                <w:b/>
                <w:bCs/>
              </w:rPr>
              <w:t>‘</w:t>
            </w:r>
            <w:r w:rsidRPr="00DD6528">
              <w:rPr>
                <w:rFonts w:ascii="Arial" w:eastAsia="Times New Roman" w:hAnsi="Arial" w:cs="Arial"/>
                <w:b/>
                <w:bCs/>
                <w:lang w:eastAsia="en-GB"/>
              </w:rPr>
              <w:t>Critical Care Daily Review</w:t>
            </w:r>
            <w:r>
              <w:rPr>
                <w:rFonts w:ascii="Arial" w:eastAsia="Times New Roman" w:hAnsi="Arial" w:cs="Arial"/>
                <w:b/>
                <w:bCs/>
                <w:lang w:eastAsia="en-GB"/>
              </w:rPr>
              <w:t>’</w:t>
            </w:r>
          </w:p>
          <w:p w14:paraId="6A9CA601" w14:textId="77777777" w:rsidR="009B3719" w:rsidRPr="00DD6528" w:rsidRDefault="009B3719" w:rsidP="009B3719">
            <w:pPr>
              <w:pStyle w:val="ListParagraph"/>
              <w:numPr>
                <w:ilvl w:val="0"/>
                <w:numId w:val="2"/>
              </w:numPr>
              <w:spacing w:line="300" w:lineRule="exact"/>
              <w:ind w:left="360"/>
              <w:rPr>
                <w:rFonts w:ascii="Arial" w:hAnsi="Arial" w:cs="Arial"/>
              </w:rPr>
            </w:pPr>
            <w:r w:rsidRPr="00DD6528">
              <w:rPr>
                <w:rFonts w:ascii="Arial" w:eastAsia="Times New Roman" w:hAnsi="Arial" w:cs="Arial"/>
                <w:lang w:eastAsia="en-GB"/>
              </w:rPr>
              <w:t xml:space="preserve">Click </w:t>
            </w:r>
            <w:r w:rsidRPr="00DD6528">
              <w:rPr>
                <w:rFonts w:ascii="Arial" w:eastAsia="Times New Roman" w:hAnsi="Arial" w:cs="Arial"/>
                <w:b/>
                <w:bCs/>
                <w:lang w:eastAsia="en-GB"/>
              </w:rPr>
              <w:t>Sign</w:t>
            </w:r>
          </w:p>
          <w:p w14:paraId="310A73EF" w14:textId="17FDA3A9" w:rsidR="009B3719" w:rsidRPr="00CE0470" w:rsidRDefault="009B3719" w:rsidP="009B3719">
            <w:pPr>
              <w:pStyle w:val="ListParagraph"/>
              <w:numPr>
                <w:ilvl w:val="0"/>
                <w:numId w:val="2"/>
              </w:numPr>
              <w:spacing w:line="300" w:lineRule="exact"/>
              <w:ind w:left="360"/>
              <w:rPr>
                <w:rFonts w:ascii="Arial" w:hAnsi="Arial" w:cs="Arial"/>
              </w:rPr>
            </w:pPr>
            <w:r w:rsidRPr="00DD6528">
              <w:rPr>
                <w:rFonts w:ascii="Arial" w:eastAsia="Times New Roman" w:hAnsi="Arial" w:cs="Arial"/>
                <w:lang w:eastAsia="en-GB"/>
              </w:rPr>
              <w:t>Doc has now been added to</w:t>
            </w:r>
            <w:r w:rsidRPr="00DD6528">
              <w:rPr>
                <w:rFonts w:ascii="Arial" w:eastAsia="Times New Roman" w:hAnsi="Arial" w:cs="Arial"/>
                <w:b/>
                <w:bCs/>
                <w:lang w:eastAsia="en-GB"/>
              </w:rPr>
              <w:t xml:space="preserve"> </w:t>
            </w:r>
            <w:r w:rsidR="00013C58">
              <w:rPr>
                <w:rFonts w:ascii="Arial" w:eastAsia="Times New Roman" w:hAnsi="Arial" w:cs="Arial"/>
                <w:b/>
                <w:bCs/>
                <w:lang w:eastAsia="en-GB"/>
              </w:rPr>
              <w:t xml:space="preserve">the </w:t>
            </w:r>
            <w:r w:rsidRPr="00DD6528">
              <w:rPr>
                <w:rFonts w:ascii="Arial" w:eastAsia="Times New Roman" w:hAnsi="Arial" w:cs="Arial"/>
                <w:b/>
                <w:bCs/>
                <w:lang w:eastAsia="en-GB"/>
              </w:rPr>
              <w:t>Document</w:t>
            </w:r>
            <w:r w:rsidR="00013C58">
              <w:rPr>
                <w:rFonts w:ascii="Arial" w:eastAsia="Times New Roman" w:hAnsi="Arial" w:cs="Arial"/>
                <w:b/>
                <w:bCs/>
                <w:lang w:eastAsia="en-GB"/>
              </w:rPr>
              <w:t xml:space="preserve">s </w:t>
            </w:r>
            <w:r w:rsidR="00013C58" w:rsidRPr="00013C58">
              <w:rPr>
                <w:rFonts w:ascii="Arial" w:eastAsia="Times New Roman" w:hAnsi="Arial" w:cs="Arial"/>
                <w:lang w:eastAsia="en-GB"/>
              </w:rPr>
              <w:t>component</w:t>
            </w:r>
          </w:p>
          <w:p w14:paraId="40FBC371" w14:textId="59AF317D" w:rsidR="009B3719" w:rsidRPr="003703CB" w:rsidRDefault="009B3719" w:rsidP="009B3719">
            <w:pPr>
              <w:pStyle w:val="ListParagraph"/>
              <w:spacing w:line="300" w:lineRule="exact"/>
              <w:ind w:left="360"/>
              <w:rPr>
                <w:rFonts w:ascii="Arial" w:hAnsi="Arial" w:cs="Arial"/>
              </w:rPr>
            </w:pPr>
          </w:p>
        </w:tc>
      </w:tr>
      <w:tr w:rsidR="009B3719" w:rsidRPr="00DD6528" w14:paraId="0AE75E69" w14:textId="77777777" w:rsidTr="000F7BAB">
        <w:tc>
          <w:tcPr>
            <w:tcW w:w="567" w:type="dxa"/>
          </w:tcPr>
          <w:p w14:paraId="78EF652C" w14:textId="1BA6CEB1"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sz w:val="24"/>
                <w:szCs w:val="24"/>
              </w:rPr>
              <w:t>20</w:t>
            </w:r>
          </w:p>
        </w:tc>
        <w:tc>
          <w:tcPr>
            <w:tcW w:w="1702" w:type="dxa"/>
          </w:tcPr>
          <w:p w14:paraId="77ACF935" w14:textId="2B51CC4C"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CRIC Step Down/</w:t>
            </w:r>
          </w:p>
          <w:p w14:paraId="7D0463DF" w14:textId="100BE270"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Transfer process</w:t>
            </w:r>
          </w:p>
          <w:p w14:paraId="1E20CEFA"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p>
          <w:p w14:paraId="13093ABB" w14:textId="46F5956F" w:rsidR="009B3719" w:rsidRPr="00DD6528" w:rsidRDefault="009B3719" w:rsidP="009B3719">
            <w:pPr>
              <w:spacing w:after="100" w:line="300" w:lineRule="exact"/>
              <w:contextualSpacing/>
              <w:rPr>
                <w:rFonts w:ascii="Arial" w:eastAsia="Times New Roman" w:hAnsi="Arial" w:cs="Arial"/>
                <w:b/>
                <w:bCs/>
                <w:color w:val="000000"/>
                <w:sz w:val="24"/>
                <w:szCs w:val="24"/>
                <w:lang w:eastAsia="en-GB"/>
              </w:rPr>
            </w:pPr>
          </w:p>
        </w:tc>
        <w:tc>
          <w:tcPr>
            <w:tcW w:w="13183" w:type="dxa"/>
            <w:gridSpan w:val="2"/>
          </w:tcPr>
          <w:p w14:paraId="2999D2A5" w14:textId="1A1F237F"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lastRenderedPageBreak/>
              <w:t xml:space="preserve">Click the </w:t>
            </w:r>
            <w:r w:rsidRPr="00DD6528">
              <w:rPr>
                <w:rFonts w:ascii="Arial" w:hAnsi="Arial" w:cs="Arial"/>
                <w:b/>
                <w:bCs/>
              </w:rPr>
              <w:t xml:space="preserve">Step Down/Transfer </w:t>
            </w:r>
            <w:r w:rsidRPr="00DD6528">
              <w:rPr>
                <w:rFonts w:ascii="Arial" w:hAnsi="Arial" w:cs="Arial"/>
              </w:rPr>
              <w:t>MPage</w:t>
            </w:r>
          </w:p>
          <w:p w14:paraId="359769C2" w14:textId="446D603D"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u w:val="single"/>
              </w:rPr>
            </w:pPr>
            <w:r w:rsidRPr="00DD6528">
              <w:rPr>
                <w:rFonts w:ascii="Arial" w:hAnsi="Arial" w:cs="Arial"/>
              </w:rPr>
              <w:t xml:space="preserve">Demo the completion of the listed components in this view and explain </w:t>
            </w:r>
            <w:r w:rsidRPr="00DD6528">
              <w:rPr>
                <w:rFonts w:ascii="Arial" w:hAnsi="Arial" w:cs="Arial"/>
                <w:u w:val="single"/>
              </w:rPr>
              <w:t>some will be applicable for the Cons/Drs to complete</w:t>
            </w:r>
          </w:p>
          <w:p w14:paraId="082D457A" w14:textId="77777777"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b/>
                <w:bCs/>
              </w:rPr>
            </w:pPr>
            <w:r w:rsidRPr="00DD6528">
              <w:rPr>
                <w:rFonts w:ascii="Arial" w:hAnsi="Arial" w:cs="Arial"/>
              </w:rPr>
              <w:t xml:space="preserve">Select </w:t>
            </w:r>
            <w:r w:rsidRPr="00DD6528">
              <w:rPr>
                <w:rFonts w:ascii="Arial" w:hAnsi="Arial" w:cs="Arial"/>
                <w:b/>
                <w:bCs/>
              </w:rPr>
              <w:t xml:space="preserve">Nurse Discharge Comments </w:t>
            </w:r>
            <w:r w:rsidRPr="00DD6528">
              <w:rPr>
                <w:rFonts w:ascii="Arial" w:hAnsi="Arial" w:cs="Arial"/>
              </w:rPr>
              <w:t>component and free text as required</w:t>
            </w:r>
          </w:p>
          <w:p w14:paraId="5E2143F3" w14:textId="0E988715"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b/>
                <w:bCs/>
              </w:rPr>
            </w:pPr>
            <w:r w:rsidRPr="00013C58">
              <w:rPr>
                <w:rFonts w:ascii="Arial" w:hAnsi="Arial" w:cs="Arial"/>
              </w:rPr>
              <w:t>Example to use:</w:t>
            </w:r>
            <w:r w:rsidRPr="00DD6528">
              <w:rPr>
                <w:rFonts w:ascii="Arial" w:hAnsi="Arial" w:cs="Arial"/>
                <w:b/>
                <w:bCs/>
              </w:rPr>
              <w:t xml:space="preserve"> “information regarding dressing packs/wound, etc.”</w:t>
            </w:r>
          </w:p>
          <w:p w14:paraId="1002D10F" w14:textId="58156EE2" w:rsidR="009B3719" w:rsidRPr="00BC2773" w:rsidRDefault="009B3719" w:rsidP="009B3719">
            <w:pPr>
              <w:pStyle w:val="ListParagraph"/>
              <w:numPr>
                <w:ilvl w:val="0"/>
                <w:numId w:val="2"/>
              </w:numPr>
              <w:spacing w:before="100" w:beforeAutospacing="1" w:after="100" w:afterAutospacing="1" w:line="300" w:lineRule="exact"/>
              <w:ind w:left="360"/>
              <w:rPr>
                <w:rFonts w:ascii="Arial" w:hAnsi="Arial" w:cs="Arial"/>
                <w:b/>
                <w:bCs/>
                <w:color w:val="000000" w:themeColor="text1"/>
              </w:rPr>
            </w:pPr>
            <w:r w:rsidRPr="00BC2773">
              <w:rPr>
                <w:rFonts w:ascii="Arial" w:hAnsi="Arial" w:cs="Arial"/>
                <w:color w:val="000000" w:themeColor="text1"/>
              </w:rPr>
              <w:t xml:space="preserve">Explain this </w:t>
            </w:r>
            <w:r>
              <w:rPr>
                <w:rFonts w:ascii="Arial" w:hAnsi="Arial" w:cs="Arial"/>
                <w:color w:val="000000" w:themeColor="text1"/>
              </w:rPr>
              <w:t xml:space="preserve">screen </w:t>
            </w:r>
            <w:r w:rsidRPr="00BC2773">
              <w:rPr>
                <w:rFonts w:ascii="Arial" w:hAnsi="Arial" w:cs="Arial"/>
                <w:color w:val="000000" w:themeColor="text1"/>
              </w:rPr>
              <w:t>wil</w:t>
            </w:r>
            <w:r>
              <w:rPr>
                <w:rFonts w:ascii="Arial" w:hAnsi="Arial" w:cs="Arial"/>
                <w:color w:val="000000" w:themeColor="text1"/>
              </w:rPr>
              <w:t>l</w:t>
            </w:r>
            <w:r w:rsidRPr="00BC2773">
              <w:rPr>
                <w:rFonts w:ascii="Arial" w:hAnsi="Arial" w:cs="Arial"/>
                <w:color w:val="000000" w:themeColor="text1"/>
              </w:rPr>
              <w:t xml:space="preserve"> auto. save </w:t>
            </w:r>
            <w:r>
              <w:rPr>
                <w:rFonts w:ascii="Arial" w:hAnsi="Arial" w:cs="Arial"/>
                <w:color w:val="000000" w:themeColor="text1"/>
              </w:rPr>
              <w:t>regularly</w:t>
            </w:r>
          </w:p>
          <w:p w14:paraId="6A5D8A60" w14:textId="42173018"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lastRenderedPageBreak/>
              <w:t xml:space="preserve">Once it’s been agreed that the patient is ready to step down or transfer from CRIC, select the </w:t>
            </w:r>
            <w:r w:rsidRPr="00DD6528">
              <w:rPr>
                <w:rFonts w:ascii="Arial" w:hAnsi="Arial" w:cs="Arial"/>
                <w:b/>
                <w:bCs/>
              </w:rPr>
              <w:t>Critical</w:t>
            </w:r>
            <w:r w:rsidRPr="00DD6528">
              <w:rPr>
                <w:rFonts w:ascii="Arial" w:hAnsi="Arial" w:cs="Arial"/>
              </w:rPr>
              <w:t xml:space="preserve"> </w:t>
            </w:r>
            <w:r w:rsidRPr="00DD6528">
              <w:rPr>
                <w:rFonts w:ascii="Arial" w:hAnsi="Arial" w:cs="Arial"/>
                <w:b/>
                <w:bCs/>
              </w:rPr>
              <w:t>Care</w:t>
            </w:r>
            <w:r w:rsidRPr="00DD6528">
              <w:rPr>
                <w:rFonts w:ascii="Arial" w:hAnsi="Arial" w:cs="Arial"/>
              </w:rPr>
              <w:t xml:space="preserve"> </w:t>
            </w:r>
            <w:r w:rsidRPr="00DD6528">
              <w:rPr>
                <w:rFonts w:ascii="Arial" w:hAnsi="Arial" w:cs="Arial"/>
                <w:b/>
                <w:bCs/>
              </w:rPr>
              <w:t>Step Down/Transfer Note</w:t>
            </w:r>
            <w:r w:rsidRPr="00DD6528">
              <w:rPr>
                <w:rFonts w:ascii="Arial" w:hAnsi="Arial" w:cs="Arial"/>
              </w:rPr>
              <w:t xml:space="preserve"> </w:t>
            </w:r>
            <w:r w:rsidR="00013C58">
              <w:rPr>
                <w:rFonts w:ascii="Arial" w:hAnsi="Arial" w:cs="Arial"/>
              </w:rPr>
              <w:t xml:space="preserve">under </w:t>
            </w:r>
            <w:r w:rsidR="00013C58" w:rsidRPr="00013C58">
              <w:rPr>
                <w:rFonts w:ascii="Arial" w:hAnsi="Arial" w:cs="Arial"/>
                <w:b/>
                <w:bCs/>
              </w:rPr>
              <w:t>Create</w:t>
            </w:r>
            <w:r w:rsidR="00013C58">
              <w:rPr>
                <w:rFonts w:ascii="Arial" w:hAnsi="Arial" w:cs="Arial"/>
              </w:rPr>
              <w:t xml:space="preserve"> </w:t>
            </w:r>
            <w:r w:rsidR="00013C58" w:rsidRPr="00013C58">
              <w:rPr>
                <w:rFonts w:ascii="Arial" w:hAnsi="Arial" w:cs="Arial"/>
                <w:b/>
                <w:bCs/>
              </w:rPr>
              <w:t>Note</w:t>
            </w:r>
            <w:r w:rsidR="00013C58">
              <w:rPr>
                <w:rFonts w:ascii="Arial" w:hAnsi="Arial" w:cs="Arial"/>
              </w:rPr>
              <w:t xml:space="preserve"> (</w:t>
            </w:r>
            <w:r w:rsidRPr="00DD6528">
              <w:rPr>
                <w:rFonts w:ascii="Arial" w:hAnsi="Arial" w:cs="Arial"/>
              </w:rPr>
              <w:t>bottom of the components navigator</w:t>
            </w:r>
            <w:r w:rsidR="00013C58">
              <w:rPr>
                <w:rFonts w:ascii="Arial" w:hAnsi="Arial" w:cs="Arial"/>
              </w:rPr>
              <w:t>)</w:t>
            </w:r>
          </w:p>
          <w:p w14:paraId="3B67B0C6" w14:textId="57C4A459"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t xml:space="preserve">Ensure all sections have been completed as necessary and click </w:t>
            </w:r>
            <w:r w:rsidRPr="00DD6528">
              <w:rPr>
                <w:rFonts w:ascii="Arial" w:hAnsi="Arial" w:cs="Arial"/>
                <w:b/>
                <w:bCs/>
              </w:rPr>
              <w:t>Sign/Submit</w:t>
            </w:r>
          </w:p>
          <w:p w14:paraId="4057F06E" w14:textId="3B10E2CF"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t xml:space="preserve">On the following screen, ensure note type is correct and click </w:t>
            </w:r>
            <w:r w:rsidRPr="00DD6528">
              <w:rPr>
                <w:rFonts w:ascii="Arial" w:hAnsi="Arial" w:cs="Arial"/>
                <w:b/>
                <w:bCs/>
              </w:rPr>
              <w:t>Sign</w:t>
            </w:r>
          </w:p>
          <w:p w14:paraId="1ED0AEB0" w14:textId="77777777" w:rsidR="009B3719" w:rsidRPr="00DD6528" w:rsidRDefault="009B3719" w:rsidP="009B3719">
            <w:pPr>
              <w:pStyle w:val="ListParagraph"/>
              <w:numPr>
                <w:ilvl w:val="0"/>
                <w:numId w:val="2"/>
              </w:numPr>
              <w:spacing w:before="100" w:beforeAutospacing="1" w:after="100" w:afterAutospacing="1" w:line="300" w:lineRule="exact"/>
              <w:ind w:left="360"/>
              <w:rPr>
                <w:rFonts w:ascii="Arial" w:hAnsi="Arial" w:cs="Arial"/>
              </w:rPr>
            </w:pPr>
            <w:r w:rsidRPr="00DD6528">
              <w:rPr>
                <w:rFonts w:ascii="Arial" w:hAnsi="Arial" w:cs="Arial"/>
              </w:rPr>
              <w:t xml:space="preserve">To view the completed note/document, select the </w:t>
            </w:r>
            <w:r w:rsidRPr="00DD6528">
              <w:rPr>
                <w:rFonts w:ascii="Arial" w:hAnsi="Arial" w:cs="Arial"/>
                <w:b/>
                <w:bCs/>
              </w:rPr>
              <w:t>Documents</w:t>
            </w:r>
            <w:r w:rsidRPr="00DD6528">
              <w:rPr>
                <w:rFonts w:ascii="Arial" w:hAnsi="Arial" w:cs="Arial"/>
              </w:rPr>
              <w:t xml:space="preserve"> component and show delegates the completed note</w:t>
            </w:r>
          </w:p>
          <w:p w14:paraId="641EC138" w14:textId="0E9CE928" w:rsidR="009B3719" w:rsidRPr="003703CB" w:rsidRDefault="009B3719" w:rsidP="00013C58">
            <w:pPr>
              <w:pStyle w:val="ListParagraph"/>
              <w:spacing w:before="100" w:beforeAutospacing="1" w:after="100" w:afterAutospacing="1" w:line="300" w:lineRule="exact"/>
              <w:ind w:left="360"/>
              <w:rPr>
                <w:rFonts w:ascii="Arial" w:hAnsi="Arial" w:cs="Arial"/>
              </w:rPr>
            </w:pPr>
          </w:p>
        </w:tc>
      </w:tr>
      <w:tr w:rsidR="009B3719" w:rsidRPr="00DD6528" w14:paraId="0FA14DCB" w14:textId="77777777" w:rsidTr="000F7BAB">
        <w:tc>
          <w:tcPr>
            <w:tcW w:w="567" w:type="dxa"/>
          </w:tcPr>
          <w:p w14:paraId="3DBB4745" w14:textId="47604ECA" w:rsidR="009B3719" w:rsidRPr="00DD6528" w:rsidRDefault="009B3719" w:rsidP="009B3719">
            <w:pPr>
              <w:spacing w:after="100" w:line="300" w:lineRule="exact"/>
              <w:contextualSpacing/>
              <w:rPr>
                <w:rFonts w:ascii="Arial" w:hAnsi="Arial" w:cs="Arial"/>
                <w:sz w:val="24"/>
                <w:szCs w:val="24"/>
              </w:rPr>
            </w:pPr>
            <w:r w:rsidRPr="00DD6528">
              <w:rPr>
                <w:rFonts w:ascii="Arial" w:hAnsi="Arial" w:cs="Arial"/>
                <w:sz w:val="24"/>
                <w:szCs w:val="24"/>
              </w:rPr>
              <w:lastRenderedPageBreak/>
              <w:t>10</w:t>
            </w:r>
          </w:p>
        </w:tc>
        <w:tc>
          <w:tcPr>
            <w:tcW w:w="1702" w:type="dxa"/>
          </w:tcPr>
          <w:p w14:paraId="1D5645F0" w14:textId="77777777"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 xml:space="preserve">Record the CRIC Minimum Data Set Discharge form </w:t>
            </w:r>
          </w:p>
          <w:p w14:paraId="54A9ECFE" w14:textId="52E6CA21"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and Discharge Care Plan</w:t>
            </w:r>
          </w:p>
        </w:tc>
        <w:tc>
          <w:tcPr>
            <w:tcW w:w="13183" w:type="dxa"/>
            <w:gridSpan w:val="2"/>
          </w:tcPr>
          <w:p w14:paraId="2C58ED2A" w14:textId="0DE48655" w:rsidR="009B3719" w:rsidRPr="00DD6528" w:rsidRDefault="009B3719" w:rsidP="009B3719">
            <w:pPr>
              <w:pStyle w:val="ListNumber"/>
              <w:numPr>
                <w:ilvl w:val="0"/>
                <w:numId w:val="2"/>
              </w:numPr>
              <w:spacing w:after="100" w:line="300" w:lineRule="exact"/>
              <w:ind w:left="360"/>
              <w:contextualSpacing/>
              <w:rPr>
                <w:rFonts w:ascii="Arial" w:hAnsi="Arial" w:cs="Arial"/>
                <w:sz w:val="22"/>
                <w:szCs w:val="18"/>
              </w:rPr>
            </w:pPr>
            <w:r w:rsidRPr="00DD6528">
              <w:rPr>
                <w:rFonts w:ascii="Arial" w:hAnsi="Arial" w:cs="Arial"/>
                <w:sz w:val="22"/>
                <w:szCs w:val="18"/>
              </w:rPr>
              <w:t xml:space="preserve">Use </w:t>
            </w:r>
            <w:r w:rsidRPr="00DD6528">
              <w:rPr>
                <w:rFonts w:ascii="Arial" w:hAnsi="Arial" w:cs="Arial"/>
                <w:b/>
                <w:bCs/>
                <w:sz w:val="22"/>
                <w:szCs w:val="18"/>
              </w:rPr>
              <w:t xml:space="preserve">Ad-Hoc </w:t>
            </w:r>
            <w:r w:rsidRPr="00DD6528">
              <w:rPr>
                <w:rFonts w:ascii="Arial" w:hAnsi="Arial" w:cs="Arial"/>
                <w:sz w:val="22"/>
                <w:szCs w:val="18"/>
              </w:rPr>
              <w:t xml:space="preserve">button in the toolbar and click on the </w:t>
            </w:r>
            <w:r w:rsidRPr="00DD6528">
              <w:rPr>
                <w:rFonts w:ascii="Arial" w:hAnsi="Arial" w:cs="Arial"/>
                <w:b/>
                <w:bCs/>
                <w:sz w:val="22"/>
                <w:szCs w:val="18"/>
              </w:rPr>
              <w:t>‘Critical Care’</w:t>
            </w:r>
            <w:r w:rsidRPr="00DD6528">
              <w:rPr>
                <w:rFonts w:ascii="Arial" w:hAnsi="Arial" w:cs="Arial"/>
                <w:sz w:val="22"/>
                <w:szCs w:val="18"/>
              </w:rPr>
              <w:t xml:space="preserve"> folder</w:t>
            </w:r>
          </w:p>
          <w:p w14:paraId="1BEB97F8" w14:textId="57EBB4FB" w:rsidR="009B3719" w:rsidRPr="00013C58" w:rsidRDefault="009B3719" w:rsidP="009B3719">
            <w:pPr>
              <w:pStyle w:val="ListNumber"/>
              <w:numPr>
                <w:ilvl w:val="0"/>
                <w:numId w:val="2"/>
              </w:numPr>
              <w:spacing w:after="100" w:line="300" w:lineRule="exact"/>
              <w:ind w:left="360"/>
              <w:contextualSpacing/>
              <w:rPr>
                <w:rFonts w:ascii="Arial" w:hAnsi="Arial" w:cs="Arial"/>
                <w:sz w:val="22"/>
                <w:szCs w:val="22"/>
              </w:rPr>
            </w:pPr>
            <w:r w:rsidRPr="00013C58">
              <w:rPr>
                <w:rFonts w:ascii="Arial" w:hAnsi="Arial" w:cs="Arial"/>
                <w:sz w:val="22"/>
                <w:szCs w:val="22"/>
              </w:rPr>
              <w:t xml:space="preserve">Click the </w:t>
            </w:r>
            <w:r w:rsidRPr="00013C58">
              <w:rPr>
                <w:rFonts w:ascii="Arial" w:hAnsi="Arial" w:cs="Arial"/>
                <w:b/>
                <w:bCs/>
                <w:color w:val="000000"/>
                <w:sz w:val="22"/>
                <w:szCs w:val="22"/>
                <w:lang w:eastAsia="en-GB"/>
              </w:rPr>
              <w:t xml:space="preserve">CRIC Minimum Data Set Discharge </w:t>
            </w:r>
            <w:r w:rsidRPr="00013C58">
              <w:rPr>
                <w:rFonts w:ascii="Arial" w:hAnsi="Arial" w:cs="Arial"/>
                <w:color w:val="000000"/>
                <w:sz w:val="22"/>
                <w:szCs w:val="22"/>
                <w:lang w:eastAsia="en-GB"/>
              </w:rPr>
              <w:t>form</w:t>
            </w:r>
            <w:r w:rsidRPr="00013C58">
              <w:rPr>
                <w:rFonts w:ascii="Arial" w:hAnsi="Arial" w:cs="Arial"/>
                <w:b/>
                <w:bCs/>
                <w:color w:val="000000"/>
                <w:sz w:val="22"/>
                <w:szCs w:val="22"/>
                <w:lang w:eastAsia="en-GB"/>
              </w:rPr>
              <w:t xml:space="preserve"> </w:t>
            </w:r>
          </w:p>
          <w:p w14:paraId="68693A89" w14:textId="518DC263" w:rsidR="009B3719" w:rsidRPr="00DD6528" w:rsidRDefault="009B3719" w:rsidP="009B3719">
            <w:pPr>
              <w:pStyle w:val="ListNumber"/>
              <w:numPr>
                <w:ilvl w:val="0"/>
                <w:numId w:val="2"/>
              </w:numPr>
              <w:spacing w:after="100" w:line="300" w:lineRule="exact"/>
              <w:ind w:left="360"/>
              <w:contextualSpacing/>
              <w:rPr>
                <w:rFonts w:ascii="Arial" w:hAnsi="Arial" w:cs="Arial"/>
                <w:sz w:val="22"/>
                <w:szCs w:val="18"/>
              </w:rPr>
            </w:pPr>
            <w:r w:rsidRPr="00DD6528">
              <w:rPr>
                <w:rFonts w:ascii="Arial" w:hAnsi="Arial" w:cs="Arial"/>
                <w:sz w:val="22"/>
                <w:szCs w:val="18"/>
              </w:rPr>
              <w:t>Click ‘</w:t>
            </w:r>
            <w:r w:rsidRPr="00013C58">
              <w:rPr>
                <w:rFonts w:ascii="Arial" w:hAnsi="Arial" w:cs="Arial"/>
                <w:b/>
                <w:bCs/>
                <w:sz w:val="22"/>
                <w:szCs w:val="18"/>
              </w:rPr>
              <w:t>Record’</w:t>
            </w:r>
            <w:r w:rsidRPr="00DD6528">
              <w:rPr>
                <w:rFonts w:ascii="Arial" w:hAnsi="Arial" w:cs="Arial"/>
                <w:sz w:val="22"/>
                <w:szCs w:val="18"/>
              </w:rPr>
              <w:t xml:space="preserve"> at the bottom of the screen</w:t>
            </w:r>
          </w:p>
          <w:p w14:paraId="311BBD8C" w14:textId="16CD2A6C" w:rsidR="009B3719" w:rsidRPr="00DD6528" w:rsidRDefault="009B3719" w:rsidP="009B3719">
            <w:pPr>
              <w:pStyle w:val="ListNumber"/>
              <w:numPr>
                <w:ilvl w:val="0"/>
                <w:numId w:val="2"/>
              </w:numPr>
              <w:spacing w:after="100" w:line="300" w:lineRule="exact"/>
              <w:ind w:left="360"/>
              <w:contextualSpacing/>
              <w:rPr>
                <w:rFonts w:ascii="Arial" w:hAnsi="Arial" w:cs="Arial"/>
                <w:b/>
                <w:bCs/>
                <w:sz w:val="22"/>
                <w:szCs w:val="18"/>
              </w:rPr>
            </w:pPr>
            <w:r w:rsidRPr="00DD6528">
              <w:rPr>
                <w:rFonts w:ascii="Arial" w:hAnsi="Arial" w:cs="Arial"/>
                <w:sz w:val="22"/>
                <w:szCs w:val="18"/>
              </w:rPr>
              <w:t xml:space="preserve">Complete form as required and click </w:t>
            </w:r>
            <w:r w:rsidRPr="00013C58">
              <w:rPr>
                <w:rFonts w:ascii="Arial" w:hAnsi="Arial" w:cs="Arial"/>
                <w:b/>
                <w:bCs/>
                <w:sz w:val="22"/>
                <w:szCs w:val="18"/>
              </w:rPr>
              <w:t>save</w:t>
            </w:r>
            <w:r w:rsidRPr="00DD6528">
              <w:rPr>
                <w:rFonts w:ascii="Arial" w:hAnsi="Arial" w:cs="Arial"/>
                <w:sz w:val="22"/>
                <w:szCs w:val="18"/>
              </w:rPr>
              <w:t xml:space="preserve"> (top left corner)</w:t>
            </w:r>
          </w:p>
          <w:p w14:paraId="57E1338B" w14:textId="452B1CA3" w:rsidR="009B3719" w:rsidRPr="00DD6528" w:rsidRDefault="009B3719" w:rsidP="009B3719">
            <w:pPr>
              <w:pStyle w:val="ListNumber"/>
              <w:numPr>
                <w:ilvl w:val="0"/>
                <w:numId w:val="2"/>
              </w:numPr>
              <w:spacing w:after="100" w:line="300" w:lineRule="exact"/>
              <w:ind w:left="360"/>
              <w:contextualSpacing/>
              <w:rPr>
                <w:rFonts w:ascii="Arial" w:hAnsi="Arial" w:cs="Arial"/>
                <w:b/>
                <w:bCs/>
                <w:sz w:val="22"/>
                <w:szCs w:val="18"/>
              </w:rPr>
            </w:pPr>
            <w:r w:rsidRPr="00DD6528">
              <w:rPr>
                <w:rFonts w:ascii="Arial" w:hAnsi="Arial" w:cs="Arial"/>
                <w:sz w:val="22"/>
                <w:szCs w:val="18"/>
              </w:rPr>
              <w:t xml:space="preserve">Navigate to the </w:t>
            </w:r>
            <w:r w:rsidRPr="00DD6528">
              <w:rPr>
                <w:rFonts w:ascii="Arial" w:hAnsi="Arial" w:cs="Arial"/>
                <w:b/>
                <w:bCs/>
                <w:sz w:val="22"/>
                <w:szCs w:val="18"/>
              </w:rPr>
              <w:t xml:space="preserve">‘New order entry’ </w:t>
            </w:r>
            <w:proofErr w:type="spellStart"/>
            <w:r w:rsidRPr="00DD6528">
              <w:rPr>
                <w:rFonts w:ascii="Arial" w:hAnsi="Arial" w:cs="Arial"/>
                <w:sz w:val="22"/>
                <w:szCs w:val="18"/>
              </w:rPr>
              <w:t>componenet</w:t>
            </w:r>
            <w:proofErr w:type="spellEnd"/>
            <w:r w:rsidRPr="00DD6528">
              <w:rPr>
                <w:rFonts w:ascii="Arial" w:hAnsi="Arial" w:cs="Arial"/>
                <w:sz w:val="22"/>
                <w:szCs w:val="18"/>
              </w:rPr>
              <w:t xml:space="preserve"> and select </w:t>
            </w:r>
            <w:r w:rsidRPr="00CA4B78">
              <w:rPr>
                <w:rFonts w:ascii="Arial" w:hAnsi="Arial" w:cs="Arial"/>
                <w:b/>
                <w:bCs/>
                <w:sz w:val="22"/>
                <w:szCs w:val="18"/>
              </w:rPr>
              <w:t>‘Discharge Care Plan’</w:t>
            </w:r>
          </w:p>
          <w:p w14:paraId="7CD57014" w14:textId="02ECB340" w:rsidR="009B3719" w:rsidRPr="00DD6528" w:rsidRDefault="009B3719" w:rsidP="009B3719">
            <w:pPr>
              <w:pStyle w:val="ListNumber"/>
              <w:numPr>
                <w:ilvl w:val="0"/>
                <w:numId w:val="2"/>
              </w:numPr>
              <w:spacing w:after="100" w:line="300" w:lineRule="exact"/>
              <w:ind w:left="360"/>
              <w:contextualSpacing/>
              <w:rPr>
                <w:rFonts w:ascii="Arial" w:hAnsi="Arial" w:cs="Arial"/>
                <w:b/>
                <w:bCs/>
                <w:sz w:val="22"/>
                <w:szCs w:val="18"/>
              </w:rPr>
            </w:pPr>
            <w:r w:rsidRPr="00DD6528">
              <w:rPr>
                <w:rFonts w:ascii="Arial" w:hAnsi="Arial" w:cs="Arial"/>
                <w:sz w:val="22"/>
                <w:szCs w:val="18"/>
              </w:rPr>
              <w:t xml:space="preserve">Click the number one in the ‘basket’ and select </w:t>
            </w:r>
            <w:r w:rsidRPr="00DD6528">
              <w:rPr>
                <w:rFonts w:ascii="Arial" w:hAnsi="Arial" w:cs="Arial"/>
                <w:b/>
                <w:bCs/>
                <w:sz w:val="22"/>
                <w:szCs w:val="18"/>
              </w:rPr>
              <w:t>‘Modify Details’</w:t>
            </w:r>
          </w:p>
          <w:p w14:paraId="4DA54AD5" w14:textId="6698C0FD" w:rsidR="009B3719" w:rsidRPr="00DD6528" w:rsidRDefault="009B3719" w:rsidP="009B3719">
            <w:pPr>
              <w:pStyle w:val="ListNumber"/>
              <w:numPr>
                <w:ilvl w:val="0"/>
                <w:numId w:val="2"/>
              </w:numPr>
              <w:spacing w:after="100" w:line="300" w:lineRule="exact"/>
              <w:ind w:left="360"/>
              <w:contextualSpacing/>
              <w:rPr>
                <w:rFonts w:ascii="Arial" w:hAnsi="Arial" w:cs="Arial"/>
                <w:sz w:val="22"/>
                <w:szCs w:val="18"/>
              </w:rPr>
            </w:pPr>
            <w:r w:rsidRPr="00DD6528">
              <w:rPr>
                <w:rFonts w:ascii="Arial" w:hAnsi="Arial" w:cs="Arial"/>
                <w:sz w:val="22"/>
                <w:szCs w:val="18"/>
              </w:rPr>
              <w:t xml:space="preserve">Select </w:t>
            </w:r>
            <w:r w:rsidRPr="00DD6528">
              <w:rPr>
                <w:rFonts w:ascii="Arial" w:hAnsi="Arial" w:cs="Arial"/>
                <w:b/>
                <w:bCs/>
                <w:sz w:val="22"/>
                <w:szCs w:val="18"/>
              </w:rPr>
              <w:t xml:space="preserve">‘initiate now’ </w:t>
            </w:r>
            <w:r w:rsidRPr="00DD6528">
              <w:rPr>
                <w:rFonts w:ascii="Arial" w:hAnsi="Arial" w:cs="Arial"/>
                <w:sz w:val="22"/>
                <w:szCs w:val="18"/>
              </w:rPr>
              <w:t>at the bottom right hand corner of the screen</w:t>
            </w:r>
          </w:p>
          <w:p w14:paraId="04B37650" w14:textId="77777777" w:rsidR="009B3719" w:rsidRPr="00DD6528" w:rsidRDefault="009B3719" w:rsidP="009B3719">
            <w:pPr>
              <w:pStyle w:val="ListNumber"/>
              <w:numPr>
                <w:ilvl w:val="0"/>
                <w:numId w:val="2"/>
              </w:numPr>
              <w:spacing w:after="100" w:line="300" w:lineRule="exact"/>
              <w:ind w:left="360"/>
              <w:contextualSpacing/>
              <w:rPr>
                <w:rFonts w:ascii="Arial" w:hAnsi="Arial" w:cs="Arial"/>
                <w:b/>
                <w:bCs/>
                <w:sz w:val="22"/>
                <w:szCs w:val="18"/>
              </w:rPr>
            </w:pPr>
            <w:r w:rsidRPr="00DD6528">
              <w:rPr>
                <w:rFonts w:ascii="Arial" w:hAnsi="Arial" w:cs="Arial"/>
                <w:sz w:val="22"/>
                <w:szCs w:val="18"/>
              </w:rPr>
              <w:t>Select each of the plan’s component and complete as necessary</w:t>
            </w:r>
          </w:p>
          <w:p w14:paraId="73CE83BF" w14:textId="77777777" w:rsidR="009B3719" w:rsidRPr="00DD6528" w:rsidRDefault="009B3719" w:rsidP="009B3719">
            <w:pPr>
              <w:pStyle w:val="ListNumber"/>
              <w:numPr>
                <w:ilvl w:val="0"/>
                <w:numId w:val="2"/>
              </w:numPr>
              <w:spacing w:after="100" w:line="300" w:lineRule="exact"/>
              <w:ind w:left="360"/>
              <w:contextualSpacing/>
              <w:rPr>
                <w:rFonts w:ascii="Arial" w:hAnsi="Arial" w:cs="Arial"/>
                <w:b/>
                <w:bCs/>
                <w:sz w:val="22"/>
                <w:szCs w:val="18"/>
              </w:rPr>
            </w:pPr>
            <w:r w:rsidRPr="00DD6528">
              <w:rPr>
                <w:rFonts w:ascii="Arial" w:hAnsi="Arial" w:cs="Arial"/>
                <w:sz w:val="22"/>
                <w:szCs w:val="18"/>
              </w:rPr>
              <w:t xml:space="preserve">Click </w:t>
            </w:r>
            <w:r w:rsidRPr="00DD6528">
              <w:rPr>
                <w:rFonts w:ascii="Arial" w:hAnsi="Arial" w:cs="Arial"/>
                <w:b/>
                <w:bCs/>
                <w:sz w:val="22"/>
                <w:szCs w:val="18"/>
              </w:rPr>
              <w:t xml:space="preserve">Orders For Signature </w:t>
            </w:r>
            <w:r w:rsidRPr="00DD6528">
              <w:rPr>
                <w:rFonts w:ascii="Arial" w:hAnsi="Arial" w:cs="Arial"/>
                <w:sz w:val="22"/>
                <w:szCs w:val="18"/>
              </w:rPr>
              <w:t xml:space="preserve">again, then </w:t>
            </w:r>
            <w:r w:rsidRPr="00DD6528">
              <w:rPr>
                <w:rFonts w:ascii="Arial" w:hAnsi="Arial" w:cs="Arial"/>
                <w:b/>
                <w:bCs/>
                <w:sz w:val="22"/>
                <w:szCs w:val="18"/>
              </w:rPr>
              <w:t>Sign</w:t>
            </w:r>
          </w:p>
          <w:p w14:paraId="5EEDEDA4" w14:textId="0289FE0F" w:rsidR="009B3719" w:rsidRDefault="009B3719" w:rsidP="009B3719">
            <w:pPr>
              <w:pStyle w:val="ListNumber"/>
              <w:numPr>
                <w:ilvl w:val="0"/>
                <w:numId w:val="2"/>
              </w:numPr>
              <w:spacing w:after="100" w:line="300" w:lineRule="exact"/>
              <w:ind w:left="360"/>
              <w:contextualSpacing/>
              <w:rPr>
                <w:rFonts w:ascii="Arial" w:hAnsi="Arial" w:cs="Arial"/>
                <w:sz w:val="22"/>
                <w:szCs w:val="18"/>
              </w:rPr>
            </w:pPr>
            <w:r w:rsidRPr="00DD6528">
              <w:rPr>
                <w:rFonts w:ascii="Arial" w:hAnsi="Arial" w:cs="Arial"/>
                <w:sz w:val="22"/>
                <w:szCs w:val="18"/>
              </w:rPr>
              <w:t xml:space="preserve">Plan is available to view from </w:t>
            </w:r>
            <w:r w:rsidRPr="00DD6528">
              <w:rPr>
                <w:rFonts w:ascii="Arial" w:hAnsi="Arial" w:cs="Arial"/>
                <w:b/>
                <w:bCs/>
                <w:sz w:val="22"/>
                <w:szCs w:val="18"/>
              </w:rPr>
              <w:t>Order</w:t>
            </w:r>
            <w:r w:rsidRPr="00DD6528">
              <w:rPr>
                <w:rFonts w:ascii="Arial" w:hAnsi="Arial" w:cs="Arial"/>
                <w:sz w:val="22"/>
                <w:szCs w:val="18"/>
              </w:rPr>
              <w:t xml:space="preserve"> </w:t>
            </w:r>
            <w:r w:rsidRPr="00DD6528">
              <w:rPr>
                <w:rFonts w:ascii="Arial" w:hAnsi="Arial" w:cs="Arial"/>
                <w:b/>
                <w:bCs/>
                <w:sz w:val="22"/>
                <w:szCs w:val="18"/>
              </w:rPr>
              <w:t>Profile</w:t>
            </w:r>
            <w:r w:rsidRPr="00DD6528">
              <w:rPr>
                <w:rFonts w:ascii="Arial" w:hAnsi="Arial" w:cs="Arial"/>
                <w:sz w:val="22"/>
                <w:szCs w:val="18"/>
              </w:rPr>
              <w:t xml:space="preserve"> component</w:t>
            </w:r>
            <w:r w:rsidR="00013C58">
              <w:rPr>
                <w:rFonts w:ascii="Arial" w:hAnsi="Arial" w:cs="Arial"/>
                <w:sz w:val="22"/>
                <w:szCs w:val="18"/>
              </w:rPr>
              <w:t xml:space="preserve">. Cl </w:t>
            </w:r>
            <w:r w:rsidRPr="00DD6528">
              <w:rPr>
                <w:rFonts w:ascii="Arial" w:hAnsi="Arial" w:cs="Arial"/>
                <w:sz w:val="22"/>
                <w:szCs w:val="18"/>
              </w:rPr>
              <w:t>ick the header ‘</w:t>
            </w:r>
            <w:r w:rsidRPr="00DD6528">
              <w:rPr>
                <w:rFonts w:ascii="Arial" w:hAnsi="Arial" w:cs="Arial"/>
                <w:b/>
                <w:bCs/>
                <w:sz w:val="22"/>
                <w:szCs w:val="18"/>
              </w:rPr>
              <w:t xml:space="preserve">Requests/Care Plans’ </w:t>
            </w:r>
            <w:r w:rsidRPr="00DD6528">
              <w:rPr>
                <w:rFonts w:ascii="Arial" w:hAnsi="Arial" w:cs="Arial"/>
                <w:sz w:val="22"/>
                <w:szCs w:val="18"/>
              </w:rPr>
              <w:t>to open the full request/care plan screen</w:t>
            </w:r>
          </w:p>
          <w:p w14:paraId="15F5BEB1" w14:textId="0D30A03A" w:rsidR="009B3719" w:rsidRPr="00D13C72" w:rsidRDefault="009B3719" w:rsidP="009B3719">
            <w:pPr>
              <w:pStyle w:val="ListNumber"/>
              <w:spacing w:after="100" w:line="300" w:lineRule="exact"/>
              <w:ind w:left="360"/>
              <w:contextualSpacing/>
              <w:rPr>
                <w:rFonts w:ascii="Arial" w:hAnsi="Arial" w:cs="Arial"/>
                <w:sz w:val="22"/>
                <w:szCs w:val="18"/>
              </w:rPr>
            </w:pPr>
          </w:p>
        </w:tc>
      </w:tr>
      <w:tr w:rsidR="009B3719" w:rsidRPr="00DD6528" w14:paraId="23D93148" w14:textId="77777777" w:rsidTr="000F7BAB">
        <w:tc>
          <w:tcPr>
            <w:tcW w:w="567" w:type="dxa"/>
          </w:tcPr>
          <w:p w14:paraId="0E4E60BE" w14:textId="77777777" w:rsidR="009B3719" w:rsidRPr="00DD6528" w:rsidRDefault="009B3719" w:rsidP="009B3719">
            <w:pPr>
              <w:spacing w:after="100" w:line="300" w:lineRule="exact"/>
              <w:contextualSpacing/>
              <w:rPr>
                <w:rFonts w:ascii="Arial" w:hAnsi="Arial" w:cs="Arial"/>
                <w:sz w:val="24"/>
                <w:szCs w:val="24"/>
              </w:rPr>
            </w:pPr>
            <w:bookmarkStart w:id="1" w:name="_Hlk130299176"/>
          </w:p>
        </w:tc>
        <w:tc>
          <w:tcPr>
            <w:tcW w:w="1702" w:type="dxa"/>
          </w:tcPr>
          <w:p w14:paraId="6FE214E3" w14:textId="7D0EAA96"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Pr>
                <w:rFonts w:ascii="Arial" w:hAnsi="Arial" w:cs="Arial"/>
                <w:b/>
                <w:bCs/>
              </w:rPr>
              <w:t>Bed request for another ward</w:t>
            </w:r>
          </w:p>
        </w:tc>
        <w:tc>
          <w:tcPr>
            <w:tcW w:w="13183" w:type="dxa"/>
            <w:gridSpan w:val="2"/>
          </w:tcPr>
          <w:p w14:paraId="36B33E58" w14:textId="00251A65" w:rsidR="009B3719" w:rsidRDefault="009B3719" w:rsidP="009B3719">
            <w:pPr>
              <w:pStyle w:val="ListParagraph"/>
              <w:numPr>
                <w:ilvl w:val="0"/>
                <w:numId w:val="31"/>
              </w:numPr>
              <w:outlineLvl w:val="0"/>
              <w:rPr>
                <w:rFonts w:ascii="Arial" w:hAnsi="Arial" w:cs="Arial"/>
              </w:rPr>
            </w:pPr>
            <w:r>
              <w:rPr>
                <w:rFonts w:ascii="Arial" w:hAnsi="Arial" w:cs="Arial"/>
              </w:rPr>
              <w:t xml:space="preserve">Click </w:t>
            </w:r>
            <w:r>
              <w:rPr>
                <w:rFonts w:ascii="Arial" w:hAnsi="Arial" w:cs="Arial"/>
                <w:b/>
                <w:bCs/>
              </w:rPr>
              <w:t xml:space="preserve">home </w:t>
            </w:r>
            <w:r>
              <w:rPr>
                <w:rFonts w:ascii="Arial" w:hAnsi="Arial" w:cs="Arial"/>
              </w:rPr>
              <w:t xml:space="preserve">icon and select the </w:t>
            </w:r>
            <w:r w:rsidR="00013C58" w:rsidRPr="00013C58">
              <w:rPr>
                <w:rFonts w:ascii="Arial" w:hAnsi="Arial" w:cs="Arial"/>
                <w:b/>
                <w:bCs/>
              </w:rPr>
              <w:t>Critical</w:t>
            </w:r>
            <w:r w:rsidR="00013C58">
              <w:rPr>
                <w:rFonts w:ascii="Arial" w:hAnsi="Arial" w:cs="Arial"/>
              </w:rPr>
              <w:t xml:space="preserve"> </w:t>
            </w:r>
            <w:r w:rsidR="00013C58" w:rsidRPr="00013C58">
              <w:rPr>
                <w:rFonts w:ascii="Arial" w:hAnsi="Arial" w:cs="Arial"/>
                <w:b/>
                <w:bCs/>
              </w:rPr>
              <w:t>Care</w:t>
            </w:r>
            <w:r w:rsidR="00013C58">
              <w:rPr>
                <w:rFonts w:ascii="Arial" w:hAnsi="Arial" w:cs="Arial"/>
              </w:rPr>
              <w:t xml:space="preserve"> </w:t>
            </w:r>
            <w:r w:rsidRPr="00B958AE">
              <w:rPr>
                <w:rFonts w:ascii="Arial" w:hAnsi="Arial" w:cs="Arial"/>
                <w:b/>
                <w:bCs/>
              </w:rPr>
              <w:t>Manage</w:t>
            </w:r>
            <w:r>
              <w:rPr>
                <w:rFonts w:ascii="Arial" w:hAnsi="Arial" w:cs="Arial"/>
              </w:rPr>
              <w:t xml:space="preserve"> MPage</w:t>
            </w:r>
          </w:p>
          <w:p w14:paraId="156B8792" w14:textId="77777777" w:rsidR="009B3719" w:rsidRPr="00D61DD6" w:rsidRDefault="009B3719" w:rsidP="009B3719">
            <w:pPr>
              <w:pStyle w:val="ListParagraph"/>
              <w:numPr>
                <w:ilvl w:val="0"/>
                <w:numId w:val="31"/>
              </w:numPr>
              <w:outlineLvl w:val="0"/>
              <w:rPr>
                <w:rFonts w:ascii="Arial" w:hAnsi="Arial" w:cs="Arial"/>
                <w:b/>
                <w:bCs/>
              </w:rPr>
            </w:pPr>
            <w:r w:rsidRPr="00D61DD6">
              <w:rPr>
                <w:rFonts w:ascii="Arial" w:hAnsi="Arial" w:cs="Arial"/>
              </w:rPr>
              <w:t xml:space="preserve">Navigate to the </w:t>
            </w:r>
            <w:r w:rsidRPr="00D61DD6">
              <w:rPr>
                <w:rFonts w:ascii="Arial" w:hAnsi="Arial" w:cs="Arial"/>
                <w:b/>
                <w:bCs/>
              </w:rPr>
              <w:t>New order entry</w:t>
            </w:r>
            <w:r w:rsidRPr="00D61DD6">
              <w:rPr>
                <w:rFonts w:ascii="Arial" w:hAnsi="Arial" w:cs="Arial"/>
              </w:rPr>
              <w:t xml:space="preserve"> component </w:t>
            </w:r>
          </w:p>
          <w:p w14:paraId="593C9818" w14:textId="77777777" w:rsidR="009B3719" w:rsidRPr="00D61DD6" w:rsidRDefault="009B3719" w:rsidP="009B3719">
            <w:pPr>
              <w:pStyle w:val="ListParagraph"/>
              <w:numPr>
                <w:ilvl w:val="0"/>
                <w:numId w:val="31"/>
              </w:numPr>
              <w:outlineLvl w:val="0"/>
              <w:rPr>
                <w:rFonts w:ascii="Arial" w:hAnsi="Arial" w:cs="Arial"/>
                <w:b/>
                <w:bCs/>
              </w:rPr>
            </w:pPr>
            <w:r>
              <w:rPr>
                <w:rFonts w:ascii="Arial" w:hAnsi="Arial" w:cs="Arial"/>
              </w:rPr>
              <w:t>Search for ‘</w:t>
            </w:r>
            <w:r w:rsidRPr="00D61DD6">
              <w:rPr>
                <w:rFonts w:ascii="Arial" w:hAnsi="Arial" w:cs="Arial"/>
                <w:b/>
                <w:bCs/>
              </w:rPr>
              <w:t>transfer patient location’</w:t>
            </w:r>
          </w:p>
          <w:p w14:paraId="04A3C96F" w14:textId="37BA9D6A" w:rsidR="009B3719" w:rsidRPr="000841F6" w:rsidRDefault="00013C58" w:rsidP="009B3719">
            <w:pPr>
              <w:pStyle w:val="ListParagraph"/>
              <w:numPr>
                <w:ilvl w:val="0"/>
                <w:numId w:val="31"/>
              </w:numPr>
              <w:outlineLvl w:val="0"/>
              <w:rPr>
                <w:rFonts w:ascii="Arial" w:hAnsi="Arial" w:cs="Arial"/>
                <w:b/>
                <w:bCs/>
              </w:rPr>
            </w:pPr>
            <w:proofErr w:type="spellStart"/>
            <w:r>
              <w:rPr>
                <w:rFonts w:ascii="Arial" w:hAnsi="Arial" w:cs="Arial"/>
              </w:rPr>
              <w:t>Cick</w:t>
            </w:r>
            <w:proofErr w:type="spellEnd"/>
            <w:r>
              <w:rPr>
                <w:rFonts w:ascii="Arial" w:hAnsi="Arial" w:cs="Arial"/>
              </w:rPr>
              <w:t xml:space="preserve"> </w:t>
            </w:r>
            <w:r w:rsidR="009B3719">
              <w:rPr>
                <w:rFonts w:ascii="Arial" w:hAnsi="Arial" w:cs="Arial"/>
              </w:rPr>
              <w:t xml:space="preserve">the </w:t>
            </w:r>
            <w:r w:rsidR="009B3719" w:rsidRPr="00013C58">
              <w:rPr>
                <w:rFonts w:ascii="Arial" w:hAnsi="Arial" w:cs="Arial"/>
                <w:b/>
                <w:bCs/>
              </w:rPr>
              <w:t>orders for signature</w:t>
            </w:r>
            <w:r w:rsidR="009B3719">
              <w:rPr>
                <w:rFonts w:ascii="Arial" w:hAnsi="Arial" w:cs="Arial"/>
              </w:rPr>
              <w:t xml:space="preserve"> icon and click </w:t>
            </w:r>
            <w:r w:rsidR="009B3719" w:rsidRPr="000841F6">
              <w:rPr>
                <w:rFonts w:ascii="Arial" w:hAnsi="Arial" w:cs="Arial"/>
                <w:b/>
                <w:bCs/>
              </w:rPr>
              <w:t>Modify Details</w:t>
            </w:r>
          </w:p>
          <w:p w14:paraId="1A734C57" w14:textId="087FA0D9" w:rsidR="009B3719" w:rsidRDefault="009B3719" w:rsidP="009B3719">
            <w:pPr>
              <w:pStyle w:val="ListParagraph"/>
              <w:numPr>
                <w:ilvl w:val="0"/>
                <w:numId w:val="31"/>
              </w:numPr>
              <w:outlineLvl w:val="0"/>
              <w:rPr>
                <w:rFonts w:ascii="Arial" w:hAnsi="Arial" w:cs="Arial"/>
              </w:rPr>
            </w:pPr>
            <w:r>
              <w:rPr>
                <w:rFonts w:ascii="Arial" w:hAnsi="Arial" w:cs="Arial"/>
              </w:rPr>
              <w:t xml:space="preserve">Select the order and complete as required with the </w:t>
            </w:r>
            <w:r w:rsidRPr="00AB116F">
              <w:rPr>
                <w:rFonts w:ascii="Arial" w:hAnsi="Arial" w:cs="Arial"/>
                <w:b/>
                <w:bCs/>
              </w:rPr>
              <w:t xml:space="preserve">main specialty, target </w:t>
            </w:r>
            <w:r>
              <w:rPr>
                <w:rFonts w:ascii="Arial" w:hAnsi="Arial" w:cs="Arial"/>
                <w:b/>
                <w:bCs/>
              </w:rPr>
              <w:t>unit</w:t>
            </w:r>
            <w:r w:rsidRPr="00AB116F">
              <w:rPr>
                <w:rFonts w:ascii="Arial" w:hAnsi="Arial" w:cs="Arial"/>
                <w:b/>
                <w:bCs/>
              </w:rPr>
              <w:t xml:space="preserve"> and </w:t>
            </w:r>
            <w:r>
              <w:rPr>
                <w:rFonts w:ascii="Arial" w:hAnsi="Arial" w:cs="Arial"/>
                <w:b/>
                <w:bCs/>
              </w:rPr>
              <w:t xml:space="preserve">transfer </w:t>
            </w:r>
            <w:r w:rsidRPr="00AB116F">
              <w:rPr>
                <w:rFonts w:ascii="Arial" w:hAnsi="Arial" w:cs="Arial"/>
                <w:b/>
                <w:bCs/>
              </w:rPr>
              <w:t>reason</w:t>
            </w:r>
          </w:p>
          <w:p w14:paraId="5444751A" w14:textId="77777777" w:rsidR="009B3719" w:rsidRPr="0098280D" w:rsidRDefault="009B3719" w:rsidP="009B3719">
            <w:pPr>
              <w:pStyle w:val="ListParagraph"/>
              <w:numPr>
                <w:ilvl w:val="0"/>
                <w:numId w:val="31"/>
              </w:numPr>
              <w:outlineLvl w:val="0"/>
              <w:rPr>
                <w:rFonts w:ascii="Arial" w:hAnsi="Arial" w:cs="Arial"/>
              </w:rPr>
            </w:pPr>
            <w:r w:rsidRPr="00D61DD6">
              <w:rPr>
                <w:rFonts w:ascii="Arial" w:hAnsi="Arial" w:cs="Arial"/>
              </w:rPr>
              <w:t xml:space="preserve">Click </w:t>
            </w:r>
            <w:r w:rsidRPr="00D61DD6">
              <w:rPr>
                <w:rFonts w:ascii="Arial" w:hAnsi="Arial" w:cs="Arial"/>
                <w:b/>
                <w:bCs/>
              </w:rPr>
              <w:t>Sign</w:t>
            </w:r>
          </w:p>
          <w:p w14:paraId="614D5BEE" w14:textId="19C27799" w:rsidR="009B3719" w:rsidRDefault="009B3719" w:rsidP="009B3719">
            <w:pPr>
              <w:pStyle w:val="ListParagraph"/>
              <w:numPr>
                <w:ilvl w:val="0"/>
                <w:numId w:val="31"/>
              </w:numPr>
              <w:outlineLvl w:val="0"/>
              <w:rPr>
                <w:rFonts w:ascii="Arial" w:hAnsi="Arial" w:cs="Arial"/>
              </w:rPr>
            </w:pPr>
            <w:r>
              <w:rPr>
                <w:rFonts w:ascii="Arial" w:hAnsi="Arial" w:cs="Arial"/>
                <w:b/>
                <w:bCs/>
              </w:rPr>
              <w:t>Demo</w:t>
            </w:r>
            <w:r w:rsidRPr="0074060A">
              <w:rPr>
                <w:rFonts w:ascii="Arial" w:hAnsi="Arial" w:cs="Arial"/>
                <w:b/>
                <w:bCs/>
              </w:rPr>
              <w:t xml:space="preserve"> to all trainees</w:t>
            </w:r>
            <w:r>
              <w:rPr>
                <w:rFonts w:ascii="Arial" w:hAnsi="Arial" w:cs="Arial"/>
              </w:rPr>
              <w:t xml:space="preserve"> - </w:t>
            </w:r>
            <w:r w:rsidRPr="0074060A">
              <w:rPr>
                <w:rFonts w:ascii="Arial" w:hAnsi="Arial" w:cs="Arial"/>
              </w:rPr>
              <w:t>To mark a patient</w:t>
            </w:r>
            <w:r>
              <w:rPr>
                <w:rFonts w:ascii="Arial" w:hAnsi="Arial" w:cs="Arial"/>
              </w:rPr>
              <w:t xml:space="preserve"> as</w:t>
            </w:r>
            <w:r w:rsidRPr="0074060A">
              <w:rPr>
                <w:rFonts w:ascii="Arial" w:hAnsi="Arial" w:cs="Arial"/>
              </w:rPr>
              <w:t xml:space="preserve"> </w:t>
            </w:r>
            <w:r w:rsidRPr="0074060A">
              <w:rPr>
                <w:rFonts w:ascii="Arial" w:hAnsi="Arial" w:cs="Arial"/>
                <w:b/>
                <w:bCs/>
                <w:highlight w:val="yellow"/>
              </w:rPr>
              <w:t>Isolation</w:t>
            </w:r>
            <w:r w:rsidR="00013C58">
              <w:rPr>
                <w:rFonts w:ascii="Arial" w:hAnsi="Arial" w:cs="Arial"/>
                <w:b/>
                <w:bCs/>
              </w:rPr>
              <w:t xml:space="preserve">, </w:t>
            </w:r>
            <w:r w:rsidRPr="0074060A">
              <w:rPr>
                <w:rFonts w:ascii="Arial" w:hAnsi="Arial" w:cs="Arial"/>
              </w:rPr>
              <w:t xml:space="preserve">place the order via </w:t>
            </w:r>
            <w:r w:rsidRPr="00013C58">
              <w:rPr>
                <w:rFonts w:ascii="Arial" w:hAnsi="Arial" w:cs="Arial"/>
                <w:b/>
                <w:bCs/>
              </w:rPr>
              <w:t>New Order Entry</w:t>
            </w:r>
            <w:r w:rsidRPr="0074060A">
              <w:rPr>
                <w:rFonts w:ascii="Arial" w:hAnsi="Arial" w:cs="Arial"/>
              </w:rPr>
              <w:t xml:space="preserve"> and complete the order as required</w:t>
            </w:r>
            <w:r w:rsidR="00013C58">
              <w:rPr>
                <w:rFonts w:ascii="Arial" w:hAnsi="Arial" w:cs="Arial"/>
              </w:rPr>
              <w:t xml:space="preserve">. </w:t>
            </w:r>
            <w:r>
              <w:rPr>
                <w:rFonts w:ascii="Arial" w:hAnsi="Arial" w:cs="Arial"/>
              </w:rPr>
              <w:t xml:space="preserve">This information will be highlighted on the patient banner and will </w:t>
            </w:r>
            <w:r w:rsidR="00013C58">
              <w:rPr>
                <w:rFonts w:ascii="Arial" w:hAnsi="Arial" w:cs="Arial"/>
              </w:rPr>
              <w:t xml:space="preserve">also </w:t>
            </w:r>
            <w:r>
              <w:rPr>
                <w:rFonts w:ascii="Arial" w:hAnsi="Arial" w:cs="Arial"/>
              </w:rPr>
              <w:t xml:space="preserve">interface to </w:t>
            </w:r>
            <w:r w:rsidRPr="00013C58">
              <w:rPr>
                <w:rFonts w:ascii="Arial" w:hAnsi="Arial" w:cs="Arial"/>
                <w:b/>
                <w:bCs/>
              </w:rPr>
              <w:t>Miyaflow</w:t>
            </w:r>
            <w:r>
              <w:rPr>
                <w:rFonts w:ascii="Arial" w:hAnsi="Arial" w:cs="Arial"/>
              </w:rPr>
              <w:t xml:space="preserve"> (new bed </w:t>
            </w:r>
            <w:r w:rsidR="00013C58">
              <w:rPr>
                <w:rFonts w:ascii="Arial" w:hAnsi="Arial" w:cs="Arial"/>
              </w:rPr>
              <w:t xml:space="preserve">board </w:t>
            </w:r>
            <w:r>
              <w:rPr>
                <w:rFonts w:ascii="Arial" w:hAnsi="Arial" w:cs="Arial"/>
              </w:rPr>
              <w:t>system)</w:t>
            </w:r>
          </w:p>
          <w:p w14:paraId="5BCDD4DE" w14:textId="77777777" w:rsidR="00013C58" w:rsidRDefault="009B3719" w:rsidP="00013C58">
            <w:pPr>
              <w:pStyle w:val="ListParagraph"/>
              <w:numPr>
                <w:ilvl w:val="0"/>
                <w:numId w:val="31"/>
              </w:numPr>
              <w:outlineLvl w:val="0"/>
              <w:rPr>
                <w:rFonts w:ascii="Arial" w:hAnsi="Arial" w:cs="Arial"/>
              </w:rPr>
            </w:pPr>
            <w:r>
              <w:rPr>
                <w:rFonts w:ascii="Arial" w:hAnsi="Arial" w:cs="Arial"/>
              </w:rPr>
              <w:t>To cancel a bed request or isolation order</w:t>
            </w:r>
            <w:r w:rsidR="00013C58">
              <w:rPr>
                <w:rFonts w:ascii="Arial" w:hAnsi="Arial" w:cs="Arial"/>
              </w:rPr>
              <w:t xml:space="preserve">, select the </w:t>
            </w:r>
            <w:r w:rsidRPr="00587356">
              <w:rPr>
                <w:rFonts w:ascii="Arial" w:hAnsi="Arial" w:cs="Arial"/>
                <w:b/>
                <w:bCs/>
              </w:rPr>
              <w:t>Order Profile</w:t>
            </w:r>
            <w:r>
              <w:rPr>
                <w:rFonts w:ascii="Arial" w:hAnsi="Arial" w:cs="Arial"/>
                <w:b/>
                <w:bCs/>
              </w:rPr>
              <w:t xml:space="preserve"> </w:t>
            </w:r>
            <w:r>
              <w:rPr>
                <w:rFonts w:ascii="Arial" w:hAnsi="Arial" w:cs="Arial"/>
              </w:rPr>
              <w:t>component</w:t>
            </w:r>
            <w:r w:rsidR="00013C58">
              <w:rPr>
                <w:rFonts w:ascii="Arial" w:hAnsi="Arial" w:cs="Arial"/>
              </w:rPr>
              <w:t xml:space="preserve"> and c</w:t>
            </w:r>
            <w:r w:rsidRPr="00013C58">
              <w:rPr>
                <w:rFonts w:ascii="Arial" w:hAnsi="Arial" w:cs="Arial"/>
              </w:rPr>
              <w:t xml:space="preserve">lick to select the </w:t>
            </w:r>
            <w:r w:rsidRPr="00013C58">
              <w:rPr>
                <w:rFonts w:ascii="Arial" w:hAnsi="Arial" w:cs="Arial"/>
                <w:b/>
                <w:bCs/>
              </w:rPr>
              <w:t>isolation</w:t>
            </w:r>
            <w:r w:rsidRPr="00013C58">
              <w:rPr>
                <w:rFonts w:ascii="Arial" w:hAnsi="Arial" w:cs="Arial"/>
              </w:rPr>
              <w:t xml:space="preserve"> order</w:t>
            </w:r>
          </w:p>
          <w:p w14:paraId="1AE78CD9" w14:textId="75DF2B25" w:rsidR="009B3719" w:rsidRPr="00013C58" w:rsidRDefault="00013C58" w:rsidP="00013C58">
            <w:pPr>
              <w:pStyle w:val="ListParagraph"/>
              <w:numPr>
                <w:ilvl w:val="0"/>
                <w:numId w:val="31"/>
              </w:numPr>
              <w:outlineLvl w:val="0"/>
              <w:rPr>
                <w:rFonts w:ascii="Arial" w:hAnsi="Arial" w:cs="Arial"/>
              </w:rPr>
            </w:pPr>
            <w:r>
              <w:rPr>
                <w:rFonts w:ascii="Arial" w:hAnsi="Arial" w:cs="Arial"/>
              </w:rPr>
              <w:t>F</w:t>
            </w:r>
            <w:r w:rsidR="009B3719" w:rsidRPr="00013C58">
              <w:rPr>
                <w:rFonts w:ascii="Arial" w:hAnsi="Arial" w:cs="Arial"/>
              </w:rPr>
              <w:t>rom the right hand side</w:t>
            </w:r>
            <w:r>
              <w:rPr>
                <w:rFonts w:ascii="Arial" w:hAnsi="Arial" w:cs="Arial"/>
              </w:rPr>
              <w:t xml:space="preserve">, </w:t>
            </w:r>
            <w:r w:rsidR="009B3719" w:rsidRPr="00013C58">
              <w:rPr>
                <w:rFonts w:ascii="Arial" w:hAnsi="Arial" w:cs="Arial"/>
              </w:rPr>
              <w:t xml:space="preserve">click </w:t>
            </w:r>
            <w:r w:rsidR="009B3719" w:rsidRPr="00013C58">
              <w:rPr>
                <w:rFonts w:ascii="Arial" w:hAnsi="Arial" w:cs="Arial"/>
                <w:b/>
                <w:bCs/>
              </w:rPr>
              <w:t xml:space="preserve">Cancel D/C </w:t>
            </w:r>
            <w:r w:rsidR="009B3719" w:rsidRPr="00013C58">
              <w:rPr>
                <w:rFonts w:ascii="Arial" w:hAnsi="Arial" w:cs="Arial"/>
              </w:rPr>
              <w:t>option – the order will appear in the basket icon</w:t>
            </w:r>
          </w:p>
          <w:p w14:paraId="40131FFF" w14:textId="327DCE51" w:rsidR="009B3719" w:rsidRDefault="009B3719" w:rsidP="009B3719">
            <w:pPr>
              <w:pStyle w:val="ListParagraph"/>
              <w:numPr>
                <w:ilvl w:val="0"/>
                <w:numId w:val="31"/>
              </w:numPr>
              <w:outlineLvl w:val="0"/>
              <w:rPr>
                <w:rFonts w:ascii="Arial" w:hAnsi="Arial" w:cs="Arial"/>
              </w:rPr>
            </w:pPr>
            <w:r>
              <w:rPr>
                <w:rFonts w:ascii="Arial" w:hAnsi="Arial" w:cs="Arial"/>
              </w:rPr>
              <w:t xml:space="preserve">Click on the basket to </w:t>
            </w:r>
            <w:r>
              <w:rPr>
                <w:rFonts w:ascii="Arial" w:hAnsi="Arial" w:cs="Arial"/>
                <w:b/>
                <w:bCs/>
              </w:rPr>
              <w:t>Modify details –</w:t>
            </w:r>
            <w:r>
              <w:rPr>
                <w:rFonts w:ascii="Arial" w:hAnsi="Arial" w:cs="Arial"/>
              </w:rPr>
              <w:t xml:space="preserve"> Note: If it’s an isolation being cancelled and removed</w:t>
            </w:r>
            <w:r w:rsidR="00013C58">
              <w:rPr>
                <w:rFonts w:ascii="Arial" w:hAnsi="Arial" w:cs="Arial"/>
              </w:rPr>
              <w:t xml:space="preserve">, </w:t>
            </w:r>
            <w:r>
              <w:rPr>
                <w:rFonts w:ascii="Arial" w:hAnsi="Arial" w:cs="Arial"/>
              </w:rPr>
              <w:t>the user will be prompted to add a reason</w:t>
            </w:r>
          </w:p>
          <w:p w14:paraId="2812D5B4" w14:textId="77777777" w:rsidR="009B3719" w:rsidRDefault="009B3719" w:rsidP="009B3719">
            <w:pPr>
              <w:pStyle w:val="ListParagraph"/>
              <w:numPr>
                <w:ilvl w:val="0"/>
                <w:numId w:val="31"/>
              </w:numPr>
              <w:outlineLvl w:val="0"/>
              <w:rPr>
                <w:rFonts w:ascii="Arial" w:hAnsi="Arial" w:cs="Arial"/>
              </w:rPr>
            </w:pPr>
            <w:r>
              <w:rPr>
                <w:rFonts w:ascii="Arial" w:hAnsi="Arial" w:cs="Arial"/>
              </w:rPr>
              <w:t xml:space="preserve">Click </w:t>
            </w:r>
            <w:r>
              <w:rPr>
                <w:rFonts w:ascii="Arial" w:hAnsi="Arial" w:cs="Arial"/>
                <w:b/>
                <w:bCs/>
              </w:rPr>
              <w:t>Sign</w:t>
            </w:r>
          </w:p>
          <w:p w14:paraId="0800B383" w14:textId="02036AE0" w:rsidR="009B3719" w:rsidRDefault="009B3719" w:rsidP="009B3719">
            <w:pPr>
              <w:pStyle w:val="ListParagraph"/>
              <w:numPr>
                <w:ilvl w:val="0"/>
                <w:numId w:val="31"/>
              </w:numPr>
              <w:outlineLvl w:val="0"/>
              <w:rPr>
                <w:rFonts w:ascii="Arial" w:hAnsi="Arial" w:cs="Arial"/>
              </w:rPr>
            </w:pPr>
            <w:r w:rsidRPr="00D13C72">
              <w:rPr>
                <w:rFonts w:ascii="Arial" w:hAnsi="Arial" w:cs="Arial"/>
              </w:rPr>
              <w:t>The ‘</w:t>
            </w:r>
            <w:r w:rsidRPr="00013C58">
              <w:rPr>
                <w:rFonts w:ascii="Arial" w:hAnsi="Arial" w:cs="Arial"/>
                <w:b/>
                <w:bCs/>
              </w:rPr>
              <w:t>Bed</w:t>
            </w:r>
            <w:r w:rsidRPr="00D13C72">
              <w:rPr>
                <w:rFonts w:ascii="Arial" w:hAnsi="Arial" w:cs="Arial"/>
              </w:rPr>
              <w:t xml:space="preserve"> </w:t>
            </w:r>
            <w:r w:rsidRPr="00013C58">
              <w:rPr>
                <w:rFonts w:ascii="Arial" w:hAnsi="Arial" w:cs="Arial"/>
                <w:b/>
                <w:bCs/>
              </w:rPr>
              <w:t>Request’</w:t>
            </w:r>
            <w:r w:rsidRPr="00D13C72">
              <w:rPr>
                <w:rFonts w:ascii="Arial" w:hAnsi="Arial" w:cs="Arial"/>
              </w:rPr>
              <w:t xml:space="preserve"> details will display on the </w:t>
            </w:r>
            <w:r w:rsidRPr="00013C58">
              <w:rPr>
                <w:rFonts w:ascii="Arial" w:hAnsi="Arial" w:cs="Arial"/>
                <w:b/>
                <w:bCs/>
              </w:rPr>
              <w:t>whiteboard</w:t>
            </w:r>
            <w:r w:rsidRPr="00D13C72">
              <w:rPr>
                <w:rFonts w:ascii="Arial" w:hAnsi="Arial" w:cs="Arial"/>
              </w:rPr>
              <w:t xml:space="preserve"> </w:t>
            </w:r>
            <w:proofErr w:type="gramStart"/>
            <w:r w:rsidRPr="00D13C72">
              <w:rPr>
                <w:rFonts w:ascii="Arial" w:hAnsi="Arial" w:cs="Arial"/>
              </w:rPr>
              <w:t>view</w:t>
            </w:r>
            <w:proofErr w:type="gramEnd"/>
            <w:r w:rsidRPr="00D13C72">
              <w:rPr>
                <w:rFonts w:ascii="Arial" w:hAnsi="Arial" w:cs="Arial"/>
              </w:rPr>
              <w:t xml:space="preserve"> but </w:t>
            </w:r>
            <w:r w:rsidR="00013C58">
              <w:rPr>
                <w:rFonts w:ascii="Arial" w:hAnsi="Arial" w:cs="Arial"/>
              </w:rPr>
              <w:t xml:space="preserve">user </w:t>
            </w:r>
            <w:r w:rsidRPr="00D13C72">
              <w:rPr>
                <w:rFonts w:ascii="Arial" w:hAnsi="Arial" w:cs="Arial"/>
              </w:rPr>
              <w:t xml:space="preserve">can </w:t>
            </w:r>
            <w:r w:rsidR="00013C58">
              <w:rPr>
                <w:rFonts w:ascii="Arial" w:hAnsi="Arial" w:cs="Arial"/>
              </w:rPr>
              <w:t xml:space="preserve">also </w:t>
            </w:r>
            <w:r w:rsidRPr="00D13C72">
              <w:rPr>
                <w:rFonts w:ascii="Arial" w:hAnsi="Arial" w:cs="Arial"/>
              </w:rPr>
              <w:t xml:space="preserve">call </w:t>
            </w:r>
            <w:r w:rsidR="00013C58">
              <w:rPr>
                <w:rFonts w:ascii="Arial" w:hAnsi="Arial" w:cs="Arial"/>
              </w:rPr>
              <w:t xml:space="preserve">the </w:t>
            </w:r>
            <w:r w:rsidRPr="00D13C72">
              <w:rPr>
                <w:rFonts w:ascii="Arial" w:hAnsi="Arial" w:cs="Arial"/>
              </w:rPr>
              <w:t>ward for more info</w:t>
            </w:r>
          </w:p>
          <w:p w14:paraId="4F484DB0" w14:textId="326C8395" w:rsidR="009B3719" w:rsidRPr="00D13C72" w:rsidRDefault="009B3719" w:rsidP="009B3719">
            <w:pPr>
              <w:pStyle w:val="ListParagraph"/>
              <w:ind w:left="360"/>
              <w:outlineLvl w:val="0"/>
              <w:rPr>
                <w:rFonts w:ascii="Arial" w:hAnsi="Arial" w:cs="Arial"/>
              </w:rPr>
            </w:pPr>
          </w:p>
        </w:tc>
      </w:tr>
      <w:tr w:rsidR="009B3719" w:rsidRPr="00DD6528" w14:paraId="17768815" w14:textId="77777777" w:rsidTr="000F7BAB">
        <w:tc>
          <w:tcPr>
            <w:tcW w:w="567" w:type="dxa"/>
          </w:tcPr>
          <w:p w14:paraId="7D2025F5" w14:textId="77777777" w:rsidR="009B3719" w:rsidRPr="00DD6528" w:rsidRDefault="009B3719" w:rsidP="009B3719">
            <w:pPr>
              <w:spacing w:after="100" w:line="300" w:lineRule="exact"/>
              <w:contextualSpacing/>
              <w:rPr>
                <w:rFonts w:ascii="Arial" w:hAnsi="Arial" w:cs="Arial"/>
                <w:sz w:val="24"/>
                <w:szCs w:val="24"/>
              </w:rPr>
            </w:pPr>
          </w:p>
        </w:tc>
        <w:tc>
          <w:tcPr>
            <w:tcW w:w="1702" w:type="dxa"/>
          </w:tcPr>
          <w:p w14:paraId="555D2A74" w14:textId="2A1E9668" w:rsidR="009B3719" w:rsidRDefault="009B3719" w:rsidP="009B3719">
            <w:pPr>
              <w:spacing w:after="100" w:line="300" w:lineRule="exact"/>
              <w:contextualSpacing/>
              <w:rPr>
                <w:rFonts w:ascii="Arial" w:hAnsi="Arial" w:cs="Arial"/>
                <w:b/>
                <w:bCs/>
              </w:rPr>
            </w:pPr>
            <w:r>
              <w:rPr>
                <w:rFonts w:ascii="Arial" w:hAnsi="Arial" w:cs="Arial"/>
                <w:b/>
                <w:bCs/>
              </w:rPr>
              <w:t>Transfer patient to ward</w:t>
            </w:r>
          </w:p>
        </w:tc>
        <w:tc>
          <w:tcPr>
            <w:tcW w:w="13183" w:type="dxa"/>
            <w:gridSpan w:val="2"/>
          </w:tcPr>
          <w:p w14:paraId="460E3C2B" w14:textId="739A4EAC" w:rsidR="009B3719" w:rsidRPr="00A323A3" w:rsidRDefault="009B3719" w:rsidP="009B3719">
            <w:pPr>
              <w:pStyle w:val="ListParagraph"/>
              <w:numPr>
                <w:ilvl w:val="0"/>
                <w:numId w:val="31"/>
              </w:numPr>
              <w:outlineLvl w:val="0"/>
              <w:rPr>
                <w:rFonts w:ascii="Arial" w:hAnsi="Arial" w:cs="Arial"/>
              </w:rPr>
            </w:pPr>
            <w:r>
              <w:rPr>
                <w:rFonts w:ascii="Arial" w:hAnsi="Arial" w:cs="Arial"/>
              </w:rPr>
              <w:t>Click the</w:t>
            </w:r>
            <w:r w:rsidRPr="00A323A3">
              <w:rPr>
                <w:rFonts w:ascii="Arial" w:hAnsi="Arial" w:cs="Arial"/>
                <w:b/>
                <w:bCs/>
              </w:rPr>
              <w:t xml:space="preserve"> ‘PM Conversation’ </w:t>
            </w:r>
            <w:r>
              <w:rPr>
                <w:rFonts w:ascii="Arial" w:hAnsi="Arial" w:cs="Arial"/>
              </w:rPr>
              <w:t xml:space="preserve">drop down icon within the toolbar and select </w:t>
            </w:r>
            <w:r w:rsidRPr="00A323A3">
              <w:rPr>
                <w:rFonts w:ascii="Arial" w:hAnsi="Arial" w:cs="Arial"/>
                <w:b/>
                <w:bCs/>
              </w:rPr>
              <w:t>‘Transfer’</w:t>
            </w:r>
          </w:p>
          <w:p w14:paraId="44038AFF" w14:textId="3F6B652C" w:rsidR="009B3719" w:rsidRDefault="009B3719" w:rsidP="009B3719">
            <w:pPr>
              <w:pStyle w:val="ListParagraph"/>
              <w:numPr>
                <w:ilvl w:val="0"/>
                <w:numId w:val="31"/>
              </w:numPr>
              <w:outlineLvl w:val="0"/>
              <w:rPr>
                <w:rFonts w:ascii="Arial" w:hAnsi="Arial" w:cs="Arial"/>
              </w:rPr>
            </w:pPr>
            <w:r w:rsidRPr="00A323A3">
              <w:rPr>
                <w:rFonts w:ascii="Arial" w:hAnsi="Arial" w:cs="Arial"/>
              </w:rPr>
              <w:t xml:space="preserve">Complete the </w:t>
            </w:r>
            <w:r w:rsidRPr="00A323A3">
              <w:rPr>
                <w:rFonts w:ascii="Arial" w:hAnsi="Arial" w:cs="Arial"/>
                <w:b/>
                <w:bCs/>
              </w:rPr>
              <w:t>‘Transfer Reason’</w:t>
            </w:r>
            <w:r w:rsidRPr="00A323A3">
              <w:rPr>
                <w:rFonts w:ascii="Arial" w:hAnsi="Arial" w:cs="Arial"/>
              </w:rPr>
              <w:t xml:space="preserve"> mandatory field</w:t>
            </w:r>
          </w:p>
          <w:p w14:paraId="16150E4C" w14:textId="03D969A2" w:rsidR="009B3719" w:rsidRDefault="009B3719" w:rsidP="009B3719">
            <w:pPr>
              <w:pStyle w:val="ListParagraph"/>
              <w:numPr>
                <w:ilvl w:val="0"/>
                <w:numId w:val="31"/>
              </w:numPr>
              <w:outlineLvl w:val="0"/>
              <w:rPr>
                <w:rFonts w:ascii="Arial" w:hAnsi="Arial" w:cs="Arial"/>
              </w:rPr>
            </w:pPr>
            <w:r>
              <w:rPr>
                <w:rFonts w:ascii="Arial" w:hAnsi="Arial" w:cs="Arial"/>
              </w:rPr>
              <w:t xml:space="preserve">Click on the </w:t>
            </w:r>
            <w:r w:rsidRPr="00A323A3">
              <w:rPr>
                <w:rFonts w:ascii="Arial" w:hAnsi="Arial" w:cs="Arial"/>
                <w:b/>
                <w:bCs/>
              </w:rPr>
              <w:t>‘Receiving Building’</w:t>
            </w:r>
            <w:r>
              <w:rPr>
                <w:rFonts w:ascii="Arial" w:hAnsi="Arial" w:cs="Arial"/>
              </w:rPr>
              <w:t xml:space="preserve"> and select the relevant option along with the </w:t>
            </w:r>
            <w:r w:rsidRPr="00A323A3">
              <w:rPr>
                <w:rFonts w:ascii="Arial" w:hAnsi="Arial" w:cs="Arial"/>
                <w:b/>
                <w:bCs/>
              </w:rPr>
              <w:t>‘Receiving Department/Ward’</w:t>
            </w:r>
          </w:p>
          <w:p w14:paraId="778DB8F5" w14:textId="24DECB11" w:rsidR="009B3719" w:rsidRDefault="009B3719" w:rsidP="009B3719">
            <w:pPr>
              <w:pStyle w:val="ListParagraph"/>
              <w:numPr>
                <w:ilvl w:val="0"/>
                <w:numId w:val="31"/>
              </w:numPr>
              <w:outlineLvl w:val="0"/>
              <w:rPr>
                <w:rFonts w:ascii="Arial" w:hAnsi="Arial" w:cs="Arial"/>
              </w:rPr>
            </w:pPr>
            <w:r>
              <w:rPr>
                <w:rFonts w:ascii="Arial" w:hAnsi="Arial" w:cs="Arial"/>
              </w:rPr>
              <w:t xml:space="preserve">Click on the </w:t>
            </w:r>
            <w:r w:rsidRPr="00A323A3">
              <w:rPr>
                <w:rFonts w:ascii="Arial" w:hAnsi="Arial" w:cs="Arial"/>
                <w:b/>
                <w:bCs/>
              </w:rPr>
              <w:t xml:space="preserve">‘Bedboard’ </w:t>
            </w:r>
            <w:r>
              <w:rPr>
                <w:rFonts w:ascii="Arial" w:hAnsi="Arial" w:cs="Arial"/>
              </w:rPr>
              <w:t>button and choose bed</w:t>
            </w:r>
          </w:p>
          <w:p w14:paraId="12210433" w14:textId="77777777" w:rsidR="009B3719" w:rsidRDefault="009B3719" w:rsidP="009B3719">
            <w:pPr>
              <w:pStyle w:val="ListParagraph"/>
              <w:ind w:left="360"/>
              <w:outlineLvl w:val="0"/>
              <w:rPr>
                <w:rFonts w:ascii="Arial" w:hAnsi="Arial" w:cs="Arial"/>
              </w:rPr>
            </w:pPr>
          </w:p>
          <w:p w14:paraId="107095C5" w14:textId="0C0323D5" w:rsidR="009B3719" w:rsidRDefault="009B3719" w:rsidP="009B3719">
            <w:pPr>
              <w:pStyle w:val="ListParagraph"/>
              <w:numPr>
                <w:ilvl w:val="0"/>
                <w:numId w:val="31"/>
              </w:numPr>
              <w:outlineLvl w:val="0"/>
              <w:rPr>
                <w:rFonts w:ascii="Arial" w:hAnsi="Arial" w:cs="Arial"/>
                <w:b/>
                <w:bCs/>
              </w:rPr>
            </w:pPr>
            <w:r w:rsidRPr="00A323A3">
              <w:rPr>
                <w:rFonts w:ascii="Arial" w:hAnsi="Arial" w:cs="Arial"/>
                <w:b/>
                <w:bCs/>
              </w:rPr>
              <w:t xml:space="preserve">NOTE: THERE IS A MIYAFLOW BED CONFIRMATION BOX AT THE BOTTOM OF THE SCREEN IF THE BED MANAGEMENT TEAM HAVE CONFIRMED A </w:t>
            </w:r>
            <w:r w:rsidR="005E12E7">
              <w:rPr>
                <w:rFonts w:ascii="Arial" w:hAnsi="Arial" w:cs="Arial"/>
                <w:b/>
                <w:bCs/>
              </w:rPr>
              <w:t xml:space="preserve">WARD </w:t>
            </w:r>
            <w:r w:rsidRPr="00A323A3">
              <w:rPr>
                <w:rFonts w:ascii="Arial" w:hAnsi="Arial" w:cs="Arial"/>
                <w:b/>
                <w:bCs/>
              </w:rPr>
              <w:t>FOR THE PATIENT</w:t>
            </w:r>
            <w:r w:rsidR="005E12E7">
              <w:rPr>
                <w:rFonts w:ascii="Arial" w:hAnsi="Arial" w:cs="Arial"/>
                <w:b/>
                <w:bCs/>
              </w:rPr>
              <w:t>, INCLUDING BAY AND BED</w:t>
            </w:r>
          </w:p>
          <w:p w14:paraId="0FB164E8" w14:textId="77777777" w:rsidR="009B3719" w:rsidRPr="00A323A3" w:rsidRDefault="009B3719" w:rsidP="009B3719">
            <w:pPr>
              <w:pStyle w:val="ListParagraph"/>
              <w:ind w:left="360"/>
              <w:outlineLvl w:val="0"/>
              <w:rPr>
                <w:rFonts w:ascii="Arial" w:hAnsi="Arial" w:cs="Arial"/>
                <w:b/>
                <w:bCs/>
              </w:rPr>
            </w:pPr>
          </w:p>
          <w:p w14:paraId="34C25DBD" w14:textId="5E9C6CD5" w:rsidR="006F7287" w:rsidRPr="006F7287" w:rsidRDefault="009B3719" w:rsidP="006F7287">
            <w:pPr>
              <w:pStyle w:val="ListParagraph"/>
              <w:numPr>
                <w:ilvl w:val="0"/>
                <w:numId w:val="31"/>
              </w:numPr>
              <w:contextualSpacing w:val="0"/>
              <w:outlineLvl w:val="0"/>
              <w:rPr>
                <w:rFonts w:ascii="Arial" w:hAnsi="Arial" w:cs="Arial"/>
              </w:rPr>
            </w:pPr>
            <w:r>
              <w:rPr>
                <w:rFonts w:ascii="Arial" w:hAnsi="Arial" w:cs="Arial"/>
              </w:rPr>
              <w:t>Complete the rest of the mandatory fields</w:t>
            </w:r>
            <w:r w:rsidR="006F7287">
              <w:rPr>
                <w:rFonts w:ascii="Arial" w:hAnsi="Arial" w:cs="Arial"/>
              </w:rPr>
              <w:t>, then c</w:t>
            </w:r>
            <w:r w:rsidRPr="006F7287">
              <w:rPr>
                <w:rFonts w:ascii="Arial" w:hAnsi="Arial" w:cs="Arial"/>
              </w:rPr>
              <w:t xml:space="preserve">lick </w:t>
            </w:r>
            <w:r w:rsidRPr="006F7287">
              <w:rPr>
                <w:rFonts w:ascii="Arial" w:hAnsi="Arial" w:cs="Arial"/>
                <w:b/>
                <w:bCs/>
              </w:rPr>
              <w:t>OK</w:t>
            </w:r>
            <w:r w:rsidRPr="006F7287">
              <w:rPr>
                <w:rFonts w:ascii="Arial" w:hAnsi="Arial" w:cs="Arial"/>
              </w:rPr>
              <w:t xml:space="preserve"> at the bottom right hand corner to complete the transfer</w:t>
            </w:r>
          </w:p>
          <w:p w14:paraId="1F92EA69" w14:textId="77777777" w:rsidR="006F7287" w:rsidRPr="006F7287" w:rsidRDefault="006F7287" w:rsidP="006F7287">
            <w:pPr>
              <w:pStyle w:val="ListParagraph"/>
              <w:rPr>
                <w:rFonts w:ascii="Arial" w:hAnsi="Arial" w:cs="Arial"/>
              </w:rPr>
            </w:pPr>
          </w:p>
          <w:p w14:paraId="6D3D16C7" w14:textId="715714B5" w:rsidR="009B3719" w:rsidRPr="006F7287" w:rsidRDefault="009B3719" w:rsidP="006F7287">
            <w:pPr>
              <w:pStyle w:val="ListParagraph"/>
              <w:numPr>
                <w:ilvl w:val="0"/>
                <w:numId w:val="31"/>
              </w:numPr>
              <w:contextualSpacing w:val="0"/>
              <w:outlineLvl w:val="0"/>
              <w:rPr>
                <w:rFonts w:ascii="Arial" w:hAnsi="Arial" w:cs="Arial"/>
              </w:rPr>
            </w:pPr>
            <w:r w:rsidRPr="006F7287">
              <w:rPr>
                <w:rFonts w:ascii="Arial" w:hAnsi="Arial" w:cs="Arial"/>
              </w:rPr>
              <w:t>You can check the transfer has complete by refreshing the patients record and viewing the location in the patients blue banner</w:t>
            </w:r>
          </w:p>
          <w:p w14:paraId="7232871E" w14:textId="382E8F52" w:rsidR="009B3719" w:rsidRPr="00CE0470" w:rsidRDefault="009B3719" w:rsidP="009B3719">
            <w:pPr>
              <w:outlineLvl w:val="0"/>
              <w:rPr>
                <w:rFonts w:ascii="Arial" w:hAnsi="Arial" w:cs="Arial"/>
              </w:rPr>
            </w:pPr>
          </w:p>
        </w:tc>
      </w:tr>
      <w:bookmarkEnd w:id="1"/>
      <w:tr w:rsidR="009B3719" w:rsidRPr="00DD6528" w14:paraId="635BCED8" w14:textId="77777777" w:rsidTr="000F7BAB">
        <w:tc>
          <w:tcPr>
            <w:tcW w:w="567" w:type="dxa"/>
          </w:tcPr>
          <w:p w14:paraId="0E1810A0" w14:textId="77777777" w:rsidR="009B3719" w:rsidRPr="00DD6528" w:rsidRDefault="009B3719" w:rsidP="009B3719">
            <w:pPr>
              <w:spacing w:after="100" w:line="300" w:lineRule="exact"/>
              <w:contextualSpacing/>
              <w:rPr>
                <w:rFonts w:ascii="Arial" w:hAnsi="Arial" w:cs="Arial"/>
                <w:sz w:val="24"/>
                <w:szCs w:val="24"/>
              </w:rPr>
            </w:pPr>
          </w:p>
        </w:tc>
        <w:tc>
          <w:tcPr>
            <w:tcW w:w="1702" w:type="dxa"/>
          </w:tcPr>
          <w:p w14:paraId="4C4276B5" w14:textId="2A0655C8" w:rsidR="009B3719" w:rsidRPr="00DD6528" w:rsidRDefault="009B3719" w:rsidP="009B3719">
            <w:pPr>
              <w:spacing w:after="100" w:line="300" w:lineRule="exact"/>
              <w:contextualSpacing/>
              <w:rPr>
                <w:rFonts w:ascii="Arial" w:eastAsia="Times New Roman" w:hAnsi="Arial" w:cs="Arial"/>
                <w:b/>
                <w:bCs/>
                <w:color w:val="000000"/>
                <w:sz w:val="20"/>
                <w:szCs w:val="20"/>
                <w:lang w:eastAsia="en-GB"/>
              </w:rPr>
            </w:pPr>
            <w:r w:rsidRPr="00DD6528">
              <w:rPr>
                <w:rFonts w:ascii="Arial" w:eastAsia="Times New Roman" w:hAnsi="Arial" w:cs="Arial"/>
                <w:b/>
                <w:bCs/>
                <w:color w:val="000000"/>
                <w:sz w:val="20"/>
                <w:szCs w:val="20"/>
                <w:lang w:eastAsia="en-GB"/>
              </w:rPr>
              <w:t>Discharg</w:t>
            </w:r>
            <w:r>
              <w:rPr>
                <w:rFonts w:ascii="Arial" w:eastAsia="Times New Roman" w:hAnsi="Arial" w:cs="Arial"/>
                <w:b/>
                <w:bCs/>
                <w:color w:val="000000"/>
                <w:sz w:val="20"/>
                <w:szCs w:val="20"/>
                <w:lang w:eastAsia="en-GB"/>
              </w:rPr>
              <w:t>ing a p</w:t>
            </w:r>
            <w:r w:rsidRPr="00DD6528">
              <w:rPr>
                <w:rFonts w:ascii="Arial" w:eastAsia="Times New Roman" w:hAnsi="Arial" w:cs="Arial"/>
                <w:b/>
                <w:bCs/>
                <w:color w:val="000000"/>
                <w:sz w:val="20"/>
                <w:szCs w:val="20"/>
                <w:lang w:eastAsia="en-GB"/>
              </w:rPr>
              <w:t>atient home</w:t>
            </w:r>
          </w:p>
        </w:tc>
        <w:tc>
          <w:tcPr>
            <w:tcW w:w="13183" w:type="dxa"/>
            <w:gridSpan w:val="2"/>
          </w:tcPr>
          <w:p w14:paraId="130406E2" w14:textId="0C942AD7" w:rsidR="009B3719" w:rsidRPr="00DD6528" w:rsidRDefault="009B3719" w:rsidP="009B3719">
            <w:pPr>
              <w:pStyle w:val="ListParagraph"/>
              <w:numPr>
                <w:ilvl w:val="0"/>
                <w:numId w:val="2"/>
              </w:numPr>
              <w:spacing w:before="100" w:beforeAutospacing="1" w:after="100" w:afterAutospacing="1" w:line="300" w:lineRule="exact"/>
              <w:ind w:left="414" w:hanging="357"/>
              <w:rPr>
                <w:rFonts w:ascii="Arial" w:hAnsi="Arial" w:cs="Arial"/>
                <w:b/>
                <w:bCs/>
              </w:rPr>
            </w:pPr>
            <w:r w:rsidRPr="00CE0470">
              <w:rPr>
                <w:rFonts w:ascii="Arial" w:hAnsi="Arial" w:cs="Arial"/>
              </w:rPr>
              <w:t>Click</w:t>
            </w:r>
            <w:r>
              <w:rPr>
                <w:rFonts w:ascii="Arial" w:hAnsi="Arial" w:cs="Arial"/>
                <w:b/>
                <w:bCs/>
              </w:rPr>
              <w:t xml:space="preserve"> </w:t>
            </w:r>
            <w:r w:rsidRPr="00CE0470">
              <w:rPr>
                <w:rFonts w:ascii="Arial" w:hAnsi="Arial" w:cs="Arial"/>
              </w:rPr>
              <w:t>the</w:t>
            </w:r>
            <w:r>
              <w:rPr>
                <w:rFonts w:ascii="Arial" w:hAnsi="Arial" w:cs="Arial"/>
                <w:b/>
                <w:bCs/>
              </w:rPr>
              <w:t xml:space="preserve"> Discharge MPage</w:t>
            </w:r>
          </w:p>
          <w:p w14:paraId="48B6B992" w14:textId="251E18CB" w:rsidR="009B3719" w:rsidRPr="00DD6528" w:rsidRDefault="009B3719" w:rsidP="009B3719">
            <w:pPr>
              <w:pStyle w:val="ListParagraph"/>
              <w:numPr>
                <w:ilvl w:val="0"/>
                <w:numId w:val="2"/>
              </w:numPr>
              <w:spacing w:before="100" w:beforeAutospacing="1" w:after="100" w:afterAutospacing="1" w:line="300" w:lineRule="exact"/>
              <w:ind w:left="414" w:hanging="357"/>
              <w:rPr>
                <w:rFonts w:ascii="Arial" w:hAnsi="Arial" w:cs="Arial"/>
              </w:rPr>
            </w:pPr>
            <w:r w:rsidRPr="00AD3B9B">
              <w:rPr>
                <w:rFonts w:ascii="Arial" w:hAnsi="Arial" w:cs="Arial"/>
              </w:rPr>
              <w:t>Complete all the mandator components</w:t>
            </w:r>
            <w:r>
              <w:rPr>
                <w:rFonts w:ascii="Arial" w:hAnsi="Arial" w:cs="Arial"/>
              </w:rPr>
              <w:t xml:space="preserve"> with the red  </w:t>
            </w:r>
            <w:r w:rsidRPr="00AD3B9B">
              <w:rPr>
                <w:rFonts w:ascii="Arial" w:hAnsi="Arial" w:cs="Arial"/>
                <w:color w:val="FF0000"/>
                <w:sz w:val="28"/>
                <w:szCs w:val="28"/>
              </w:rPr>
              <w:t>*</w:t>
            </w:r>
            <w:r>
              <w:rPr>
                <w:rFonts w:ascii="Arial" w:hAnsi="Arial" w:cs="Arial"/>
              </w:rPr>
              <w:t xml:space="preserve"> against them</w:t>
            </w:r>
            <w:r w:rsidR="00013C58">
              <w:rPr>
                <w:rFonts w:ascii="Arial" w:hAnsi="Arial" w:cs="Arial"/>
              </w:rPr>
              <w:t xml:space="preserve">, </w:t>
            </w:r>
            <w:r>
              <w:rPr>
                <w:rFonts w:ascii="Arial" w:hAnsi="Arial" w:cs="Arial"/>
              </w:rPr>
              <w:t>such as</w:t>
            </w:r>
            <w:r>
              <w:rPr>
                <w:rFonts w:ascii="Arial" w:hAnsi="Arial" w:cs="Arial"/>
                <w:b/>
                <w:bCs/>
              </w:rPr>
              <w:t xml:space="preserve"> </w:t>
            </w:r>
            <w:r w:rsidRPr="00DD6528">
              <w:rPr>
                <w:rFonts w:ascii="Arial" w:hAnsi="Arial" w:cs="Arial"/>
                <w:b/>
                <w:bCs/>
              </w:rPr>
              <w:t>Nursing</w:t>
            </w:r>
            <w:r w:rsidRPr="00DD6528">
              <w:rPr>
                <w:rFonts w:ascii="Arial" w:hAnsi="Arial" w:cs="Arial"/>
              </w:rPr>
              <w:t xml:space="preserve"> </w:t>
            </w:r>
            <w:r w:rsidRPr="00DD6528">
              <w:rPr>
                <w:rFonts w:ascii="Arial" w:hAnsi="Arial" w:cs="Arial"/>
                <w:b/>
                <w:bCs/>
              </w:rPr>
              <w:t>Discharge</w:t>
            </w:r>
            <w:r w:rsidRPr="00DD6528">
              <w:rPr>
                <w:rFonts w:ascii="Arial" w:hAnsi="Arial" w:cs="Arial"/>
              </w:rPr>
              <w:t xml:space="preserve"> </w:t>
            </w:r>
            <w:r w:rsidRPr="00DD6528">
              <w:rPr>
                <w:rFonts w:ascii="Arial" w:hAnsi="Arial" w:cs="Arial"/>
                <w:b/>
                <w:bCs/>
              </w:rPr>
              <w:t>Checklist</w:t>
            </w:r>
            <w:r w:rsidRPr="00DD6528">
              <w:rPr>
                <w:rFonts w:ascii="Arial" w:hAnsi="Arial" w:cs="Arial"/>
              </w:rPr>
              <w:t xml:space="preserve"> and </w:t>
            </w:r>
            <w:r w:rsidRPr="00DD6528">
              <w:rPr>
                <w:rFonts w:ascii="Arial" w:hAnsi="Arial" w:cs="Arial"/>
                <w:b/>
                <w:bCs/>
              </w:rPr>
              <w:t>Key</w:t>
            </w:r>
            <w:r w:rsidRPr="00DD6528">
              <w:rPr>
                <w:rFonts w:ascii="Arial" w:hAnsi="Arial" w:cs="Arial"/>
              </w:rPr>
              <w:t xml:space="preserve"> </w:t>
            </w:r>
            <w:r w:rsidRPr="00DD6528">
              <w:rPr>
                <w:rFonts w:ascii="Arial" w:hAnsi="Arial" w:cs="Arial"/>
                <w:b/>
                <w:bCs/>
              </w:rPr>
              <w:t>Discharge</w:t>
            </w:r>
            <w:r w:rsidRPr="00DD6528">
              <w:rPr>
                <w:rFonts w:ascii="Arial" w:hAnsi="Arial" w:cs="Arial"/>
              </w:rPr>
              <w:t xml:space="preserve"> </w:t>
            </w:r>
            <w:r w:rsidRPr="00DD6528">
              <w:rPr>
                <w:rFonts w:ascii="Arial" w:hAnsi="Arial" w:cs="Arial"/>
                <w:b/>
                <w:bCs/>
              </w:rPr>
              <w:t>Information</w:t>
            </w:r>
            <w:r w:rsidRPr="00DD6528">
              <w:rPr>
                <w:rFonts w:ascii="Arial" w:hAnsi="Arial" w:cs="Arial"/>
              </w:rPr>
              <w:t>. Once completed they will have a green tick against that component</w:t>
            </w:r>
          </w:p>
          <w:p w14:paraId="24F9F187" w14:textId="751D8B0F" w:rsidR="009B3719" w:rsidRPr="006F7287" w:rsidRDefault="009B3719" w:rsidP="009B3719">
            <w:pPr>
              <w:pStyle w:val="ListParagraph"/>
              <w:numPr>
                <w:ilvl w:val="0"/>
                <w:numId w:val="2"/>
              </w:numPr>
              <w:spacing w:before="100" w:beforeAutospacing="1" w:after="100" w:afterAutospacing="1" w:line="300" w:lineRule="exact"/>
              <w:ind w:left="414" w:hanging="357"/>
              <w:rPr>
                <w:rFonts w:ascii="Arial" w:hAnsi="Arial" w:cs="Arial"/>
                <w:b/>
                <w:bCs/>
              </w:rPr>
            </w:pPr>
            <w:r w:rsidRPr="00DD6528">
              <w:rPr>
                <w:rFonts w:ascii="Arial" w:hAnsi="Arial" w:cs="Arial"/>
              </w:rPr>
              <w:t xml:space="preserve">Demo the completion of these components from the </w:t>
            </w:r>
            <w:r w:rsidRPr="006F7287">
              <w:rPr>
                <w:rFonts w:ascii="Arial" w:hAnsi="Arial" w:cs="Arial"/>
                <w:b/>
                <w:bCs/>
              </w:rPr>
              <w:t>far right drop-down list</w:t>
            </w:r>
          </w:p>
          <w:p w14:paraId="23B39991" w14:textId="736F477B" w:rsidR="009B3719" w:rsidRPr="00AD3B9B" w:rsidRDefault="009B3719" w:rsidP="009B3719">
            <w:pPr>
              <w:pStyle w:val="ListParagraph"/>
              <w:numPr>
                <w:ilvl w:val="0"/>
                <w:numId w:val="2"/>
              </w:numPr>
              <w:spacing w:before="100" w:beforeAutospacing="1" w:after="100" w:afterAutospacing="1" w:line="300" w:lineRule="exact"/>
              <w:ind w:left="414" w:hanging="357"/>
              <w:rPr>
                <w:rFonts w:ascii="Arial" w:hAnsi="Arial" w:cs="Arial"/>
              </w:rPr>
            </w:pPr>
            <w:r w:rsidRPr="00DD6528">
              <w:rPr>
                <w:rFonts w:ascii="Arial" w:hAnsi="Arial" w:cs="Arial"/>
              </w:rPr>
              <w:t xml:space="preserve">Show delegates that, as they complete the relevant components, this is highlighted on the </w:t>
            </w:r>
            <w:r w:rsidRPr="00DD6528">
              <w:rPr>
                <w:rFonts w:ascii="Arial" w:hAnsi="Arial" w:cs="Arial"/>
                <w:b/>
                <w:bCs/>
              </w:rPr>
              <w:t>Discharge</w:t>
            </w:r>
            <w:r w:rsidRPr="00DD6528">
              <w:rPr>
                <w:rFonts w:ascii="Arial" w:hAnsi="Arial" w:cs="Arial"/>
              </w:rPr>
              <w:t xml:space="preserve"> </w:t>
            </w:r>
            <w:r w:rsidR="005E12E7">
              <w:rPr>
                <w:rFonts w:ascii="Arial" w:hAnsi="Arial" w:cs="Arial"/>
                <w:b/>
                <w:bCs/>
              </w:rPr>
              <w:t>D</w:t>
            </w:r>
            <w:r w:rsidRPr="00DD6528">
              <w:rPr>
                <w:rFonts w:ascii="Arial" w:hAnsi="Arial" w:cs="Arial"/>
                <w:b/>
                <w:bCs/>
              </w:rPr>
              <w:t>ashboard</w:t>
            </w:r>
          </w:p>
          <w:p w14:paraId="253DDFCC" w14:textId="77777777" w:rsidR="005E12E7" w:rsidRDefault="009B3719" w:rsidP="005E12E7">
            <w:pPr>
              <w:pStyle w:val="ListParagraph"/>
              <w:numPr>
                <w:ilvl w:val="0"/>
                <w:numId w:val="2"/>
              </w:numPr>
              <w:spacing w:before="100" w:beforeAutospacing="1" w:after="100" w:afterAutospacing="1" w:line="300" w:lineRule="exact"/>
              <w:ind w:left="414" w:hanging="357"/>
              <w:rPr>
                <w:rFonts w:ascii="Arial" w:hAnsi="Arial" w:cs="Arial"/>
              </w:rPr>
            </w:pPr>
            <w:r w:rsidRPr="00DD6528">
              <w:rPr>
                <w:rFonts w:ascii="Arial" w:hAnsi="Arial" w:cs="Arial"/>
              </w:rPr>
              <w:t xml:space="preserve">Click the </w:t>
            </w:r>
            <w:r w:rsidRPr="00DD6528">
              <w:rPr>
                <w:rFonts w:ascii="Arial" w:hAnsi="Arial" w:cs="Arial"/>
                <w:b/>
                <w:bCs/>
              </w:rPr>
              <w:t xml:space="preserve">Discharge </w:t>
            </w:r>
            <w:r w:rsidRPr="00DD6528">
              <w:rPr>
                <w:rFonts w:ascii="Arial" w:hAnsi="Arial" w:cs="Arial"/>
              </w:rPr>
              <w:t xml:space="preserve">icon in the </w:t>
            </w:r>
            <w:r w:rsidRPr="00DD6528">
              <w:rPr>
                <w:rFonts w:ascii="Arial" w:hAnsi="Arial" w:cs="Arial"/>
                <w:b/>
                <w:bCs/>
              </w:rPr>
              <w:t>Organiser</w:t>
            </w:r>
            <w:r w:rsidR="005E12E7">
              <w:rPr>
                <w:rFonts w:ascii="Arial" w:hAnsi="Arial" w:cs="Arial"/>
                <w:b/>
                <w:bCs/>
              </w:rPr>
              <w:t xml:space="preserve">. </w:t>
            </w:r>
            <w:r w:rsidR="005E12E7">
              <w:rPr>
                <w:rFonts w:ascii="Arial" w:hAnsi="Arial" w:cs="Arial"/>
              </w:rPr>
              <w:t xml:space="preserve">The </w:t>
            </w:r>
            <w:r w:rsidRPr="005E12E7">
              <w:rPr>
                <w:rFonts w:ascii="Arial" w:hAnsi="Arial" w:cs="Arial"/>
                <w:b/>
                <w:bCs/>
              </w:rPr>
              <w:t xml:space="preserve">Discharge Dashboard </w:t>
            </w:r>
            <w:r w:rsidRPr="005E12E7">
              <w:rPr>
                <w:rFonts w:ascii="Arial" w:hAnsi="Arial" w:cs="Arial"/>
              </w:rPr>
              <w:t>opens</w:t>
            </w:r>
          </w:p>
          <w:p w14:paraId="2BE69F18" w14:textId="4F7A633C" w:rsidR="009B3719" w:rsidRPr="005E12E7" w:rsidRDefault="009B3719" w:rsidP="005E12E7">
            <w:pPr>
              <w:pStyle w:val="ListParagraph"/>
              <w:numPr>
                <w:ilvl w:val="0"/>
                <w:numId w:val="2"/>
              </w:numPr>
              <w:spacing w:before="100" w:beforeAutospacing="1" w:after="100" w:afterAutospacing="1" w:line="300" w:lineRule="exact"/>
              <w:ind w:left="414" w:hanging="357"/>
              <w:rPr>
                <w:rFonts w:ascii="Arial" w:hAnsi="Arial" w:cs="Arial"/>
              </w:rPr>
            </w:pPr>
            <w:r w:rsidRPr="005E12E7">
              <w:rPr>
                <w:rFonts w:ascii="Arial" w:hAnsi="Arial" w:cs="Arial"/>
              </w:rPr>
              <w:t xml:space="preserve">All the patients for the user’s ward identified as ready for discharge by the doctors is available from the </w:t>
            </w:r>
            <w:r w:rsidRPr="005E12E7">
              <w:rPr>
                <w:rFonts w:ascii="Arial" w:hAnsi="Arial" w:cs="Arial"/>
                <w:b/>
                <w:bCs/>
              </w:rPr>
              <w:t>Discharge</w:t>
            </w:r>
            <w:r w:rsidRPr="005E12E7">
              <w:rPr>
                <w:rFonts w:ascii="Arial" w:hAnsi="Arial" w:cs="Arial"/>
              </w:rPr>
              <w:t xml:space="preserve"> icon: MDT done, AHP ready, complex needs, follow up, etc.</w:t>
            </w:r>
          </w:p>
          <w:p w14:paraId="643EEACC" w14:textId="2089AAFA" w:rsidR="009B3719" w:rsidRPr="006F7287" w:rsidRDefault="009B3719" w:rsidP="009B3719">
            <w:pPr>
              <w:pStyle w:val="ListParagraph"/>
              <w:numPr>
                <w:ilvl w:val="0"/>
                <w:numId w:val="2"/>
              </w:numPr>
              <w:spacing w:before="100" w:beforeAutospacing="1" w:after="100" w:afterAutospacing="1" w:line="300" w:lineRule="exact"/>
              <w:ind w:left="414" w:hanging="357"/>
              <w:rPr>
                <w:rFonts w:ascii="Arial" w:hAnsi="Arial" w:cs="Arial"/>
              </w:rPr>
            </w:pPr>
            <w:r w:rsidRPr="00DD6528">
              <w:rPr>
                <w:rFonts w:ascii="Arial" w:hAnsi="Arial" w:cs="Arial"/>
              </w:rPr>
              <w:t xml:space="preserve">Explain </w:t>
            </w:r>
            <w:r w:rsidRPr="006F7287">
              <w:rPr>
                <w:rFonts w:ascii="Arial" w:hAnsi="Arial" w:cs="Arial"/>
              </w:rPr>
              <w:t>the info displayed in the columns</w:t>
            </w:r>
          </w:p>
          <w:p w14:paraId="62534BC2" w14:textId="77478C53" w:rsidR="005E12E7" w:rsidRDefault="00041214" w:rsidP="005E12E7">
            <w:pPr>
              <w:pStyle w:val="ListParagraph"/>
              <w:numPr>
                <w:ilvl w:val="0"/>
                <w:numId w:val="2"/>
              </w:numPr>
              <w:spacing w:before="100" w:beforeAutospacing="1" w:after="100" w:afterAutospacing="1" w:line="300" w:lineRule="exact"/>
              <w:ind w:left="414" w:hanging="357"/>
              <w:rPr>
                <w:rFonts w:ascii="Arial" w:hAnsi="Arial" w:cs="Arial"/>
              </w:rPr>
            </w:pPr>
            <w:r w:rsidRPr="006F7287">
              <w:rPr>
                <w:rFonts w:ascii="Arial" w:hAnsi="Arial" w:cs="Arial"/>
              </w:rPr>
              <w:t xml:space="preserve">Show delegates the </w:t>
            </w:r>
            <w:r w:rsidR="009B3719" w:rsidRPr="006F7287">
              <w:rPr>
                <w:rFonts w:ascii="Arial" w:hAnsi="Arial" w:cs="Arial"/>
                <w:b/>
                <w:bCs/>
              </w:rPr>
              <w:t>MDT Contributors</w:t>
            </w:r>
            <w:r w:rsidR="009B3719" w:rsidRPr="006F7287">
              <w:rPr>
                <w:rFonts w:ascii="Arial" w:hAnsi="Arial" w:cs="Arial"/>
              </w:rPr>
              <w:t xml:space="preserve"> component (free text), where the nurses can add their information to pull through on the </w:t>
            </w:r>
            <w:r>
              <w:rPr>
                <w:rFonts w:ascii="Arial" w:hAnsi="Arial" w:cs="Arial"/>
              </w:rPr>
              <w:t xml:space="preserve">inpatient </w:t>
            </w:r>
            <w:r w:rsidR="009B3719" w:rsidRPr="006F7287">
              <w:rPr>
                <w:rFonts w:ascii="Arial" w:hAnsi="Arial" w:cs="Arial"/>
              </w:rPr>
              <w:t>discharge summary</w:t>
            </w:r>
            <w:r>
              <w:rPr>
                <w:rFonts w:ascii="Arial" w:hAnsi="Arial" w:cs="Arial"/>
              </w:rPr>
              <w:t xml:space="preserve">, e.g., </w:t>
            </w:r>
            <w:r w:rsidRPr="005E12E7">
              <w:rPr>
                <w:rFonts w:ascii="Arial" w:hAnsi="Arial" w:cs="Arial"/>
              </w:rPr>
              <w:t>i</w:t>
            </w:r>
            <w:r w:rsidR="009B3719" w:rsidRPr="005E12E7">
              <w:rPr>
                <w:rFonts w:ascii="Arial" w:hAnsi="Arial" w:cs="Arial"/>
              </w:rPr>
              <w:t xml:space="preserve">nformation regarding </w:t>
            </w:r>
            <w:r w:rsidR="005E12E7">
              <w:rPr>
                <w:rFonts w:ascii="Arial" w:hAnsi="Arial" w:cs="Arial"/>
              </w:rPr>
              <w:t xml:space="preserve">wound </w:t>
            </w:r>
            <w:r w:rsidR="009B3719" w:rsidRPr="005E12E7">
              <w:rPr>
                <w:rFonts w:ascii="Arial" w:hAnsi="Arial" w:cs="Arial"/>
              </w:rPr>
              <w:t>dressing packs</w:t>
            </w:r>
          </w:p>
          <w:p w14:paraId="4B5D1896" w14:textId="3BAB6957" w:rsidR="005E12E7" w:rsidRPr="005E12E7" w:rsidRDefault="005E12E7" w:rsidP="005E12E7">
            <w:pPr>
              <w:spacing w:before="100" w:beforeAutospacing="1" w:after="100" w:afterAutospacing="1" w:line="300" w:lineRule="exact"/>
              <w:rPr>
                <w:rFonts w:ascii="Arial" w:hAnsi="Arial" w:cs="Arial"/>
                <w:b/>
                <w:bCs/>
                <w:sz w:val="24"/>
                <w:szCs w:val="24"/>
                <w:u w:val="single"/>
              </w:rPr>
            </w:pPr>
            <w:r w:rsidRPr="005E12E7">
              <w:rPr>
                <w:rFonts w:ascii="Arial" w:hAnsi="Arial" w:cs="Arial"/>
                <w:b/>
                <w:bCs/>
                <w:sz w:val="24"/>
                <w:szCs w:val="24"/>
                <w:u w:val="single"/>
              </w:rPr>
              <w:t>Discharge meds</w:t>
            </w:r>
          </w:p>
          <w:p w14:paraId="4EA7B06F" w14:textId="736AC6A3" w:rsidR="005E12E7" w:rsidRPr="005E12E7" w:rsidRDefault="005E12E7" w:rsidP="005E12E7">
            <w:pPr>
              <w:pStyle w:val="ListParagraph"/>
              <w:numPr>
                <w:ilvl w:val="0"/>
                <w:numId w:val="2"/>
              </w:numPr>
              <w:spacing w:before="100" w:beforeAutospacing="1" w:after="100" w:afterAutospacing="1" w:line="300" w:lineRule="exact"/>
              <w:ind w:left="414" w:hanging="357"/>
              <w:rPr>
                <w:rFonts w:ascii="Arial" w:hAnsi="Arial" w:cs="Arial"/>
              </w:rPr>
            </w:pPr>
            <w:r w:rsidRPr="005E12E7">
              <w:rPr>
                <w:rFonts w:ascii="Arial" w:hAnsi="Arial" w:cs="Arial"/>
              </w:rPr>
              <w:t>A ‘</w:t>
            </w:r>
            <w:r w:rsidRPr="005E12E7">
              <w:rPr>
                <w:rFonts w:ascii="Arial" w:hAnsi="Arial" w:cs="Arial"/>
                <w:b/>
                <w:bCs/>
              </w:rPr>
              <w:t>Discharge</w:t>
            </w:r>
            <w:r w:rsidRPr="005E12E7">
              <w:rPr>
                <w:rFonts w:ascii="Arial" w:hAnsi="Arial" w:cs="Arial"/>
              </w:rPr>
              <w:t xml:space="preserve"> </w:t>
            </w:r>
            <w:r w:rsidRPr="005E12E7">
              <w:rPr>
                <w:rFonts w:ascii="Arial" w:hAnsi="Arial" w:cs="Arial"/>
                <w:b/>
                <w:bCs/>
              </w:rPr>
              <w:t>meds</w:t>
            </w:r>
            <w:r w:rsidRPr="005E12E7">
              <w:rPr>
                <w:rFonts w:ascii="Arial" w:hAnsi="Arial" w:cs="Arial"/>
              </w:rPr>
              <w:t xml:space="preserve"> </w:t>
            </w:r>
            <w:r w:rsidRPr="005E12E7">
              <w:rPr>
                <w:rFonts w:ascii="Arial" w:hAnsi="Arial" w:cs="Arial"/>
                <w:b/>
                <w:bCs/>
              </w:rPr>
              <w:t>ready for</w:t>
            </w:r>
            <w:r w:rsidRPr="005E12E7">
              <w:rPr>
                <w:rFonts w:ascii="Arial" w:hAnsi="Arial" w:cs="Arial"/>
              </w:rPr>
              <w:t xml:space="preserve"> </w:t>
            </w:r>
            <w:r w:rsidRPr="005E12E7">
              <w:rPr>
                <w:rFonts w:ascii="Arial" w:hAnsi="Arial" w:cs="Arial"/>
                <w:b/>
                <w:bCs/>
              </w:rPr>
              <w:t>collection’</w:t>
            </w:r>
            <w:r w:rsidRPr="005E12E7">
              <w:rPr>
                <w:rFonts w:ascii="Arial" w:hAnsi="Arial" w:cs="Arial"/>
              </w:rPr>
              <w:t xml:space="preserve"> task will appear in </w:t>
            </w:r>
            <w:r w:rsidRPr="005E12E7">
              <w:rPr>
                <w:rFonts w:ascii="Arial" w:hAnsi="Arial" w:cs="Arial"/>
                <w:b/>
                <w:bCs/>
              </w:rPr>
              <w:t>Care Compass’ activities</w:t>
            </w:r>
            <w:r w:rsidRPr="005E12E7">
              <w:rPr>
                <w:rFonts w:ascii="Arial" w:hAnsi="Arial" w:cs="Arial"/>
              </w:rPr>
              <w:t xml:space="preserve"> once Pharmacy have made the appropriate supply options (pharmacy supply, patient locker, PODH, etc.). No more phone calls to the ward!</w:t>
            </w:r>
          </w:p>
          <w:p w14:paraId="1228777B" w14:textId="77777777" w:rsidR="005E12E7" w:rsidRPr="00DE1DF8" w:rsidRDefault="005E12E7" w:rsidP="005E12E7">
            <w:pPr>
              <w:pStyle w:val="ListParagraph"/>
              <w:numPr>
                <w:ilvl w:val="0"/>
                <w:numId w:val="36"/>
              </w:numPr>
              <w:spacing w:before="100" w:beforeAutospacing="1" w:after="100" w:afterAutospacing="1" w:line="300" w:lineRule="exact"/>
              <w:ind w:left="360"/>
              <w:rPr>
                <w:rFonts w:ascii="Arial" w:hAnsi="Arial" w:cs="Arial"/>
              </w:rPr>
            </w:pPr>
            <w:r w:rsidRPr="00DE1DF8">
              <w:rPr>
                <w:rFonts w:ascii="Arial" w:hAnsi="Arial" w:cs="Arial"/>
              </w:rPr>
              <w:t>The meds will be handed over to the patient as follows (</w:t>
            </w:r>
            <w:r w:rsidRPr="00DE1DF8">
              <w:rPr>
                <w:rFonts w:ascii="Arial" w:hAnsi="Arial" w:cs="Arial"/>
                <w:b/>
                <w:bCs/>
                <w:highlight w:val="yellow"/>
                <w:u w:val="single"/>
              </w:rPr>
              <w:t>Trainer – this is a demo only):</w:t>
            </w:r>
          </w:p>
          <w:p w14:paraId="357C6567" w14:textId="77777777" w:rsidR="005E12E7" w:rsidRPr="00DE1DF8" w:rsidRDefault="005E12E7" w:rsidP="005E12E7">
            <w:pPr>
              <w:pStyle w:val="ListParagraph"/>
              <w:spacing w:before="100" w:beforeAutospacing="1" w:after="100" w:afterAutospacing="1" w:line="300" w:lineRule="exact"/>
              <w:ind w:left="414"/>
              <w:rPr>
                <w:rFonts w:ascii="Arial" w:hAnsi="Arial" w:cs="Arial"/>
                <w:b/>
                <w:bCs/>
                <w:u w:val="single"/>
              </w:rPr>
            </w:pPr>
          </w:p>
          <w:p w14:paraId="1C38ACC1" w14:textId="77777777" w:rsidR="005E12E7" w:rsidRPr="00DE1DF8" w:rsidRDefault="005E12E7" w:rsidP="005E12E7">
            <w:pPr>
              <w:pStyle w:val="ListParagraph"/>
              <w:numPr>
                <w:ilvl w:val="0"/>
                <w:numId w:val="35"/>
              </w:numPr>
              <w:ind w:left="757"/>
              <w:rPr>
                <w:rFonts w:ascii="Arial" w:hAnsi="Arial" w:cs="Arial"/>
                <w:b/>
                <w:bCs/>
              </w:rPr>
            </w:pPr>
            <w:r w:rsidRPr="00DE1DF8">
              <w:rPr>
                <w:rFonts w:ascii="Arial" w:hAnsi="Arial" w:cs="Arial"/>
              </w:rPr>
              <w:t xml:space="preserve">Search and select </w:t>
            </w:r>
            <w:r w:rsidRPr="00DE1DF8">
              <w:rPr>
                <w:rFonts w:ascii="Arial" w:hAnsi="Arial" w:cs="Arial"/>
                <w:b/>
                <w:bCs/>
              </w:rPr>
              <w:t xml:space="preserve">Daniel </w:t>
            </w:r>
            <w:proofErr w:type="spellStart"/>
            <w:r w:rsidRPr="00DE1DF8">
              <w:rPr>
                <w:rFonts w:ascii="Arial" w:hAnsi="Arial" w:cs="Arial"/>
                <w:b/>
                <w:bCs/>
              </w:rPr>
              <w:t>Zzztest</w:t>
            </w:r>
            <w:proofErr w:type="spellEnd"/>
            <w:r w:rsidRPr="00DE1DF8">
              <w:rPr>
                <w:rFonts w:ascii="Arial" w:hAnsi="Arial" w:cs="Arial"/>
                <w:b/>
                <w:bCs/>
              </w:rPr>
              <w:t xml:space="preserve"> (MRN 13227)</w:t>
            </w:r>
          </w:p>
          <w:p w14:paraId="45483224" w14:textId="77777777" w:rsidR="005E12E7" w:rsidRPr="00DE1DF8" w:rsidRDefault="005E12E7" w:rsidP="005E12E7">
            <w:pPr>
              <w:pStyle w:val="ListParagraph"/>
              <w:numPr>
                <w:ilvl w:val="0"/>
                <w:numId w:val="35"/>
              </w:numPr>
              <w:spacing w:before="100" w:beforeAutospacing="1" w:after="100" w:afterAutospacing="1" w:line="300" w:lineRule="exact"/>
              <w:ind w:left="757"/>
              <w:rPr>
                <w:rFonts w:ascii="Arial" w:hAnsi="Arial" w:cs="Arial"/>
                <w:b/>
                <w:bCs/>
                <w:u w:val="single"/>
              </w:rPr>
            </w:pPr>
            <w:r w:rsidRPr="00DE1DF8">
              <w:rPr>
                <w:rFonts w:ascii="Arial" w:hAnsi="Arial" w:cs="Arial"/>
              </w:rPr>
              <w:t xml:space="preserve">Select the </w:t>
            </w:r>
            <w:r w:rsidRPr="00DE1DF8">
              <w:rPr>
                <w:rFonts w:ascii="Arial" w:hAnsi="Arial" w:cs="Arial"/>
                <w:b/>
                <w:bCs/>
              </w:rPr>
              <w:t>Discharge Medication</w:t>
            </w:r>
            <w:r w:rsidRPr="00DE1DF8">
              <w:rPr>
                <w:rFonts w:ascii="Arial" w:hAnsi="Arial" w:cs="Arial"/>
              </w:rPr>
              <w:t xml:space="preserve"> icon in the </w:t>
            </w:r>
            <w:r w:rsidRPr="00DE1DF8">
              <w:rPr>
                <w:rFonts w:ascii="Arial" w:hAnsi="Arial" w:cs="Arial"/>
                <w:b/>
                <w:bCs/>
              </w:rPr>
              <w:t>Organiser</w:t>
            </w:r>
            <w:r>
              <w:rPr>
                <w:rFonts w:ascii="Arial" w:hAnsi="Arial" w:cs="Arial"/>
                <w:b/>
                <w:bCs/>
              </w:rPr>
              <w:t xml:space="preserve">. </w:t>
            </w:r>
            <w:r w:rsidRPr="00DE1DF8">
              <w:rPr>
                <w:rFonts w:ascii="Arial" w:hAnsi="Arial" w:cs="Arial"/>
                <w:b/>
                <w:bCs/>
              </w:rPr>
              <w:t>Nurse</w:t>
            </w:r>
            <w:r w:rsidRPr="00DE1DF8">
              <w:rPr>
                <w:rFonts w:ascii="Arial" w:hAnsi="Arial" w:cs="Arial"/>
              </w:rPr>
              <w:t xml:space="preserve"> </w:t>
            </w:r>
            <w:r w:rsidRPr="00DE1DF8">
              <w:rPr>
                <w:rFonts w:ascii="Arial" w:hAnsi="Arial" w:cs="Arial"/>
                <w:b/>
                <w:bCs/>
              </w:rPr>
              <w:t>View</w:t>
            </w:r>
            <w:r w:rsidRPr="00041214">
              <w:rPr>
                <w:rFonts w:ascii="Arial" w:hAnsi="Arial" w:cs="Arial"/>
              </w:rPr>
              <w:t xml:space="preserve"> open</w:t>
            </w:r>
            <w:r>
              <w:rPr>
                <w:rFonts w:ascii="Arial" w:hAnsi="Arial" w:cs="Arial"/>
              </w:rPr>
              <w:t>s</w:t>
            </w:r>
          </w:p>
          <w:p w14:paraId="7DB87A99" w14:textId="77777777" w:rsidR="005E12E7" w:rsidRPr="00041214" w:rsidRDefault="005E12E7" w:rsidP="005E12E7">
            <w:pPr>
              <w:pStyle w:val="ListParagraph"/>
              <w:numPr>
                <w:ilvl w:val="0"/>
                <w:numId w:val="35"/>
              </w:numPr>
              <w:ind w:left="757"/>
              <w:rPr>
                <w:rFonts w:ascii="Arial" w:hAnsi="Arial" w:cs="Arial"/>
                <w:b/>
                <w:bCs/>
              </w:rPr>
            </w:pPr>
            <w:r>
              <w:rPr>
                <w:rFonts w:ascii="Arial" w:hAnsi="Arial" w:cs="Arial"/>
              </w:rPr>
              <w:lastRenderedPageBreak/>
              <w:t xml:space="preserve">Select </w:t>
            </w:r>
            <w:r w:rsidRPr="00041214">
              <w:rPr>
                <w:rFonts w:ascii="Arial" w:hAnsi="Arial" w:cs="Arial"/>
              </w:rPr>
              <w:t>the meds</w:t>
            </w:r>
            <w:r>
              <w:rPr>
                <w:rFonts w:ascii="Arial" w:hAnsi="Arial" w:cs="Arial"/>
              </w:rPr>
              <w:t xml:space="preserve"> to be given</w:t>
            </w:r>
            <w:r w:rsidRPr="00041214">
              <w:rPr>
                <w:rFonts w:ascii="Arial" w:hAnsi="Arial" w:cs="Arial"/>
              </w:rPr>
              <w:t>, tick ‘</w:t>
            </w:r>
            <w:r w:rsidRPr="00041214">
              <w:rPr>
                <w:rFonts w:ascii="Arial" w:hAnsi="Arial" w:cs="Arial"/>
                <w:b/>
                <w:bCs/>
              </w:rPr>
              <w:t>Given’</w:t>
            </w:r>
            <w:r w:rsidRPr="00041214">
              <w:rPr>
                <w:rFonts w:ascii="Arial" w:hAnsi="Arial" w:cs="Arial"/>
              </w:rPr>
              <w:t xml:space="preserve"> (top left of window) and click </w:t>
            </w:r>
            <w:r w:rsidRPr="00041214">
              <w:rPr>
                <w:rFonts w:ascii="Arial" w:hAnsi="Arial" w:cs="Arial"/>
                <w:b/>
                <w:bCs/>
              </w:rPr>
              <w:t>Sign</w:t>
            </w:r>
          </w:p>
          <w:p w14:paraId="29443286" w14:textId="77777777" w:rsidR="005E12E7" w:rsidRDefault="005E12E7" w:rsidP="005E12E7">
            <w:pPr>
              <w:pStyle w:val="ListParagraph"/>
              <w:numPr>
                <w:ilvl w:val="0"/>
                <w:numId w:val="35"/>
              </w:numPr>
              <w:spacing w:before="100" w:beforeAutospacing="1" w:after="100" w:afterAutospacing="1" w:line="300" w:lineRule="exact"/>
              <w:ind w:left="757"/>
              <w:rPr>
                <w:rFonts w:ascii="Arial" w:hAnsi="Arial" w:cs="Arial"/>
              </w:rPr>
            </w:pPr>
            <w:r w:rsidRPr="00041214">
              <w:rPr>
                <w:rFonts w:ascii="Arial" w:hAnsi="Arial" w:cs="Arial"/>
              </w:rPr>
              <w:t>Show</w:t>
            </w:r>
            <w:r>
              <w:rPr>
                <w:rFonts w:ascii="Arial" w:hAnsi="Arial" w:cs="Arial"/>
                <w:b/>
                <w:bCs/>
              </w:rPr>
              <w:t xml:space="preserve"> Not Given </w:t>
            </w:r>
            <w:r w:rsidRPr="00041214">
              <w:rPr>
                <w:rFonts w:ascii="Arial" w:hAnsi="Arial" w:cs="Arial"/>
              </w:rPr>
              <w:t>option</w:t>
            </w:r>
            <w:r>
              <w:rPr>
                <w:rFonts w:ascii="Arial" w:hAnsi="Arial" w:cs="Arial"/>
              </w:rPr>
              <w:t xml:space="preserve"> </w:t>
            </w:r>
          </w:p>
          <w:p w14:paraId="38530ABC" w14:textId="77777777" w:rsidR="005E12E7" w:rsidRPr="00DE1DF8" w:rsidRDefault="005E12E7" w:rsidP="005E12E7">
            <w:pPr>
              <w:pStyle w:val="ListParagraph"/>
              <w:numPr>
                <w:ilvl w:val="0"/>
                <w:numId w:val="35"/>
              </w:numPr>
              <w:spacing w:before="100" w:beforeAutospacing="1" w:after="100" w:afterAutospacing="1" w:line="300" w:lineRule="exact"/>
              <w:ind w:left="757"/>
              <w:rPr>
                <w:rFonts w:ascii="Arial" w:hAnsi="Arial" w:cs="Arial"/>
              </w:rPr>
            </w:pPr>
            <w:r w:rsidRPr="00DE1DF8">
              <w:rPr>
                <w:rFonts w:ascii="Arial" w:hAnsi="Arial" w:cs="Arial"/>
              </w:rPr>
              <w:t xml:space="preserve">Once this is done, the activity </w:t>
            </w:r>
            <w:r w:rsidRPr="00DE1DF8">
              <w:rPr>
                <w:rFonts w:ascii="Arial" w:hAnsi="Arial" w:cs="Arial"/>
                <w:b/>
                <w:bCs/>
              </w:rPr>
              <w:t>MUST</w:t>
            </w:r>
            <w:r w:rsidRPr="00DE1DF8">
              <w:rPr>
                <w:rFonts w:ascii="Arial" w:hAnsi="Arial" w:cs="Arial"/>
              </w:rPr>
              <w:t xml:space="preserve"> be documented on </w:t>
            </w:r>
            <w:r w:rsidRPr="00DE1DF8">
              <w:rPr>
                <w:rFonts w:ascii="Arial" w:hAnsi="Arial" w:cs="Arial"/>
                <w:b/>
                <w:bCs/>
              </w:rPr>
              <w:t>CareCompass</w:t>
            </w:r>
            <w:r w:rsidRPr="00DE1DF8">
              <w:rPr>
                <w:rFonts w:ascii="Arial" w:hAnsi="Arial" w:cs="Arial"/>
              </w:rPr>
              <w:t xml:space="preserve"> as </w:t>
            </w:r>
            <w:r w:rsidRPr="00DE1DF8">
              <w:rPr>
                <w:rFonts w:ascii="Arial" w:hAnsi="Arial" w:cs="Arial"/>
                <w:b/>
                <w:bCs/>
              </w:rPr>
              <w:t>do</w:t>
            </w:r>
            <w:r>
              <w:rPr>
                <w:rFonts w:ascii="Arial" w:hAnsi="Arial" w:cs="Arial"/>
                <w:b/>
                <w:bCs/>
              </w:rPr>
              <w:t xml:space="preserve">ne. </w:t>
            </w:r>
            <w:r w:rsidRPr="00DE1DF8">
              <w:rPr>
                <w:rFonts w:ascii="Arial" w:hAnsi="Arial" w:cs="Arial"/>
              </w:rPr>
              <w:t>From</w:t>
            </w:r>
            <w:r>
              <w:rPr>
                <w:rFonts w:ascii="Arial" w:hAnsi="Arial" w:cs="Arial"/>
                <w:b/>
                <w:bCs/>
              </w:rPr>
              <w:t xml:space="preserve"> </w:t>
            </w:r>
            <w:r w:rsidRPr="00DE1DF8">
              <w:rPr>
                <w:rFonts w:ascii="Arial" w:hAnsi="Arial" w:cs="Arial"/>
                <w:b/>
                <w:bCs/>
              </w:rPr>
              <w:t>Activities</w:t>
            </w:r>
            <w:r w:rsidRPr="00DE1DF8">
              <w:rPr>
                <w:rFonts w:ascii="Arial" w:hAnsi="Arial" w:cs="Arial"/>
              </w:rPr>
              <w:t xml:space="preserve">, </w:t>
            </w:r>
            <w:r>
              <w:rPr>
                <w:rFonts w:ascii="Arial" w:hAnsi="Arial" w:cs="Arial"/>
              </w:rPr>
              <w:t xml:space="preserve">click </w:t>
            </w:r>
            <w:r w:rsidRPr="00DE1DF8">
              <w:rPr>
                <w:rFonts w:ascii="Arial" w:hAnsi="Arial" w:cs="Arial"/>
              </w:rPr>
              <w:t xml:space="preserve">the </w:t>
            </w:r>
            <w:r w:rsidRPr="00DE1DF8">
              <w:rPr>
                <w:rFonts w:ascii="Arial" w:hAnsi="Arial" w:cs="Arial"/>
                <w:b/>
                <w:bCs/>
              </w:rPr>
              <w:t>scheduled / unscheduled</w:t>
            </w:r>
            <w:r w:rsidRPr="00DE1DF8">
              <w:rPr>
                <w:rFonts w:ascii="Arial" w:hAnsi="Arial" w:cs="Arial"/>
              </w:rPr>
              <w:t xml:space="preserve"> tab and select the </w:t>
            </w:r>
            <w:r w:rsidRPr="00DE1DF8">
              <w:rPr>
                <w:rFonts w:ascii="Arial" w:hAnsi="Arial" w:cs="Arial"/>
                <w:b/>
                <w:bCs/>
              </w:rPr>
              <w:t xml:space="preserve">Discharge Medication Ready </w:t>
            </w:r>
            <w:r w:rsidRPr="00DE1DF8">
              <w:rPr>
                <w:rFonts w:ascii="Arial" w:hAnsi="Arial" w:cs="Arial"/>
              </w:rPr>
              <w:t>task</w:t>
            </w:r>
          </w:p>
          <w:p w14:paraId="75817712" w14:textId="77777777" w:rsidR="005E12E7" w:rsidRPr="005E12E7" w:rsidRDefault="005E12E7" w:rsidP="005E12E7">
            <w:pPr>
              <w:pStyle w:val="ListParagraph"/>
              <w:numPr>
                <w:ilvl w:val="0"/>
                <w:numId w:val="35"/>
              </w:numPr>
              <w:ind w:left="757"/>
              <w:rPr>
                <w:rFonts w:ascii="Arial" w:hAnsi="Arial" w:cs="Arial"/>
                <w:b/>
                <w:bCs/>
              </w:rPr>
            </w:pPr>
            <w:r w:rsidRPr="00DE1DF8">
              <w:rPr>
                <w:rFonts w:ascii="Arial" w:hAnsi="Arial" w:cs="Arial"/>
              </w:rPr>
              <w:t xml:space="preserve">Click </w:t>
            </w:r>
            <w:r w:rsidRPr="00DE1DF8">
              <w:rPr>
                <w:rFonts w:ascii="Arial" w:hAnsi="Arial" w:cs="Arial"/>
                <w:b/>
                <w:bCs/>
              </w:rPr>
              <w:t xml:space="preserve">Done, </w:t>
            </w:r>
            <w:r w:rsidRPr="00DE1DF8">
              <w:rPr>
                <w:rFonts w:ascii="Arial" w:hAnsi="Arial" w:cs="Arial"/>
              </w:rPr>
              <w:t xml:space="preserve">record date and time meds </w:t>
            </w:r>
            <w:r>
              <w:rPr>
                <w:rFonts w:ascii="Arial" w:hAnsi="Arial" w:cs="Arial"/>
              </w:rPr>
              <w:t>have been</w:t>
            </w:r>
            <w:r w:rsidRPr="00DE1DF8">
              <w:rPr>
                <w:rFonts w:ascii="Arial" w:hAnsi="Arial" w:cs="Arial"/>
              </w:rPr>
              <w:t xml:space="preserve"> handed over to patient and click </w:t>
            </w:r>
            <w:r w:rsidRPr="00DE1DF8">
              <w:rPr>
                <w:rFonts w:ascii="Arial" w:hAnsi="Arial" w:cs="Arial"/>
                <w:b/>
                <w:bCs/>
              </w:rPr>
              <w:t xml:space="preserve">OK. </w:t>
            </w:r>
            <w:r w:rsidRPr="00DE1DF8">
              <w:rPr>
                <w:rFonts w:ascii="Arial" w:hAnsi="Arial" w:cs="Arial"/>
              </w:rPr>
              <w:t>Task is removed</w:t>
            </w:r>
          </w:p>
          <w:p w14:paraId="28ACCFA4" w14:textId="239DBDA7" w:rsidR="006F7287" w:rsidRPr="005E12E7" w:rsidRDefault="009B3719" w:rsidP="005E12E7">
            <w:pPr>
              <w:pStyle w:val="ListParagraph"/>
              <w:numPr>
                <w:ilvl w:val="0"/>
                <w:numId w:val="36"/>
              </w:numPr>
              <w:ind w:left="360"/>
              <w:rPr>
                <w:rFonts w:ascii="Arial" w:hAnsi="Arial" w:cs="Arial"/>
                <w:b/>
                <w:bCs/>
              </w:rPr>
            </w:pPr>
            <w:r w:rsidRPr="005E12E7">
              <w:rPr>
                <w:rFonts w:ascii="Arial" w:hAnsi="Arial" w:cs="Arial"/>
              </w:rPr>
              <w:t xml:space="preserve">Show delegates the </w:t>
            </w:r>
            <w:r w:rsidRPr="005E12E7">
              <w:rPr>
                <w:rFonts w:ascii="Arial" w:hAnsi="Arial" w:cs="Arial"/>
                <w:b/>
                <w:bCs/>
              </w:rPr>
              <w:t>Appointments</w:t>
            </w:r>
            <w:r w:rsidRPr="005E12E7">
              <w:rPr>
                <w:rFonts w:ascii="Arial" w:hAnsi="Arial" w:cs="Arial"/>
              </w:rPr>
              <w:t xml:space="preserve"> view from </w:t>
            </w:r>
            <w:r w:rsidRPr="005E12E7">
              <w:rPr>
                <w:rFonts w:ascii="Arial" w:hAnsi="Arial" w:cs="Arial"/>
                <w:b/>
                <w:bCs/>
              </w:rPr>
              <w:t>left</w:t>
            </w:r>
            <w:r w:rsidRPr="005E12E7">
              <w:rPr>
                <w:rFonts w:ascii="Arial" w:hAnsi="Arial" w:cs="Arial"/>
              </w:rPr>
              <w:t xml:space="preserve"> </w:t>
            </w:r>
            <w:r w:rsidRPr="005E12E7">
              <w:rPr>
                <w:rFonts w:ascii="Arial" w:hAnsi="Arial" w:cs="Arial"/>
                <w:b/>
                <w:bCs/>
              </w:rPr>
              <w:t>Menu</w:t>
            </w:r>
            <w:r w:rsidRPr="005E12E7">
              <w:rPr>
                <w:rFonts w:ascii="Arial" w:hAnsi="Arial" w:cs="Arial"/>
              </w:rPr>
              <w:t>. Any f/ups requested and arranged for the patient would be available to view from here</w:t>
            </w:r>
            <w:r w:rsidR="006F7287" w:rsidRPr="005E12E7">
              <w:rPr>
                <w:rFonts w:ascii="Arial" w:hAnsi="Arial" w:cs="Arial"/>
              </w:rPr>
              <w:t xml:space="preserve"> </w:t>
            </w:r>
          </w:p>
          <w:p w14:paraId="2EBBAF74" w14:textId="77777777" w:rsidR="009B3719" w:rsidRPr="006F7287" w:rsidRDefault="009B3719" w:rsidP="009B3719">
            <w:pPr>
              <w:pStyle w:val="ListParagraph"/>
              <w:numPr>
                <w:ilvl w:val="0"/>
                <w:numId w:val="2"/>
              </w:numPr>
              <w:spacing w:before="100" w:beforeAutospacing="1" w:after="100" w:afterAutospacing="1" w:line="300" w:lineRule="exact"/>
              <w:ind w:left="414" w:hanging="357"/>
              <w:rPr>
                <w:rFonts w:ascii="Arial" w:hAnsi="Arial" w:cs="Arial"/>
              </w:rPr>
            </w:pPr>
            <w:r w:rsidRPr="006F7287">
              <w:rPr>
                <w:rFonts w:ascii="Arial" w:hAnsi="Arial" w:cs="Arial"/>
              </w:rPr>
              <w:t xml:space="preserve">Select the </w:t>
            </w:r>
            <w:r w:rsidRPr="006F7287">
              <w:rPr>
                <w:rFonts w:ascii="Arial" w:hAnsi="Arial" w:cs="Arial"/>
                <w:b/>
                <w:bCs/>
              </w:rPr>
              <w:t>Documents</w:t>
            </w:r>
            <w:r w:rsidRPr="006F7287">
              <w:rPr>
                <w:rFonts w:ascii="Arial" w:hAnsi="Arial" w:cs="Arial"/>
              </w:rPr>
              <w:t xml:space="preserve"> component to view the </w:t>
            </w:r>
            <w:r w:rsidRPr="006F7287">
              <w:rPr>
                <w:rFonts w:ascii="Arial" w:hAnsi="Arial" w:cs="Arial"/>
                <w:b/>
                <w:bCs/>
              </w:rPr>
              <w:t>Inpatient</w:t>
            </w:r>
            <w:r w:rsidRPr="006F7287">
              <w:rPr>
                <w:rFonts w:ascii="Arial" w:hAnsi="Arial" w:cs="Arial"/>
              </w:rPr>
              <w:t xml:space="preserve"> </w:t>
            </w:r>
            <w:r w:rsidRPr="006F7287">
              <w:rPr>
                <w:rFonts w:ascii="Arial" w:hAnsi="Arial" w:cs="Arial"/>
                <w:b/>
                <w:bCs/>
              </w:rPr>
              <w:t>Discharge</w:t>
            </w:r>
            <w:r w:rsidRPr="006F7287">
              <w:rPr>
                <w:rFonts w:ascii="Arial" w:hAnsi="Arial" w:cs="Arial"/>
              </w:rPr>
              <w:t xml:space="preserve"> </w:t>
            </w:r>
            <w:r w:rsidRPr="006F7287">
              <w:rPr>
                <w:rFonts w:ascii="Arial" w:hAnsi="Arial" w:cs="Arial"/>
                <w:b/>
                <w:bCs/>
              </w:rPr>
              <w:t>Summary</w:t>
            </w:r>
            <w:r w:rsidRPr="006F7287">
              <w:rPr>
                <w:rFonts w:ascii="Arial" w:hAnsi="Arial" w:cs="Arial"/>
              </w:rPr>
              <w:t xml:space="preserve"> (i.e. GP discharge letter)</w:t>
            </w:r>
          </w:p>
          <w:p w14:paraId="4DD5387B" w14:textId="01D7C0F3" w:rsidR="009B3719" w:rsidRPr="006F7287" w:rsidRDefault="009B3719" w:rsidP="009B3719">
            <w:pPr>
              <w:pStyle w:val="ListParagraph"/>
              <w:numPr>
                <w:ilvl w:val="0"/>
                <w:numId w:val="2"/>
              </w:numPr>
              <w:spacing w:before="100" w:beforeAutospacing="1" w:after="100" w:afterAutospacing="1" w:line="300" w:lineRule="exact"/>
              <w:ind w:left="414" w:hanging="357"/>
              <w:rPr>
                <w:rFonts w:ascii="Arial" w:hAnsi="Arial" w:cs="Arial"/>
              </w:rPr>
            </w:pPr>
            <w:r w:rsidRPr="006F7287">
              <w:rPr>
                <w:rFonts w:ascii="Arial" w:hAnsi="Arial" w:cs="Arial"/>
              </w:rPr>
              <w:t>Show how the medicines section details which medicines have been started, changed, or stopped</w:t>
            </w:r>
          </w:p>
          <w:p w14:paraId="739B48B3" w14:textId="77777777" w:rsidR="009B3719" w:rsidRPr="006F7287" w:rsidRDefault="009B3719" w:rsidP="009B3719">
            <w:pPr>
              <w:pStyle w:val="ListParagraph"/>
              <w:numPr>
                <w:ilvl w:val="0"/>
                <w:numId w:val="2"/>
              </w:numPr>
              <w:spacing w:before="100" w:beforeAutospacing="1" w:after="100" w:afterAutospacing="1" w:line="300" w:lineRule="exact"/>
              <w:ind w:left="414" w:hanging="357"/>
              <w:rPr>
                <w:rFonts w:ascii="Arial" w:hAnsi="Arial" w:cs="Arial"/>
              </w:rPr>
            </w:pPr>
            <w:r w:rsidRPr="006F7287">
              <w:rPr>
                <w:rFonts w:ascii="Arial" w:hAnsi="Arial" w:cs="Arial"/>
              </w:rPr>
              <w:t xml:space="preserve">Scroll down left, click </w:t>
            </w:r>
            <w:r w:rsidRPr="006F7287">
              <w:rPr>
                <w:rFonts w:ascii="Arial" w:hAnsi="Arial" w:cs="Arial"/>
                <w:b/>
                <w:bCs/>
              </w:rPr>
              <w:t>Discharge</w:t>
            </w:r>
            <w:r w:rsidRPr="006F7287">
              <w:rPr>
                <w:rFonts w:ascii="Arial" w:hAnsi="Arial" w:cs="Arial"/>
              </w:rPr>
              <w:t xml:space="preserve"> (under </w:t>
            </w:r>
            <w:r w:rsidRPr="006F7287">
              <w:rPr>
                <w:rFonts w:ascii="Arial" w:hAnsi="Arial" w:cs="Arial"/>
                <w:b/>
                <w:bCs/>
              </w:rPr>
              <w:t>End</w:t>
            </w:r>
            <w:r w:rsidRPr="006F7287">
              <w:rPr>
                <w:rFonts w:ascii="Arial" w:hAnsi="Arial" w:cs="Arial"/>
              </w:rPr>
              <w:t xml:space="preserve"> </w:t>
            </w:r>
            <w:r w:rsidRPr="006F7287">
              <w:rPr>
                <w:rFonts w:ascii="Arial" w:hAnsi="Arial" w:cs="Arial"/>
                <w:b/>
                <w:bCs/>
              </w:rPr>
              <w:t>Visit</w:t>
            </w:r>
            <w:r w:rsidRPr="006F7287">
              <w:rPr>
                <w:rFonts w:ascii="Arial" w:hAnsi="Arial" w:cs="Arial"/>
              </w:rPr>
              <w:t>) and complete</w:t>
            </w:r>
          </w:p>
          <w:p w14:paraId="6061AA68" w14:textId="76353E13" w:rsidR="009B3719" w:rsidRPr="006F7287" w:rsidRDefault="009B3719" w:rsidP="009B3719">
            <w:pPr>
              <w:pStyle w:val="ListParagraph"/>
              <w:numPr>
                <w:ilvl w:val="0"/>
                <w:numId w:val="2"/>
              </w:numPr>
              <w:spacing w:before="100" w:beforeAutospacing="1" w:after="100" w:afterAutospacing="1" w:line="300" w:lineRule="exact"/>
              <w:ind w:left="414" w:hanging="357"/>
              <w:rPr>
                <w:rFonts w:ascii="Arial" w:hAnsi="Arial" w:cs="Arial"/>
              </w:rPr>
            </w:pPr>
            <w:r w:rsidRPr="006F7287">
              <w:rPr>
                <w:rFonts w:ascii="Arial" w:hAnsi="Arial" w:cs="Arial"/>
              </w:rPr>
              <w:t>Show how to print patient/carer copy of the discharge letter</w:t>
            </w:r>
          </w:p>
          <w:p w14:paraId="2007F2D9" w14:textId="09B7DB9C" w:rsidR="009B3719" w:rsidRPr="00FE5335" w:rsidRDefault="009B3719" w:rsidP="009B3719">
            <w:pPr>
              <w:pStyle w:val="ListParagraph"/>
              <w:numPr>
                <w:ilvl w:val="0"/>
                <w:numId w:val="2"/>
              </w:numPr>
              <w:spacing w:before="100" w:beforeAutospacing="1" w:after="100" w:afterAutospacing="1" w:line="300" w:lineRule="exact"/>
              <w:ind w:left="414" w:hanging="357"/>
              <w:rPr>
                <w:rFonts w:ascii="Arial" w:hAnsi="Arial" w:cs="Arial"/>
              </w:rPr>
            </w:pPr>
            <w:r w:rsidRPr="006F7287">
              <w:rPr>
                <w:rFonts w:ascii="Arial" w:hAnsi="Arial" w:cs="Arial"/>
              </w:rPr>
              <w:t>Click the drop-down from</w:t>
            </w:r>
            <w:r w:rsidRPr="00FE5335">
              <w:rPr>
                <w:rFonts w:ascii="Arial" w:hAnsi="Arial" w:cs="Arial"/>
              </w:rPr>
              <w:t xml:space="preserve"> </w:t>
            </w:r>
            <w:r w:rsidRPr="00FE5335">
              <w:rPr>
                <w:rFonts w:ascii="Arial" w:hAnsi="Arial" w:cs="Arial"/>
                <w:b/>
                <w:bCs/>
              </w:rPr>
              <w:t>PM</w:t>
            </w:r>
            <w:r w:rsidRPr="00FE5335">
              <w:rPr>
                <w:rFonts w:ascii="Arial" w:hAnsi="Arial" w:cs="Arial"/>
              </w:rPr>
              <w:t xml:space="preserve"> </w:t>
            </w:r>
            <w:r w:rsidRPr="00FE5335">
              <w:rPr>
                <w:rFonts w:ascii="Arial" w:hAnsi="Arial" w:cs="Arial"/>
                <w:b/>
                <w:bCs/>
              </w:rPr>
              <w:t>Conversation</w:t>
            </w:r>
            <w:r w:rsidRPr="00FE5335">
              <w:rPr>
                <w:rFonts w:ascii="Arial" w:hAnsi="Arial" w:cs="Arial"/>
              </w:rPr>
              <w:t xml:space="preserve"> icon in the </w:t>
            </w:r>
            <w:r w:rsidRPr="00FE5335">
              <w:rPr>
                <w:rFonts w:ascii="Arial" w:hAnsi="Arial" w:cs="Arial"/>
                <w:b/>
                <w:bCs/>
              </w:rPr>
              <w:t>Organ</w:t>
            </w:r>
            <w:r w:rsidR="005E12E7">
              <w:rPr>
                <w:rFonts w:ascii="Arial" w:hAnsi="Arial" w:cs="Arial"/>
                <w:b/>
                <w:bCs/>
              </w:rPr>
              <w:t>i</w:t>
            </w:r>
            <w:r w:rsidRPr="00FE5335">
              <w:rPr>
                <w:rFonts w:ascii="Arial" w:hAnsi="Arial" w:cs="Arial"/>
                <w:b/>
                <w:bCs/>
              </w:rPr>
              <w:t>ser</w:t>
            </w:r>
            <w:r>
              <w:rPr>
                <w:rFonts w:ascii="Arial" w:hAnsi="Arial" w:cs="Arial"/>
                <w:b/>
                <w:bCs/>
              </w:rPr>
              <w:t xml:space="preserve"> </w:t>
            </w:r>
            <w:r>
              <w:rPr>
                <w:rFonts w:ascii="Arial" w:hAnsi="Arial" w:cs="Arial"/>
              </w:rPr>
              <w:t xml:space="preserve">and select </w:t>
            </w:r>
            <w:r w:rsidRPr="00FE5335">
              <w:rPr>
                <w:rFonts w:ascii="Arial" w:hAnsi="Arial" w:cs="Arial"/>
                <w:b/>
                <w:bCs/>
              </w:rPr>
              <w:t>Discharge</w:t>
            </w:r>
          </w:p>
          <w:p w14:paraId="4C559E88" w14:textId="77F57EAF" w:rsidR="009B3719" w:rsidRPr="00FE5335" w:rsidRDefault="009B3719" w:rsidP="009B3719">
            <w:pPr>
              <w:pStyle w:val="ListParagraph"/>
              <w:numPr>
                <w:ilvl w:val="0"/>
                <w:numId w:val="2"/>
              </w:numPr>
              <w:spacing w:before="100" w:beforeAutospacing="1" w:after="100" w:afterAutospacing="1" w:line="300" w:lineRule="exact"/>
              <w:ind w:left="414" w:hanging="357"/>
              <w:rPr>
                <w:rFonts w:ascii="Arial" w:hAnsi="Arial" w:cs="Arial"/>
              </w:rPr>
            </w:pPr>
            <w:r>
              <w:rPr>
                <w:rFonts w:ascii="Arial" w:hAnsi="Arial" w:cs="Arial"/>
              </w:rPr>
              <w:t xml:space="preserve">Complete fields as required and click </w:t>
            </w:r>
            <w:r w:rsidRPr="00FE5335">
              <w:rPr>
                <w:rFonts w:ascii="Arial" w:hAnsi="Arial" w:cs="Arial"/>
                <w:b/>
                <w:bCs/>
              </w:rPr>
              <w:t>OK</w:t>
            </w:r>
          </w:p>
          <w:p w14:paraId="2CD0DA84" w14:textId="11EC5163" w:rsidR="009B3719" w:rsidRPr="00D13C72" w:rsidRDefault="009B3719" w:rsidP="009B3719">
            <w:pPr>
              <w:pStyle w:val="ListParagraph"/>
              <w:numPr>
                <w:ilvl w:val="0"/>
                <w:numId w:val="2"/>
              </w:numPr>
              <w:spacing w:before="100" w:beforeAutospacing="1" w:after="100" w:afterAutospacing="1" w:line="300" w:lineRule="exact"/>
              <w:ind w:left="414" w:hanging="357"/>
              <w:rPr>
                <w:rFonts w:ascii="Arial" w:hAnsi="Arial" w:cs="Arial"/>
              </w:rPr>
            </w:pPr>
            <w:r>
              <w:rPr>
                <w:rFonts w:ascii="Arial" w:hAnsi="Arial" w:cs="Arial"/>
              </w:rPr>
              <w:t xml:space="preserve">Click the </w:t>
            </w:r>
            <w:r w:rsidRPr="00FE5335">
              <w:rPr>
                <w:rFonts w:ascii="Arial" w:hAnsi="Arial" w:cs="Arial"/>
                <w:b/>
                <w:bCs/>
              </w:rPr>
              <w:t>Critical Care Worklist</w:t>
            </w:r>
            <w:r>
              <w:rPr>
                <w:rFonts w:ascii="Arial" w:hAnsi="Arial" w:cs="Arial"/>
              </w:rPr>
              <w:t xml:space="preserve"> icon and </w:t>
            </w:r>
            <w:r w:rsidRPr="000B56DF">
              <w:rPr>
                <w:rFonts w:ascii="Arial" w:hAnsi="Arial" w:cs="Arial"/>
                <w:b/>
                <w:bCs/>
              </w:rPr>
              <w:t>refresh</w:t>
            </w:r>
            <w:r>
              <w:rPr>
                <w:rFonts w:ascii="Arial" w:hAnsi="Arial" w:cs="Arial"/>
              </w:rPr>
              <w:t xml:space="preserve"> – patient has been removed from the list</w:t>
            </w:r>
          </w:p>
        </w:tc>
      </w:tr>
      <w:tr w:rsidR="009B3719" w:rsidRPr="00DD6528" w14:paraId="34E4068B" w14:textId="77777777" w:rsidTr="00061CED">
        <w:tc>
          <w:tcPr>
            <w:tcW w:w="15452" w:type="dxa"/>
            <w:gridSpan w:val="4"/>
          </w:tcPr>
          <w:p w14:paraId="03E64B51" w14:textId="6214A594" w:rsidR="009B3719" w:rsidRDefault="009B3719" w:rsidP="009B3719">
            <w:pPr>
              <w:pStyle w:val="ListParagraph"/>
              <w:spacing w:before="100" w:beforeAutospacing="1" w:after="100" w:afterAutospacing="1" w:line="300" w:lineRule="exact"/>
              <w:ind w:left="414"/>
              <w:jc w:val="center"/>
              <w:rPr>
                <w:rFonts w:ascii="Arial" w:hAnsi="Arial" w:cs="Arial"/>
                <w:b/>
                <w:bCs/>
              </w:rPr>
            </w:pPr>
            <w:r>
              <w:rPr>
                <w:rFonts w:ascii="Arial" w:hAnsi="Arial" w:cs="Arial"/>
                <w:b/>
                <w:bCs/>
                <w:sz w:val="28"/>
                <w:szCs w:val="28"/>
              </w:rPr>
              <w:lastRenderedPageBreak/>
              <w:t xml:space="preserve">Learning Hub </w:t>
            </w:r>
            <w:r w:rsidRPr="003703CB">
              <w:rPr>
                <w:rFonts w:ascii="Arial" w:hAnsi="Arial" w:cs="Arial"/>
                <w:b/>
                <w:bCs/>
                <w:sz w:val="28"/>
                <w:szCs w:val="28"/>
              </w:rPr>
              <w:t>Assessment</w:t>
            </w:r>
          </w:p>
        </w:tc>
      </w:tr>
    </w:tbl>
    <w:p w14:paraId="790382CE" w14:textId="795ABAFC" w:rsidR="001C361F" w:rsidRPr="00DD6528" w:rsidRDefault="001C361F" w:rsidP="00353AF7">
      <w:pPr>
        <w:spacing w:line="300" w:lineRule="exact"/>
        <w:rPr>
          <w:rFonts w:ascii="Arial" w:hAnsi="Arial" w:cs="Arial"/>
        </w:rPr>
      </w:pPr>
    </w:p>
    <w:sectPr w:rsidR="001C361F" w:rsidRPr="00DD6528" w:rsidSect="0022616E">
      <w:headerReference w:type="default" r:id="rId18"/>
      <w:footerReference w:type="default" r:id="rId19"/>
      <w:pgSz w:w="16838" w:h="11906" w:orient="landscape"/>
      <w:pgMar w:top="1146" w:right="1440" w:bottom="993" w:left="1440" w:header="142" w:footer="8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37964" w14:textId="77777777" w:rsidR="00076D94" w:rsidRDefault="00076D94" w:rsidP="00723ACD">
      <w:pPr>
        <w:spacing w:after="0" w:line="240" w:lineRule="auto"/>
      </w:pPr>
      <w:r>
        <w:separator/>
      </w:r>
    </w:p>
  </w:endnote>
  <w:endnote w:type="continuationSeparator" w:id="0">
    <w:p w14:paraId="4EA965AC" w14:textId="77777777" w:rsidR="00076D94" w:rsidRDefault="00076D94" w:rsidP="0072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6DF3" w14:textId="2578993A" w:rsidR="00076D94" w:rsidRDefault="00076D94" w:rsidP="00416973">
    <w:pPr>
      <w:spacing w:after="0" w:line="240" w:lineRule="auto"/>
      <w:ind w:left="-1701"/>
      <w:jc w:val="right"/>
    </w:pPr>
    <w:r>
      <w:tab/>
      <w:t xml:space="preserve">                                                                                         Author: IM&amp;T Date of Issue: </w:t>
    </w:r>
    <w:r w:rsidR="006F7287">
      <w:t>May 2023</w:t>
    </w:r>
  </w:p>
  <w:p w14:paraId="7D9FC4B0" w14:textId="0D6D3525" w:rsidR="00076D94" w:rsidRPr="00723ACD" w:rsidRDefault="00076D94" w:rsidP="0022616E">
    <w:pPr>
      <w:spacing w:after="0" w:line="240" w:lineRule="auto"/>
      <w:jc w:val="right"/>
      <w:rPr>
        <w:rFonts w:ascii="Arial" w:hAnsi="Arial" w:cs="Arial"/>
      </w:rPr>
    </w:pPr>
    <w:r w:rsidRPr="009F26CB">
      <w:t xml:space="preserve">Version </w:t>
    </w:r>
    <w:r>
      <w:t>Number: 1.</w:t>
    </w:r>
    <w:r w:rsidR="006F7287">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1FF99" w14:textId="77777777" w:rsidR="00076D94" w:rsidRDefault="00076D94" w:rsidP="00723ACD">
      <w:pPr>
        <w:spacing w:after="0" w:line="240" w:lineRule="auto"/>
      </w:pPr>
      <w:r>
        <w:separator/>
      </w:r>
    </w:p>
  </w:footnote>
  <w:footnote w:type="continuationSeparator" w:id="0">
    <w:p w14:paraId="31CB3B5A" w14:textId="77777777" w:rsidR="00076D94" w:rsidRDefault="00076D94" w:rsidP="0072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6801" w14:textId="58C43371" w:rsidR="00076D94" w:rsidRDefault="005E12E7" w:rsidP="00723ACD">
    <w:pPr>
      <w:pStyle w:val="Header"/>
      <w:jc w:val="right"/>
    </w:pPr>
    <w:customXmlInsRangeStart w:id="2" w:author="Felipes Daniel (ELHT) System Support" w:date="2022-09-06T13:41:00Z"/>
    <w:sdt>
      <w:sdtPr>
        <w:id w:val="-2109647981"/>
        <w:docPartObj>
          <w:docPartGallery w:val="Page Numbers (Margins)"/>
          <w:docPartUnique/>
        </w:docPartObj>
      </w:sdtPr>
      <w:sdtEndPr/>
      <w:sdtContent>
        <w:customXmlInsRangeEnd w:id="2"/>
        <w:ins w:id="3" w:author="Felipes Daniel (ELHT) System Support" w:date="2022-09-06T13:41:00Z">
          <w:r w:rsidR="00076D94">
            <w:rPr>
              <w:noProof/>
            </w:rPr>
            <mc:AlternateContent>
              <mc:Choice Requires="wps">
                <w:drawing>
                  <wp:anchor distT="0" distB="0" distL="114300" distR="114300" simplePos="0" relativeHeight="251657216" behindDoc="0" locked="0" layoutInCell="0" allowOverlap="1" wp14:anchorId="39110AD0" wp14:editId="223FBA05">
                    <wp:simplePos x="0" y="0"/>
                    <wp:positionH relativeFrom="rightMargin">
                      <wp:align>center</wp:align>
                    </wp:positionH>
                    <wp:positionV relativeFrom="page">
                      <wp:align>center</wp:align>
                    </wp:positionV>
                    <wp:extent cx="762000" cy="895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5DD88FA6" w14:textId="77777777" w:rsidR="00076D94" w:rsidRDefault="00076D94">
                                    <w:pPr>
                                      <w:jc w:val="center"/>
                                      <w:rPr>
                                        <w:rFonts w:asciiTheme="majorHAnsi" w:eastAsiaTheme="majorEastAsia" w:hAnsiTheme="majorHAnsi" w:cstheme="majorBidi"/>
                                        <w:sz w:val="72"/>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10AD0" id="Rectangle 3" o:spid="_x0000_s1026" style="position:absolute;left:0;text-align:left;margin-left:0;margin-top:0;width:60pt;height:70.5pt;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5DD88FA6" w14:textId="77777777" w:rsidR="00076D94" w:rsidRDefault="00076D94">
                              <w:pPr>
                                <w:jc w:val="center"/>
                                <w:rPr>
                                  <w:rFonts w:asciiTheme="majorHAnsi" w:eastAsiaTheme="majorEastAsia" w:hAnsiTheme="majorHAnsi" w:cstheme="majorBidi"/>
                                  <w:sz w:val="72"/>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txbxContent>
                    </v:textbox>
                    <w10:wrap anchorx="margin" anchory="page"/>
                  </v:rect>
                </w:pict>
              </mc:Fallback>
            </mc:AlternateContent>
          </w:r>
        </w:ins>
        <w:customXmlInsRangeStart w:id="4" w:author="Felipes Daniel (ELHT) System Support" w:date="2022-09-06T13:41:00Z"/>
      </w:sdtContent>
    </w:sdt>
    <w:customXmlInsRangeEnd w:id="4"/>
    <w:r w:rsidR="00076D94">
      <w:rPr>
        <w:noProof/>
        <w:lang w:eastAsia="en-GB"/>
      </w:rPr>
      <w:drawing>
        <wp:inline distT="0" distB="0" distL="0" distR="0" wp14:anchorId="2397DB29" wp14:editId="13BF83C5">
          <wp:extent cx="5067300" cy="600075"/>
          <wp:effectExtent l="0" t="0" r="0" b="9525"/>
          <wp:docPr id="1" name="Picture 1" descr="header.jpg"/>
          <wp:cNvGraphicFramePr/>
          <a:graphic xmlns:a="http://schemas.openxmlformats.org/drawingml/2006/main">
            <a:graphicData uri="http://schemas.openxmlformats.org/drawingml/2006/picture">
              <pic:pic xmlns:pic="http://schemas.openxmlformats.org/drawingml/2006/picture">
                <pic:nvPicPr>
                  <pic:cNvPr id="1" name="Picture 1" descr="header.jpg"/>
                  <pic:cNvPicPr/>
                </pic:nvPicPr>
                <pic:blipFill rotWithShape="1">
                  <a:blip r:embed="rId1"/>
                  <a:srcRect t="26700" b="13224"/>
                  <a:stretch/>
                </pic:blipFill>
                <pic:spPr bwMode="auto">
                  <a:xfrm>
                    <a:off x="0" y="0"/>
                    <a:ext cx="5067300" cy="6000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DD9"/>
    <w:multiLevelType w:val="hybridMultilevel"/>
    <w:tmpl w:val="D632E97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6A1705"/>
    <w:multiLevelType w:val="hybridMultilevel"/>
    <w:tmpl w:val="2618B32E"/>
    <w:lvl w:ilvl="0" w:tplc="91448642">
      <w:start w:val="1"/>
      <w:numFmt w:val="lowerLetter"/>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037D7B"/>
    <w:multiLevelType w:val="hybridMultilevel"/>
    <w:tmpl w:val="4EFC9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0019A9"/>
    <w:multiLevelType w:val="hybridMultilevel"/>
    <w:tmpl w:val="2E84C9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604914"/>
    <w:multiLevelType w:val="hybridMultilevel"/>
    <w:tmpl w:val="F528A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6928F1"/>
    <w:multiLevelType w:val="hybridMultilevel"/>
    <w:tmpl w:val="E21ABC00"/>
    <w:lvl w:ilvl="0" w:tplc="08090001">
      <w:start w:val="1"/>
      <w:numFmt w:val="bullet"/>
      <w:lvlText w:val=""/>
      <w:lvlJc w:val="left"/>
      <w:pPr>
        <w:ind w:left="2177" w:hanging="360"/>
      </w:pPr>
      <w:rPr>
        <w:rFonts w:ascii="Symbol" w:hAnsi="Symbol" w:hint="default"/>
      </w:rPr>
    </w:lvl>
    <w:lvl w:ilvl="1" w:tplc="08090003" w:tentative="1">
      <w:start w:val="1"/>
      <w:numFmt w:val="bullet"/>
      <w:lvlText w:val="o"/>
      <w:lvlJc w:val="left"/>
      <w:pPr>
        <w:ind w:left="2897" w:hanging="360"/>
      </w:pPr>
      <w:rPr>
        <w:rFonts w:ascii="Courier New" w:hAnsi="Courier New" w:cs="Courier New" w:hint="default"/>
      </w:rPr>
    </w:lvl>
    <w:lvl w:ilvl="2" w:tplc="08090005" w:tentative="1">
      <w:start w:val="1"/>
      <w:numFmt w:val="bullet"/>
      <w:lvlText w:val=""/>
      <w:lvlJc w:val="left"/>
      <w:pPr>
        <w:ind w:left="3617" w:hanging="360"/>
      </w:pPr>
      <w:rPr>
        <w:rFonts w:ascii="Wingdings" w:hAnsi="Wingdings" w:hint="default"/>
      </w:rPr>
    </w:lvl>
    <w:lvl w:ilvl="3" w:tplc="08090001" w:tentative="1">
      <w:start w:val="1"/>
      <w:numFmt w:val="bullet"/>
      <w:lvlText w:val=""/>
      <w:lvlJc w:val="left"/>
      <w:pPr>
        <w:ind w:left="4337" w:hanging="360"/>
      </w:pPr>
      <w:rPr>
        <w:rFonts w:ascii="Symbol" w:hAnsi="Symbol" w:hint="default"/>
      </w:rPr>
    </w:lvl>
    <w:lvl w:ilvl="4" w:tplc="08090003" w:tentative="1">
      <w:start w:val="1"/>
      <w:numFmt w:val="bullet"/>
      <w:lvlText w:val="o"/>
      <w:lvlJc w:val="left"/>
      <w:pPr>
        <w:ind w:left="5057" w:hanging="360"/>
      </w:pPr>
      <w:rPr>
        <w:rFonts w:ascii="Courier New" w:hAnsi="Courier New" w:cs="Courier New" w:hint="default"/>
      </w:rPr>
    </w:lvl>
    <w:lvl w:ilvl="5" w:tplc="08090005" w:tentative="1">
      <w:start w:val="1"/>
      <w:numFmt w:val="bullet"/>
      <w:lvlText w:val=""/>
      <w:lvlJc w:val="left"/>
      <w:pPr>
        <w:ind w:left="5777" w:hanging="360"/>
      </w:pPr>
      <w:rPr>
        <w:rFonts w:ascii="Wingdings" w:hAnsi="Wingdings" w:hint="default"/>
      </w:rPr>
    </w:lvl>
    <w:lvl w:ilvl="6" w:tplc="08090001" w:tentative="1">
      <w:start w:val="1"/>
      <w:numFmt w:val="bullet"/>
      <w:lvlText w:val=""/>
      <w:lvlJc w:val="left"/>
      <w:pPr>
        <w:ind w:left="6497" w:hanging="360"/>
      </w:pPr>
      <w:rPr>
        <w:rFonts w:ascii="Symbol" w:hAnsi="Symbol" w:hint="default"/>
      </w:rPr>
    </w:lvl>
    <w:lvl w:ilvl="7" w:tplc="08090003" w:tentative="1">
      <w:start w:val="1"/>
      <w:numFmt w:val="bullet"/>
      <w:lvlText w:val="o"/>
      <w:lvlJc w:val="left"/>
      <w:pPr>
        <w:ind w:left="7217" w:hanging="360"/>
      </w:pPr>
      <w:rPr>
        <w:rFonts w:ascii="Courier New" w:hAnsi="Courier New" w:cs="Courier New" w:hint="default"/>
      </w:rPr>
    </w:lvl>
    <w:lvl w:ilvl="8" w:tplc="08090005" w:tentative="1">
      <w:start w:val="1"/>
      <w:numFmt w:val="bullet"/>
      <w:lvlText w:val=""/>
      <w:lvlJc w:val="left"/>
      <w:pPr>
        <w:ind w:left="7937" w:hanging="360"/>
      </w:pPr>
      <w:rPr>
        <w:rFonts w:ascii="Wingdings" w:hAnsi="Wingdings" w:hint="default"/>
      </w:rPr>
    </w:lvl>
  </w:abstractNum>
  <w:abstractNum w:abstractNumId="6" w15:restartNumberingAfterBreak="0">
    <w:nsid w:val="0E4222A6"/>
    <w:multiLevelType w:val="hybridMultilevel"/>
    <w:tmpl w:val="EAB0EE90"/>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7" w15:restartNumberingAfterBreak="0">
    <w:nsid w:val="0F945A38"/>
    <w:multiLevelType w:val="hybridMultilevel"/>
    <w:tmpl w:val="C36A5A72"/>
    <w:lvl w:ilvl="0" w:tplc="531A8820">
      <w:start w:val="1"/>
      <w:numFmt w:val="bullet"/>
      <w:lvlText w:val=""/>
      <w:lvlJc w:val="left"/>
      <w:pPr>
        <w:ind w:left="720" w:hanging="360"/>
      </w:pPr>
      <w:rPr>
        <w:rFonts w:ascii="Symbol" w:hAnsi="Symbol" w:hint="default"/>
        <w:color w:val="auto"/>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131C21"/>
    <w:multiLevelType w:val="hybridMultilevel"/>
    <w:tmpl w:val="6E763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EE5247"/>
    <w:multiLevelType w:val="hybridMultilevel"/>
    <w:tmpl w:val="8CCE5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623B2E"/>
    <w:multiLevelType w:val="hybridMultilevel"/>
    <w:tmpl w:val="29BA1DDA"/>
    <w:lvl w:ilvl="0" w:tplc="531A8820">
      <w:start w:val="1"/>
      <w:numFmt w:val="bullet"/>
      <w:lvlText w:val=""/>
      <w:lvlJc w:val="left"/>
      <w:pPr>
        <w:ind w:left="720" w:hanging="360"/>
      </w:pPr>
      <w:rPr>
        <w:rFonts w:ascii="Symbol" w:hAnsi="Symbol"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527395"/>
    <w:multiLevelType w:val="hybridMultilevel"/>
    <w:tmpl w:val="E8B4CA50"/>
    <w:lvl w:ilvl="0" w:tplc="83F6DB7E">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066A31"/>
    <w:multiLevelType w:val="hybridMultilevel"/>
    <w:tmpl w:val="CB60A4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0074408"/>
    <w:multiLevelType w:val="hybridMultilevel"/>
    <w:tmpl w:val="573AB7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184415C"/>
    <w:multiLevelType w:val="hybridMultilevel"/>
    <w:tmpl w:val="3C48F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375973"/>
    <w:multiLevelType w:val="hybridMultilevel"/>
    <w:tmpl w:val="3EDE4C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C722C84"/>
    <w:multiLevelType w:val="hybridMultilevel"/>
    <w:tmpl w:val="029A4EF2"/>
    <w:lvl w:ilvl="0" w:tplc="531A8820">
      <w:start w:val="1"/>
      <w:numFmt w:val="bullet"/>
      <w:lvlText w:val=""/>
      <w:lvlJc w:val="left"/>
      <w:pPr>
        <w:ind w:left="720" w:hanging="360"/>
      </w:pPr>
      <w:rPr>
        <w:rFonts w:ascii="Symbol" w:hAnsi="Symbol" w:hint="default"/>
        <w:color w:val="auto"/>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DB627C9"/>
    <w:multiLevelType w:val="hybridMultilevel"/>
    <w:tmpl w:val="905A4F06"/>
    <w:lvl w:ilvl="0" w:tplc="0BA40968">
      <w:start w:val="3"/>
      <w:numFmt w:val="lowerLetter"/>
      <w:lvlText w:val="%1)"/>
      <w:lvlJc w:val="left"/>
      <w:pPr>
        <w:ind w:left="720" w:hanging="360"/>
      </w:pPr>
      <w:rPr>
        <w:rFonts w:hint="default"/>
        <w:b w:val="0"/>
        <w:bCs/>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935F17"/>
    <w:multiLevelType w:val="hybridMultilevel"/>
    <w:tmpl w:val="335E2F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12663A"/>
    <w:multiLevelType w:val="hybridMultilevel"/>
    <w:tmpl w:val="F96C5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2B84ED6"/>
    <w:multiLevelType w:val="hybridMultilevel"/>
    <w:tmpl w:val="46D607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C13A63"/>
    <w:multiLevelType w:val="hybridMultilevel"/>
    <w:tmpl w:val="63B2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44CAE"/>
    <w:multiLevelType w:val="hybridMultilevel"/>
    <w:tmpl w:val="E1588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F21663"/>
    <w:multiLevelType w:val="hybridMultilevel"/>
    <w:tmpl w:val="7C542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E853DA"/>
    <w:multiLevelType w:val="hybridMultilevel"/>
    <w:tmpl w:val="57DE4CF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5D8201C3"/>
    <w:multiLevelType w:val="hybridMultilevel"/>
    <w:tmpl w:val="8E3C0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673D14"/>
    <w:multiLevelType w:val="hybridMultilevel"/>
    <w:tmpl w:val="B7C0D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4257FC"/>
    <w:multiLevelType w:val="hybridMultilevel"/>
    <w:tmpl w:val="35CA0232"/>
    <w:lvl w:ilvl="0" w:tplc="08090003">
      <w:start w:val="1"/>
      <w:numFmt w:val="bullet"/>
      <w:lvlText w:val="o"/>
      <w:lvlJc w:val="left"/>
      <w:pPr>
        <w:ind w:left="1386" w:hanging="360"/>
      </w:pPr>
      <w:rPr>
        <w:rFonts w:ascii="Courier New" w:hAnsi="Courier New" w:cs="Courier New" w:hint="default"/>
      </w:rPr>
    </w:lvl>
    <w:lvl w:ilvl="1" w:tplc="08090003" w:tentative="1">
      <w:start w:val="1"/>
      <w:numFmt w:val="bullet"/>
      <w:lvlText w:val="o"/>
      <w:lvlJc w:val="left"/>
      <w:pPr>
        <w:ind w:left="2106" w:hanging="360"/>
      </w:pPr>
      <w:rPr>
        <w:rFonts w:ascii="Courier New" w:hAnsi="Courier New" w:cs="Courier New" w:hint="default"/>
      </w:rPr>
    </w:lvl>
    <w:lvl w:ilvl="2" w:tplc="08090005" w:tentative="1">
      <w:start w:val="1"/>
      <w:numFmt w:val="bullet"/>
      <w:lvlText w:val=""/>
      <w:lvlJc w:val="left"/>
      <w:pPr>
        <w:ind w:left="2826" w:hanging="360"/>
      </w:pPr>
      <w:rPr>
        <w:rFonts w:ascii="Wingdings" w:hAnsi="Wingdings" w:hint="default"/>
      </w:rPr>
    </w:lvl>
    <w:lvl w:ilvl="3" w:tplc="08090001" w:tentative="1">
      <w:start w:val="1"/>
      <w:numFmt w:val="bullet"/>
      <w:lvlText w:val=""/>
      <w:lvlJc w:val="left"/>
      <w:pPr>
        <w:ind w:left="3546" w:hanging="360"/>
      </w:pPr>
      <w:rPr>
        <w:rFonts w:ascii="Symbol" w:hAnsi="Symbol" w:hint="default"/>
      </w:rPr>
    </w:lvl>
    <w:lvl w:ilvl="4" w:tplc="08090003" w:tentative="1">
      <w:start w:val="1"/>
      <w:numFmt w:val="bullet"/>
      <w:lvlText w:val="o"/>
      <w:lvlJc w:val="left"/>
      <w:pPr>
        <w:ind w:left="4266" w:hanging="360"/>
      </w:pPr>
      <w:rPr>
        <w:rFonts w:ascii="Courier New" w:hAnsi="Courier New" w:cs="Courier New" w:hint="default"/>
      </w:rPr>
    </w:lvl>
    <w:lvl w:ilvl="5" w:tplc="08090005" w:tentative="1">
      <w:start w:val="1"/>
      <w:numFmt w:val="bullet"/>
      <w:lvlText w:val=""/>
      <w:lvlJc w:val="left"/>
      <w:pPr>
        <w:ind w:left="4986" w:hanging="360"/>
      </w:pPr>
      <w:rPr>
        <w:rFonts w:ascii="Wingdings" w:hAnsi="Wingdings" w:hint="default"/>
      </w:rPr>
    </w:lvl>
    <w:lvl w:ilvl="6" w:tplc="08090001" w:tentative="1">
      <w:start w:val="1"/>
      <w:numFmt w:val="bullet"/>
      <w:lvlText w:val=""/>
      <w:lvlJc w:val="left"/>
      <w:pPr>
        <w:ind w:left="5706" w:hanging="360"/>
      </w:pPr>
      <w:rPr>
        <w:rFonts w:ascii="Symbol" w:hAnsi="Symbol" w:hint="default"/>
      </w:rPr>
    </w:lvl>
    <w:lvl w:ilvl="7" w:tplc="08090003" w:tentative="1">
      <w:start w:val="1"/>
      <w:numFmt w:val="bullet"/>
      <w:lvlText w:val="o"/>
      <w:lvlJc w:val="left"/>
      <w:pPr>
        <w:ind w:left="6426" w:hanging="360"/>
      </w:pPr>
      <w:rPr>
        <w:rFonts w:ascii="Courier New" w:hAnsi="Courier New" w:cs="Courier New" w:hint="default"/>
      </w:rPr>
    </w:lvl>
    <w:lvl w:ilvl="8" w:tplc="08090005" w:tentative="1">
      <w:start w:val="1"/>
      <w:numFmt w:val="bullet"/>
      <w:lvlText w:val=""/>
      <w:lvlJc w:val="left"/>
      <w:pPr>
        <w:ind w:left="7146" w:hanging="360"/>
      </w:pPr>
      <w:rPr>
        <w:rFonts w:ascii="Wingdings" w:hAnsi="Wingdings" w:hint="default"/>
      </w:rPr>
    </w:lvl>
  </w:abstractNum>
  <w:abstractNum w:abstractNumId="28" w15:restartNumberingAfterBreak="0">
    <w:nsid w:val="695F2981"/>
    <w:multiLevelType w:val="hybridMultilevel"/>
    <w:tmpl w:val="03F63E58"/>
    <w:lvl w:ilvl="0" w:tplc="08090003">
      <w:start w:val="1"/>
      <w:numFmt w:val="bullet"/>
      <w:lvlText w:val="o"/>
      <w:lvlJc w:val="left"/>
      <w:pPr>
        <w:ind w:left="1134" w:hanging="360"/>
      </w:pPr>
      <w:rPr>
        <w:rFonts w:ascii="Courier New" w:hAnsi="Courier New" w:cs="Courier New" w:hint="default"/>
      </w:rPr>
    </w:lvl>
    <w:lvl w:ilvl="1" w:tplc="08090003" w:tentative="1">
      <w:start w:val="1"/>
      <w:numFmt w:val="bullet"/>
      <w:lvlText w:val="o"/>
      <w:lvlJc w:val="left"/>
      <w:pPr>
        <w:ind w:left="1854" w:hanging="360"/>
      </w:pPr>
      <w:rPr>
        <w:rFonts w:ascii="Courier New" w:hAnsi="Courier New" w:cs="Courier New" w:hint="default"/>
      </w:rPr>
    </w:lvl>
    <w:lvl w:ilvl="2" w:tplc="08090005" w:tentative="1">
      <w:start w:val="1"/>
      <w:numFmt w:val="bullet"/>
      <w:lvlText w:val=""/>
      <w:lvlJc w:val="left"/>
      <w:pPr>
        <w:ind w:left="2574" w:hanging="360"/>
      </w:pPr>
      <w:rPr>
        <w:rFonts w:ascii="Wingdings" w:hAnsi="Wingdings" w:hint="default"/>
      </w:rPr>
    </w:lvl>
    <w:lvl w:ilvl="3" w:tplc="08090001" w:tentative="1">
      <w:start w:val="1"/>
      <w:numFmt w:val="bullet"/>
      <w:lvlText w:val=""/>
      <w:lvlJc w:val="left"/>
      <w:pPr>
        <w:ind w:left="3294" w:hanging="360"/>
      </w:pPr>
      <w:rPr>
        <w:rFonts w:ascii="Symbol" w:hAnsi="Symbol" w:hint="default"/>
      </w:rPr>
    </w:lvl>
    <w:lvl w:ilvl="4" w:tplc="08090003" w:tentative="1">
      <w:start w:val="1"/>
      <w:numFmt w:val="bullet"/>
      <w:lvlText w:val="o"/>
      <w:lvlJc w:val="left"/>
      <w:pPr>
        <w:ind w:left="4014" w:hanging="360"/>
      </w:pPr>
      <w:rPr>
        <w:rFonts w:ascii="Courier New" w:hAnsi="Courier New" w:cs="Courier New" w:hint="default"/>
      </w:rPr>
    </w:lvl>
    <w:lvl w:ilvl="5" w:tplc="08090005" w:tentative="1">
      <w:start w:val="1"/>
      <w:numFmt w:val="bullet"/>
      <w:lvlText w:val=""/>
      <w:lvlJc w:val="left"/>
      <w:pPr>
        <w:ind w:left="4734" w:hanging="360"/>
      </w:pPr>
      <w:rPr>
        <w:rFonts w:ascii="Wingdings" w:hAnsi="Wingdings" w:hint="default"/>
      </w:rPr>
    </w:lvl>
    <w:lvl w:ilvl="6" w:tplc="08090001" w:tentative="1">
      <w:start w:val="1"/>
      <w:numFmt w:val="bullet"/>
      <w:lvlText w:val=""/>
      <w:lvlJc w:val="left"/>
      <w:pPr>
        <w:ind w:left="5454" w:hanging="360"/>
      </w:pPr>
      <w:rPr>
        <w:rFonts w:ascii="Symbol" w:hAnsi="Symbol" w:hint="default"/>
      </w:rPr>
    </w:lvl>
    <w:lvl w:ilvl="7" w:tplc="08090003" w:tentative="1">
      <w:start w:val="1"/>
      <w:numFmt w:val="bullet"/>
      <w:lvlText w:val="o"/>
      <w:lvlJc w:val="left"/>
      <w:pPr>
        <w:ind w:left="6174" w:hanging="360"/>
      </w:pPr>
      <w:rPr>
        <w:rFonts w:ascii="Courier New" w:hAnsi="Courier New" w:cs="Courier New" w:hint="default"/>
      </w:rPr>
    </w:lvl>
    <w:lvl w:ilvl="8" w:tplc="08090005" w:tentative="1">
      <w:start w:val="1"/>
      <w:numFmt w:val="bullet"/>
      <w:lvlText w:val=""/>
      <w:lvlJc w:val="left"/>
      <w:pPr>
        <w:ind w:left="6894" w:hanging="360"/>
      </w:pPr>
      <w:rPr>
        <w:rFonts w:ascii="Wingdings" w:hAnsi="Wingdings" w:hint="default"/>
      </w:rPr>
    </w:lvl>
  </w:abstractNum>
  <w:abstractNum w:abstractNumId="29" w15:restartNumberingAfterBreak="0">
    <w:nsid w:val="6F665B9A"/>
    <w:multiLevelType w:val="hybridMultilevel"/>
    <w:tmpl w:val="994EB9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843A14"/>
    <w:multiLevelType w:val="hybridMultilevel"/>
    <w:tmpl w:val="BEBCA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A7284F"/>
    <w:multiLevelType w:val="hybridMultilevel"/>
    <w:tmpl w:val="785A9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AE47B2"/>
    <w:multiLevelType w:val="hybridMultilevel"/>
    <w:tmpl w:val="5B86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45A56"/>
    <w:multiLevelType w:val="hybridMultilevel"/>
    <w:tmpl w:val="C952E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48191C"/>
    <w:multiLevelType w:val="hybridMultilevel"/>
    <w:tmpl w:val="E97E0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4E6007"/>
    <w:multiLevelType w:val="hybridMultilevel"/>
    <w:tmpl w:val="70F86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4176207">
    <w:abstractNumId w:val="3"/>
  </w:num>
  <w:num w:numId="2" w16cid:durableId="1574268504">
    <w:abstractNumId w:val="29"/>
  </w:num>
  <w:num w:numId="3" w16cid:durableId="835072822">
    <w:abstractNumId w:val="11"/>
  </w:num>
  <w:num w:numId="4" w16cid:durableId="348065810">
    <w:abstractNumId w:val="4"/>
  </w:num>
  <w:num w:numId="5" w16cid:durableId="943264376">
    <w:abstractNumId w:val="8"/>
  </w:num>
  <w:num w:numId="6" w16cid:durableId="1000884571">
    <w:abstractNumId w:val="2"/>
  </w:num>
  <w:num w:numId="7" w16cid:durableId="1676961372">
    <w:abstractNumId w:val="26"/>
  </w:num>
  <w:num w:numId="8" w16cid:durableId="932057138">
    <w:abstractNumId w:val="33"/>
  </w:num>
  <w:num w:numId="9" w16cid:durableId="1129593469">
    <w:abstractNumId w:val="22"/>
  </w:num>
  <w:num w:numId="10" w16cid:durableId="347101180">
    <w:abstractNumId w:val="35"/>
  </w:num>
  <w:num w:numId="11" w16cid:durableId="1181122461">
    <w:abstractNumId w:val="30"/>
  </w:num>
  <w:num w:numId="12" w16cid:durableId="1191577046">
    <w:abstractNumId w:val="17"/>
  </w:num>
  <w:num w:numId="13" w16cid:durableId="1931960953">
    <w:abstractNumId w:val="24"/>
  </w:num>
  <w:num w:numId="14" w16cid:durableId="747388035">
    <w:abstractNumId w:val="12"/>
  </w:num>
  <w:num w:numId="15" w16cid:durableId="1049456518">
    <w:abstractNumId w:val="1"/>
  </w:num>
  <w:num w:numId="16" w16cid:durableId="647327440">
    <w:abstractNumId w:val="6"/>
  </w:num>
  <w:num w:numId="17" w16cid:durableId="1181967178">
    <w:abstractNumId w:val="13"/>
  </w:num>
  <w:num w:numId="18" w16cid:durableId="1447964446">
    <w:abstractNumId w:val="18"/>
  </w:num>
  <w:num w:numId="19" w16cid:durableId="1369455256">
    <w:abstractNumId w:val="10"/>
  </w:num>
  <w:num w:numId="20" w16cid:durableId="1099327885">
    <w:abstractNumId w:val="21"/>
  </w:num>
  <w:num w:numId="21" w16cid:durableId="751048233">
    <w:abstractNumId w:val="7"/>
  </w:num>
  <w:num w:numId="22" w16cid:durableId="1893929501">
    <w:abstractNumId w:val="16"/>
  </w:num>
  <w:num w:numId="23" w16cid:durableId="164102426">
    <w:abstractNumId w:val="14"/>
  </w:num>
  <w:num w:numId="24" w16cid:durableId="2116246874">
    <w:abstractNumId w:val="15"/>
  </w:num>
  <w:num w:numId="25" w16cid:durableId="1021782099">
    <w:abstractNumId w:val="0"/>
  </w:num>
  <w:num w:numId="26" w16cid:durableId="1856385444">
    <w:abstractNumId w:val="31"/>
  </w:num>
  <w:num w:numId="27" w16cid:durableId="2024673015">
    <w:abstractNumId w:val="5"/>
  </w:num>
  <w:num w:numId="28" w16cid:durableId="1897862329">
    <w:abstractNumId w:val="23"/>
  </w:num>
  <w:num w:numId="29" w16cid:durableId="800804755">
    <w:abstractNumId w:val="32"/>
  </w:num>
  <w:num w:numId="30" w16cid:durableId="726030382">
    <w:abstractNumId w:val="25"/>
  </w:num>
  <w:num w:numId="31" w16cid:durableId="324473588">
    <w:abstractNumId w:val="19"/>
  </w:num>
  <w:num w:numId="32" w16cid:durableId="2114397637">
    <w:abstractNumId w:val="9"/>
  </w:num>
  <w:num w:numId="33" w16cid:durableId="599988633">
    <w:abstractNumId w:val="34"/>
  </w:num>
  <w:num w:numId="34" w16cid:durableId="1306425311">
    <w:abstractNumId w:val="27"/>
  </w:num>
  <w:num w:numId="35" w16cid:durableId="412162702">
    <w:abstractNumId w:val="28"/>
  </w:num>
  <w:num w:numId="36" w16cid:durableId="1868447081">
    <w:abstractNumId w:val="20"/>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lipes Daniel (ELHT) System Support">
    <w15:presenceInfo w15:providerId="AD" w15:userId="S::Daniel.Felipes@elht.nhs.uk::256ed118-8998-4bec-95f9-2cddaf5d98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trackedChanges" w:enforcement="0"/>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1F"/>
    <w:rsid w:val="0000222D"/>
    <w:rsid w:val="000041B1"/>
    <w:rsid w:val="0001045B"/>
    <w:rsid w:val="0001090F"/>
    <w:rsid w:val="000111D2"/>
    <w:rsid w:val="00013155"/>
    <w:rsid w:val="00013C58"/>
    <w:rsid w:val="00013C67"/>
    <w:rsid w:val="00014F80"/>
    <w:rsid w:val="000171F1"/>
    <w:rsid w:val="00020D76"/>
    <w:rsid w:val="00023A0D"/>
    <w:rsid w:val="000256E8"/>
    <w:rsid w:val="00030957"/>
    <w:rsid w:val="00033E26"/>
    <w:rsid w:val="000341F2"/>
    <w:rsid w:val="00036082"/>
    <w:rsid w:val="000367EA"/>
    <w:rsid w:val="00037A6D"/>
    <w:rsid w:val="00037BFD"/>
    <w:rsid w:val="00040B22"/>
    <w:rsid w:val="00041214"/>
    <w:rsid w:val="00043EEA"/>
    <w:rsid w:val="00044B59"/>
    <w:rsid w:val="00050F75"/>
    <w:rsid w:val="0005131D"/>
    <w:rsid w:val="000549BB"/>
    <w:rsid w:val="00055E51"/>
    <w:rsid w:val="00057BA5"/>
    <w:rsid w:val="00057BE2"/>
    <w:rsid w:val="00057FFA"/>
    <w:rsid w:val="000630F5"/>
    <w:rsid w:val="00065DCC"/>
    <w:rsid w:val="00066074"/>
    <w:rsid w:val="00070265"/>
    <w:rsid w:val="00076A1E"/>
    <w:rsid w:val="00076D94"/>
    <w:rsid w:val="00080A48"/>
    <w:rsid w:val="000877A7"/>
    <w:rsid w:val="0009491A"/>
    <w:rsid w:val="000A294B"/>
    <w:rsid w:val="000A40DB"/>
    <w:rsid w:val="000A4A96"/>
    <w:rsid w:val="000A772F"/>
    <w:rsid w:val="000B2B42"/>
    <w:rsid w:val="000B5102"/>
    <w:rsid w:val="000B56DF"/>
    <w:rsid w:val="000C26F9"/>
    <w:rsid w:val="000C4E9D"/>
    <w:rsid w:val="000C7E7B"/>
    <w:rsid w:val="000D67DD"/>
    <w:rsid w:val="000D7332"/>
    <w:rsid w:val="000E199E"/>
    <w:rsid w:val="000E1F11"/>
    <w:rsid w:val="000E33E9"/>
    <w:rsid w:val="000E45AC"/>
    <w:rsid w:val="000F7BAB"/>
    <w:rsid w:val="00100EB1"/>
    <w:rsid w:val="001016A3"/>
    <w:rsid w:val="0010349D"/>
    <w:rsid w:val="0010462E"/>
    <w:rsid w:val="0010651E"/>
    <w:rsid w:val="00107A46"/>
    <w:rsid w:val="00107BDC"/>
    <w:rsid w:val="0012121B"/>
    <w:rsid w:val="00121A8E"/>
    <w:rsid w:val="00122125"/>
    <w:rsid w:val="00131B8B"/>
    <w:rsid w:val="00133066"/>
    <w:rsid w:val="00133EE0"/>
    <w:rsid w:val="00137F10"/>
    <w:rsid w:val="001415CE"/>
    <w:rsid w:val="00142F2C"/>
    <w:rsid w:val="001437B5"/>
    <w:rsid w:val="001455C2"/>
    <w:rsid w:val="0015776B"/>
    <w:rsid w:val="00157DF9"/>
    <w:rsid w:val="00157EFE"/>
    <w:rsid w:val="00164086"/>
    <w:rsid w:val="001640D6"/>
    <w:rsid w:val="00164B7D"/>
    <w:rsid w:val="00164CD7"/>
    <w:rsid w:val="00171F91"/>
    <w:rsid w:val="001744B2"/>
    <w:rsid w:val="001862DA"/>
    <w:rsid w:val="0019088E"/>
    <w:rsid w:val="001A3732"/>
    <w:rsid w:val="001A5255"/>
    <w:rsid w:val="001B4FC1"/>
    <w:rsid w:val="001B5151"/>
    <w:rsid w:val="001B546C"/>
    <w:rsid w:val="001B67BA"/>
    <w:rsid w:val="001B742F"/>
    <w:rsid w:val="001C2510"/>
    <w:rsid w:val="001C2DA0"/>
    <w:rsid w:val="001C350F"/>
    <w:rsid w:val="001C361F"/>
    <w:rsid w:val="001C3E27"/>
    <w:rsid w:val="001C5AFF"/>
    <w:rsid w:val="001C6D90"/>
    <w:rsid w:val="001C7B14"/>
    <w:rsid w:val="001D5E4D"/>
    <w:rsid w:val="001D6CD9"/>
    <w:rsid w:val="001E39B5"/>
    <w:rsid w:val="001F3AF6"/>
    <w:rsid w:val="001F5DF7"/>
    <w:rsid w:val="001F7D5F"/>
    <w:rsid w:val="00200733"/>
    <w:rsid w:val="0020501C"/>
    <w:rsid w:val="002050C9"/>
    <w:rsid w:val="002239F4"/>
    <w:rsid w:val="0022616E"/>
    <w:rsid w:val="00226552"/>
    <w:rsid w:val="00227E72"/>
    <w:rsid w:val="00227F29"/>
    <w:rsid w:val="002331A8"/>
    <w:rsid w:val="00233A43"/>
    <w:rsid w:val="00233AA7"/>
    <w:rsid w:val="00241948"/>
    <w:rsid w:val="00241C8D"/>
    <w:rsid w:val="002477D2"/>
    <w:rsid w:val="00251863"/>
    <w:rsid w:val="00253512"/>
    <w:rsid w:val="00254F10"/>
    <w:rsid w:val="00255331"/>
    <w:rsid w:val="00257230"/>
    <w:rsid w:val="0026055A"/>
    <w:rsid w:val="0026313E"/>
    <w:rsid w:val="00265760"/>
    <w:rsid w:val="00270A0E"/>
    <w:rsid w:val="00271668"/>
    <w:rsid w:val="00271794"/>
    <w:rsid w:val="002727DD"/>
    <w:rsid w:val="00282DF9"/>
    <w:rsid w:val="00285A42"/>
    <w:rsid w:val="00290627"/>
    <w:rsid w:val="002958B4"/>
    <w:rsid w:val="0029718F"/>
    <w:rsid w:val="002A0029"/>
    <w:rsid w:val="002A3FBC"/>
    <w:rsid w:val="002B03A9"/>
    <w:rsid w:val="002B1C63"/>
    <w:rsid w:val="002B5FDA"/>
    <w:rsid w:val="002B7E6B"/>
    <w:rsid w:val="002C1133"/>
    <w:rsid w:val="002C4148"/>
    <w:rsid w:val="002C5332"/>
    <w:rsid w:val="002C57F1"/>
    <w:rsid w:val="002C67EC"/>
    <w:rsid w:val="002C78FA"/>
    <w:rsid w:val="002D0899"/>
    <w:rsid w:val="002D189C"/>
    <w:rsid w:val="002D357F"/>
    <w:rsid w:val="002D44C0"/>
    <w:rsid w:val="002D5EF6"/>
    <w:rsid w:val="002D6F97"/>
    <w:rsid w:val="002D79AE"/>
    <w:rsid w:val="002E1F24"/>
    <w:rsid w:val="002E453F"/>
    <w:rsid w:val="002F1346"/>
    <w:rsid w:val="002F403B"/>
    <w:rsid w:val="002F5F42"/>
    <w:rsid w:val="003046EF"/>
    <w:rsid w:val="00305AE9"/>
    <w:rsid w:val="00311A0D"/>
    <w:rsid w:val="00311C25"/>
    <w:rsid w:val="00317196"/>
    <w:rsid w:val="00322599"/>
    <w:rsid w:val="00335DA5"/>
    <w:rsid w:val="00341088"/>
    <w:rsid w:val="00350799"/>
    <w:rsid w:val="00353AF7"/>
    <w:rsid w:val="003558F7"/>
    <w:rsid w:val="00362DD2"/>
    <w:rsid w:val="00365EC0"/>
    <w:rsid w:val="0036665F"/>
    <w:rsid w:val="003703CB"/>
    <w:rsid w:val="00377747"/>
    <w:rsid w:val="00382E8A"/>
    <w:rsid w:val="00384549"/>
    <w:rsid w:val="0038627F"/>
    <w:rsid w:val="003947BF"/>
    <w:rsid w:val="003A2DE8"/>
    <w:rsid w:val="003B211F"/>
    <w:rsid w:val="003C294A"/>
    <w:rsid w:val="003C5207"/>
    <w:rsid w:val="003C5AB9"/>
    <w:rsid w:val="003D19A2"/>
    <w:rsid w:val="003D2159"/>
    <w:rsid w:val="003D3430"/>
    <w:rsid w:val="003D5FA9"/>
    <w:rsid w:val="003E2D5C"/>
    <w:rsid w:val="003E2F4B"/>
    <w:rsid w:val="003E572B"/>
    <w:rsid w:val="003F2959"/>
    <w:rsid w:val="00405142"/>
    <w:rsid w:val="00416973"/>
    <w:rsid w:val="004177B2"/>
    <w:rsid w:val="0041786C"/>
    <w:rsid w:val="004208A5"/>
    <w:rsid w:val="004225F1"/>
    <w:rsid w:val="00426008"/>
    <w:rsid w:val="00426550"/>
    <w:rsid w:val="00427016"/>
    <w:rsid w:val="00436AE7"/>
    <w:rsid w:val="0044108F"/>
    <w:rsid w:val="00445599"/>
    <w:rsid w:val="00445D08"/>
    <w:rsid w:val="00451519"/>
    <w:rsid w:val="00452D41"/>
    <w:rsid w:val="00455982"/>
    <w:rsid w:val="00456929"/>
    <w:rsid w:val="00457CD4"/>
    <w:rsid w:val="0046495A"/>
    <w:rsid w:val="0046608B"/>
    <w:rsid w:val="0046647A"/>
    <w:rsid w:val="0046786F"/>
    <w:rsid w:val="004701F8"/>
    <w:rsid w:val="00472960"/>
    <w:rsid w:val="00473BD9"/>
    <w:rsid w:val="00490D42"/>
    <w:rsid w:val="00496D39"/>
    <w:rsid w:val="004A01B7"/>
    <w:rsid w:val="004A7B00"/>
    <w:rsid w:val="004B1754"/>
    <w:rsid w:val="004B262A"/>
    <w:rsid w:val="004B71AF"/>
    <w:rsid w:val="004C2DAF"/>
    <w:rsid w:val="004C36C0"/>
    <w:rsid w:val="004C6B78"/>
    <w:rsid w:val="004C7986"/>
    <w:rsid w:val="004C7B23"/>
    <w:rsid w:val="004E0557"/>
    <w:rsid w:val="004E1116"/>
    <w:rsid w:val="004E5620"/>
    <w:rsid w:val="004F398D"/>
    <w:rsid w:val="005019E2"/>
    <w:rsid w:val="00513E06"/>
    <w:rsid w:val="00520F0F"/>
    <w:rsid w:val="0052244E"/>
    <w:rsid w:val="00525956"/>
    <w:rsid w:val="005317DA"/>
    <w:rsid w:val="00532957"/>
    <w:rsid w:val="0054056F"/>
    <w:rsid w:val="005409DA"/>
    <w:rsid w:val="005451B7"/>
    <w:rsid w:val="0054744A"/>
    <w:rsid w:val="00554856"/>
    <w:rsid w:val="00555627"/>
    <w:rsid w:val="00557689"/>
    <w:rsid w:val="00562B36"/>
    <w:rsid w:val="005665FB"/>
    <w:rsid w:val="00572336"/>
    <w:rsid w:val="00572EF5"/>
    <w:rsid w:val="00575E4B"/>
    <w:rsid w:val="00584AE0"/>
    <w:rsid w:val="0059185D"/>
    <w:rsid w:val="005919A1"/>
    <w:rsid w:val="0059268B"/>
    <w:rsid w:val="005A058A"/>
    <w:rsid w:val="005A1B0E"/>
    <w:rsid w:val="005A4977"/>
    <w:rsid w:val="005A64B6"/>
    <w:rsid w:val="005A771F"/>
    <w:rsid w:val="005A7842"/>
    <w:rsid w:val="005B12B3"/>
    <w:rsid w:val="005B184C"/>
    <w:rsid w:val="005C2751"/>
    <w:rsid w:val="005C4263"/>
    <w:rsid w:val="005D34CB"/>
    <w:rsid w:val="005D689C"/>
    <w:rsid w:val="005D6A21"/>
    <w:rsid w:val="005E12E7"/>
    <w:rsid w:val="005E1C99"/>
    <w:rsid w:val="005E3865"/>
    <w:rsid w:val="005E4A98"/>
    <w:rsid w:val="005E6F8D"/>
    <w:rsid w:val="005E7A1A"/>
    <w:rsid w:val="005F0317"/>
    <w:rsid w:val="005F0F19"/>
    <w:rsid w:val="005F2DB8"/>
    <w:rsid w:val="00600274"/>
    <w:rsid w:val="00610145"/>
    <w:rsid w:val="00625B23"/>
    <w:rsid w:val="00627E56"/>
    <w:rsid w:val="006404F6"/>
    <w:rsid w:val="006408B7"/>
    <w:rsid w:val="00641B83"/>
    <w:rsid w:val="00643354"/>
    <w:rsid w:val="00644BE1"/>
    <w:rsid w:val="00651818"/>
    <w:rsid w:val="00651F9A"/>
    <w:rsid w:val="0066254F"/>
    <w:rsid w:val="006636A9"/>
    <w:rsid w:val="00666AB8"/>
    <w:rsid w:val="00671121"/>
    <w:rsid w:val="006737F4"/>
    <w:rsid w:val="00675663"/>
    <w:rsid w:val="00684CF7"/>
    <w:rsid w:val="00692B1F"/>
    <w:rsid w:val="00693D4E"/>
    <w:rsid w:val="00696983"/>
    <w:rsid w:val="006A07E6"/>
    <w:rsid w:val="006A1275"/>
    <w:rsid w:val="006A3BE0"/>
    <w:rsid w:val="006A4E6C"/>
    <w:rsid w:val="006A706E"/>
    <w:rsid w:val="006A777C"/>
    <w:rsid w:val="006B1CCE"/>
    <w:rsid w:val="006C258A"/>
    <w:rsid w:val="006C29DD"/>
    <w:rsid w:val="006C449A"/>
    <w:rsid w:val="006C4AD9"/>
    <w:rsid w:val="006D0984"/>
    <w:rsid w:val="006D1B5A"/>
    <w:rsid w:val="006D3CF9"/>
    <w:rsid w:val="006D5D76"/>
    <w:rsid w:val="006E2306"/>
    <w:rsid w:val="006E747B"/>
    <w:rsid w:val="006F3EDC"/>
    <w:rsid w:val="006F5C0B"/>
    <w:rsid w:val="006F7287"/>
    <w:rsid w:val="007028E8"/>
    <w:rsid w:val="00706D59"/>
    <w:rsid w:val="007122EF"/>
    <w:rsid w:val="0071279E"/>
    <w:rsid w:val="007209B1"/>
    <w:rsid w:val="00723ACD"/>
    <w:rsid w:val="00726AB6"/>
    <w:rsid w:val="007273A7"/>
    <w:rsid w:val="0073407E"/>
    <w:rsid w:val="0073566F"/>
    <w:rsid w:val="00741DB1"/>
    <w:rsid w:val="00743E4C"/>
    <w:rsid w:val="007579BD"/>
    <w:rsid w:val="0077015B"/>
    <w:rsid w:val="007713B2"/>
    <w:rsid w:val="00782E06"/>
    <w:rsid w:val="0079157C"/>
    <w:rsid w:val="007940CC"/>
    <w:rsid w:val="00794E28"/>
    <w:rsid w:val="007A401C"/>
    <w:rsid w:val="007A6C4C"/>
    <w:rsid w:val="007B6797"/>
    <w:rsid w:val="007C0AB2"/>
    <w:rsid w:val="007C2222"/>
    <w:rsid w:val="007C4D8D"/>
    <w:rsid w:val="007C55E3"/>
    <w:rsid w:val="007C58F0"/>
    <w:rsid w:val="007C6639"/>
    <w:rsid w:val="007D2CA0"/>
    <w:rsid w:val="007D4390"/>
    <w:rsid w:val="007E18D1"/>
    <w:rsid w:val="007F4350"/>
    <w:rsid w:val="007F50BD"/>
    <w:rsid w:val="008022D4"/>
    <w:rsid w:val="00813D46"/>
    <w:rsid w:val="00821CE6"/>
    <w:rsid w:val="008233B4"/>
    <w:rsid w:val="008270CB"/>
    <w:rsid w:val="00827305"/>
    <w:rsid w:val="00834EB6"/>
    <w:rsid w:val="00841FFD"/>
    <w:rsid w:val="00846152"/>
    <w:rsid w:val="00857841"/>
    <w:rsid w:val="00860BC4"/>
    <w:rsid w:val="00861DF8"/>
    <w:rsid w:val="008620A9"/>
    <w:rsid w:val="00866921"/>
    <w:rsid w:val="00871308"/>
    <w:rsid w:val="00871F33"/>
    <w:rsid w:val="00881A71"/>
    <w:rsid w:val="00883F10"/>
    <w:rsid w:val="008849E6"/>
    <w:rsid w:val="008873D3"/>
    <w:rsid w:val="00890B65"/>
    <w:rsid w:val="00891570"/>
    <w:rsid w:val="008949C8"/>
    <w:rsid w:val="00894B9E"/>
    <w:rsid w:val="008A6A64"/>
    <w:rsid w:val="008B6D68"/>
    <w:rsid w:val="008C1735"/>
    <w:rsid w:val="008C3752"/>
    <w:rsid w:val="008C3AD1"/>
    <w:rsid w:val="008D07B0"/>
    <w:rsid w:val="008D0EBB"/>
    <w:rsid w:val="008E16A1"/>
    <w:rsid w:val="008E1A4F"/>
    <w:rsid w:val="008E401D"/>
    <w:rsid w:val="008E4B1C"/>
    <w:rsid w:val="008F1D8C"/>
    <w:rsid w:val="008F495B"/>
    <w:rsid w:val="008F6CCC"/>
    <w:rsid w:val="00900F9F"/>
    <w:rsid w:val="00904C1A"/>
    <w:rsid w:val="00915B3C"/>
    <w:rsid w:val="0092141A"/>
    <w:rsid w:val="009236CD"/>
    <w:rsid w:val="00923A7D"/>
    <w:rsid w:val="009342A4"/>
    <w:rsid w:val="00935DA2"/>
    <w:rsid w:val="00936D1B"/>
    <w:rsid w:val="00944AA6"/>
    <w:rsid w:val="009467DD"/>
    <w:rsid w:val="00947046"/>
    <w:rsid w:val="00950A92"/>
    <w:rsid w:val="009548DC"/>
    <w:rsid w:val="00954AE4"/>
    <w:rsid w:val="00963366"/>
    <w:rsid w:val="00965B34"/>
    <w:rsid w:val="009709EC"/>
    <w:rsid w:val="009714D5"/>
    <w:rsid w:val="0097160B"/>
    <w:rsid w:val="00971C0D"/>
    <w:rsid w:val="009721E2"/>
    <w:rsid w:val="00972D73"/>
    <w:rsid w:val="00975051"/>
    <w:rsid w:val="00976AD1"/>
    <w:rsid w:val="00977D90"/>
    <w:rsid w:val="00980017"/>
    <w:rsid w:val="009826FA"/>
    <w:rsid w:val="00985228"/>
    <w:rsid w:val="00987806"/>
    <w:rsid w:val="0099018F"/>
    <w:rsid w:val="00994E8E"/>
    <w:rsid w:val="009966B2"/>
    <w:rsid w:val="009A2F9C"/>
    <w:rsid w:val="009A44BB"/>
    <w:rsid w:val="009B1656"/>
    <w:rsid w:val="009B3719"/>
    <w:rsid w:val="009B4E34"/>
    <w:rsid w:val="009B7B54"/>
    <w:rsid w:val="009C520E"/>
    <w:rsid w:val="009C5D5E"/>
    <w:rsid w:val="009C6917"/>
    <w:rsid w:val="009E19DB"/>
    <w:rsid w:val="009F0925"/>
    <w:rsid w:val="009F26CB"/>
    <w:rsid w:val="009F2E45"/>
    <w:rsid w:val="009F619F"/>
    <w:rsid w:val="009F6E6E"/>
    <w:rsid w:val="009F7CA4"/>
    <w:rsid w:val="00A010CA"/>
    <w:rsid w:val="00A0453B"/>
    <w:rsid w:val="00A1265C"/>
    <w:rsid w:val="00A13EC4"/>
    <w:rsid w:val="00A14967"/>
    <w:rsid w:val="00A1586F"/>
    <w:rsid w:val="00A203A6"/>
    <w:rsid w:val="00A20782"/>
    <w:rsid w:val="00A21CE3"/>
    <w:rsid w:val="00A22454"/>
    <w:rsid w:val="00A23CD3"/>
    <w:rsid w:val="00A24D5B"/>
    <w:rsid w:val="00A323A3"/>
    <w:rsid w:val="00A32571"/>
    <w:rsid w:val="00A33587"/>
    <w:rsid w:val="00A35D76"/>
    <w:rsid w:val="00A367AA"/>
    <w:rsid w:val="00A40B67"/>
    <w:rsid w:val="00A43EC9"/>
    <w:rsid w:val="00A455B7"/>
    <w:rsid w:val="00A469CA"/>
    <w:rsid w:val="00A472D5"/>
    <w:rsid w:val="00A50298"/>
    <w:rsid w:val="00A52698"/>
    <w:rsid w:val="00A604FE"/>
    <w:rsid w:val="00A63434"/>
    <w:rsid w:val="00A66869"/>
    <w:rsid w:val="00A67836"/>
    <w:rsid w:val="00A7120B"/>
    <w:rsid w:val="00A72D70"/>
    <w:rsid w:val="00A76000"/>
    <w:rsid w:val="00A80A2A"/>
    <w:rsid w:val="00A83CD0"/>
    <w:rsid w:val="00A83D19"/>
    <w:rsid w:val="00A85D99"/>
    <w:rsid w:val="00A91042"/>
    <w:rsid w:val="00A93445"/>
    <w:rsid w:val="00A93D2A"/>
    <w:rsid w:val="00AA1C8A"/>
    <w:rsid w:val="00AA2767"/>
    <w:rsid w:val="00AA5CE5"/>
    <w:rsid w:val="00AA7894"/>
    <w:rsid w:val="00AB116F"/>
    <w:rsid w:val="00AB197B"/>
    <w:rsid w:val="00AB66E7"/>
    <w:rsid w:val="00AC0A20"/>
    <w:rsid w:val="00AC2CBD"/>
    <w:rsid w:val="00AC4874"/>
    <w:rsid w:val="00AC4FDE"/>
    <w:rsid w:val="00AC6F3C"/>
    <w:rsid w:val="00AD210A"/>
    <w:rsid w:val="00AD3B9B"/>
    <w:rsid w:val="00AE1C80"/>
    <w:rsid w:val="00AE28FD"/>
    <w:rsid w:val="00AF0FDF"/>
    <w:rsid w:val="00AF77A7"/>
    <w:rsid w:val="00B009BA"/>
    <w:rsid w:val="00B0601A"/>
    <w:rsid w:val="00B14879"/>
    <w:rsid w:val="00B14FF9"/>
    <w:rsid w:val="00B24CF7"/>
    <w:rsid w:val="00B271E2"/>
    <w:rsid w:val="00B32794"/>
    <w:rsid w:val="00B3394F"/>
    <w:rsid w:val="00B35DDF"/>
    <w:rsid w:val="00B361BA"/>
    <w:rsid w:val="00B37CED"/>
    <w:rsid w:val="00B4198F"/>
    <w:rsid w:val="00B51E24"/>
    <w:rsid w:val="00B521FD"/>
    <w:rsid w:val="00B52C07"/>
    <w:rsid w:val="00B6100B"/>
    <w:rsid w:val="00B645A9"/>
    <w:rsid w:val="00B65005"/>
    <w:rsid w:val="00B660F5"/>
    <w:rsid w:val="00B71252"/>
    <w:rsid w:val="00B71282"/>
    <w:rsid w:val="00B72C54"/>
    <w:rsid w:val="00B73349"/>
    <w:rsid w:val="00B75EC2"/>
    <w:rsid w:val="00B768E9"/>
    <w:rsid w:val="00B846A2"/>
    <w:rsid w:val="00B84D73"/>
    <w:rsid w:val="00B85C15"/>
    <w:rsid w:val="00B85F42"/>
    <w:rsid w:val="00B876E2"/>
    <w:rsid w:val="00B90E23"/>
    <w:rsid w:val="00B95978"/>
    <w:rsid w:val="00B975A7"/>
    <w:rsid w:val="00BA701C"/>
    <w:rsid w:val="00BB1E93"/>
    <w:rsid w:val="00BB4931"/>
    <w:rsid w:val="00BC11D3"/>
    <w:rsid w:val="00BC259B"/>
    <w:rsid w:val="00BC2773"/>
    <w:rsid w:val="00BC2DD9"/>
    <w:rsid w:val="00BC5947"/>
    <w:rsid w:val="00BD1F3B"/>
    <w:rsid w:val="00BD3D19"/>
    <w:rsid w:val="00BD4E46"/>
    <w:rsid w:val="00BD540C"/>
    <w:rsid w:val="00BD563D"/>
    <w:rsid w:val="00BE259C"/>
    <w:rsid w:val="00BE502E"/>
    <w:rsid w:val="00BE57CC"/>
    <w:rsid w:val="00BF37D2"/>
    <w:rsid w:val="00BF3917"/>
    <w:rsid w:val="00BF6438"/>
    <w:rsid w:val="00C00D10"/>
    <w:rsid w:val="00C02208"/>
    <w:rsid w:val="00C04433"/>
    <w:rsid w:val="00C05117"/>
    <w:rsid w:val="00C0633E"/>
    <w:rsid w:val="00C069AF"/>
    <w:rsid w:val="00C078AA"/>
    <w:rsid w:val="00C079BB"/>
    <w:rsid w:val="00C137E3"/>
    <w:rsid w:val="00C13DD4"/>
    <w:rsid w:val="00C2079C"/>
    <w:rsid w:val="00C23DEC"/>
    <w:rsid w:val="00C3318B"/>
    <w:rsid w:val="00C3319B"/>
    <w:rsid w:val="00C34520"/>
    <w:rsid w:val="00C35593"/>
    <w:rsid w:val="00C359F1"/>
    <w:rsid w:val="00C36F07"/>
    <w:rsid w:val="00C375BC"/>
    <w:rsid w:val="00C42FCC"/>
    <w:rsid w:val="00C4672F"/>
    <w:rsid w:val="00C56C48"/>
    <w:rsid w:val="00C576A5"/>
    <w:rsid w:val="00C62879"/>
    <w:rsid w:val="00C62ABB"/>
    <w:rsid w:val="00C62C46"/>
    <w:rsid w:val="00C66B84"/>
    <w:rsid w:val="00C70B5D"/>
    <w:rsid w:val="00C74881"/>
    <w:rsid w:val="00C76428"/>
    <w:rsid w:val="00C76C5F"/>
    <w:rsid w:val="00C8206A"/>
    <w:rsid w:val="00C85912"/>
    <w:rsid w:val="00C91D14"/>
    <w:rsid w:val="00C93DE4"/>
    <w:rsid w:val="00CA0304"/>
    <w:rsid w:val="00CA44EF"/>
    <w:rsid w:val="00CA4B78"/>
    <w:rsid w:val="00CA52E7"/>
    <w:rsid w:val="00CA63DD"/>
    <w:rsid w:val="00CB2D83"/>
    <w:rsid w:val="00CC7BEA"/>
    <w:rsid w:val="00CD2846"/>
    <w:rsid w:val="00CD3BB8"/>
    <w:rsid w:val="00CD5F2A"/>
    <w:rsid w:val="00CE0470"/>
    <w:rsid w:val="00CE090C"/>
    <w:rsid w:val="00CE0E36"/>
    <w:rsid w:val="00CE1D97"/>
    <w:rsid w:val="00CE62C1"/>
    <w:rsid w:val="00CE7DEF"/>
    <w:rsid w:val="00CF0E93"/>
    <w:rsid w:val="00CF2666"/>
    <w:rsid w:val="00CF37CF"/>
    <w:rsid w:val="00CF5B90"/>
    <w:rsid w:val="00D014F5"/>
    <w:rsid w:val="00D02573"/>
    <w:rsid w:val="00D02C58"/>
    <w:rsid w:val="00D122FE"/>
    <w:rsid w:val="00D13C72"/>
    <w:rsid w:val="00D22954"/>
    <w:rsid w:val="00D249CF"/>
    <w:rsid w:val="00D317DC"/>
    <w:rsid w:val="00D32E1D"/>
    <w:rsid w:val="00D3399D"/>
    <w:rsid w:val="00D36BB0"/>
    <w:rsid w:val="00D40530"/>
    <w:rsid w:val="00D47275"/>
    <w:rsid w:val="00D530EF"/>
    <w:rsid w:val="00D53924"/>
    <w:rsid w:val="00D54074"/>
    <w:rsid w:val="00D714AD"/>
    <w:rsid w:val="00D745BF"/>
    <w:rsid w:val="00D74E15"/>
    <w:rsid w:val="00D831C3"/>
    <w:rsid w:val="00D8379B"/>
    <w:rsid w:val="00D84C95"/>
    <w:rsid w:val="00D90FB8"/>
    <w:rsid w:val="00D93571"/>
    <w:rsid w:val="00DA0F2A"/>
    <w:rsid w:val="00DA7EE4"/>
    <w:rsid w:val="00DB3EC5"/>
    <w:rsid w:val="00DC0EA6"/>
    <w:rsid w:val="00DC1EA5"/>
    <w:rsid w:val="00DC346B"/>
    <w:rsid w:val="00DC68C7"/>
    <w:rsid w:val="00DD2991"/>
    <w:rsid w:val="00DD6528"/>
    <w:rsid w:val="00DE4C26"/>
    <w:rsid w:val="00DF1636"/>
    <w:rsid w:val="00DF2187"/>
    <w:rsid w:val="00DF3D4F"/>
    <w:rsid w:val="00DF5F7C"/>
    <w:rsid w:val="00DF6C5A"/>
    <w:rsid w:val="00DF747F"/>
    <w:rsid w:val="00E00B70"/>
    <w:rsid w:val="00E05995"/>
    <w:rsid w:val="00E06F51"/>
    <w:rsid w:val="00E155FB"/>
    <w:rsid w:val="00E23D66"/>
    <w:rsid w:val="00E26DB5"/>
    <w:rsid w:val="00E42504"/>
    <w:rsid w:val="00E43016"/>
    <w:rsid w:val="00E43808"/>
    <w:rsid w:val="00E51BB0"/>
    <w:rsid w:val="00E542CE"/>
    <w:rsid w:val="00E801DE"/>
    <w:rsid w:val="00E824BD"/>
    <w:rsid w:val="00E83955"/>
    <w:rsid w:val="00E8584F"/>
    <w:rsid w:val="00E866F7"/>
    <w:rsid w:val="00E9762E"/>
    <w:rsid w:val="00EA263A"/>
    <w:rsid w:val="00EA4FAE"/>
    <w:rsid w:val="00EA5FAF"/>
    <w:rsid w:val="00EA79F8"/>
    <w:rsid w:val="00EB5A43"/>
    <w:rsid w:val="00EC2E3B"/>
    <w:rsid w:val="00EC2EEE"/>
    <w:rsid w:val="00ED0766"/>
    <w:rsid w:val="00ED440A"/>
    <w:rsid w:val="00EE3385"/>
    <w:rsid w:val="00EE4450"/>
    <w:rsid w:val="00EE6B3C"/>
    <w:rsid w:val="00EF2BE0"/>
    <w:rsid w:val="00EF6A0F"/>
    <w:rsid w:val="00F05C1E"/>
    <w:rsid w:val="00F10E0B"/>
    <w:rsid w:val="00F24216"/>
    <w:rsid w:val="00F2503C"/>
    <w:rsid w:val="00F25868"/>
    <w:rsid w:val="00F34F06"/>
    <w:rsid w:val="00F3742A"/>
    <w:rsid w:val="00F44FE3"/>
    <w:rsid w:val="00F46242"/>
    <w:rsid w:val="00F464FB"/>
    <w:rsid w:val="00F50121"/>
    <w:rsid w:val="00F51DC2"/>
    <w:rsid w:val="00F520A8"/>
    <w:rsid w:val="00F55ECC"/>
    <w:rsid w:val="00F60AF2"/>
    <w:rsid w:val="00F740F8"/>
    <w:rsid w:val="00F81B6B"/>
    <w:rsid w:val="00F8228C"/>
    <w:rsid w:val="00F86BE9"/>
    <w:rsid w:val="00F871FA"/>
    <w:rsid w:val="00F901E8"/>
    <w:rsid w:val="00F91517"/>
    <w:rsid w:val="00FA0852"/>
    <w:rsid w:val="00FA1086"/>
    <w:rsid w:val="00FA111E"/>
    <w:rsid w:val="00FA5E30"/>
    <w:rsid w:val="00FA61DF"/>
    <w:rsid w:val="00FC1FB0"/>
    <w:rsid w:val="00FC27A7"/>
    <w:rsid w:val="00FD0E11"/>
    <w:rsid w:val="00FD27F5"/>
    <w:rsid w:val="00FD5EEB"/>
    <w:rsid w:val="00FD78F8"/>
    <w:rsid w:val="00FE5335"/>
    <w:rsid w:val="00FE68F1"/>
    <w:rsid w:val="00FE7B97"/>
    <w:rsid w:val="00FF1A66"/>
    <w:rsid w:val="00FF3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638D9E06"/>
  <w15:docId w15:val="{00D7AA63-C1DD-4414-9397-6502951D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C361F"/>
    <w:pPr>
      <w:ind w:left="720"/>
      <w:contextualSpacing/>
    </w:pPr>
  </w:style>
  <w:style w:type="paragraph" w:styleId="Header">
    <w:name w:val="header"/>
    <w:basedOn w:val="Normal"/>
    <w:link w:val="HeaderChar"/>
    <w:uiPriority w:val="99"/>
    <w:unhideWhenUsed/>
    <w:rsid w:val="0072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ACD"/>
  </w:style>
  <w:style w:type="paragraph" w:styleId="Footer">
    <w:name w:val="footer"/>
    <w:basedOn w:val="Normal"/>
    <w:link w:val="FooterChar"/>
    <w:uiPriority w:val="99"/>
    <w:unhideWhenUsed/>
    <w:rsid w:val="0072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ACD"/>
  </w:style>
  <w:style w:type="paragraph" w:styleId="BalloonText">
    <w:name w:val="Balloon Text"/>
    <w:basedOn w:val="Normal"/>
    <w:link w:val="BalloonTextChar"/>
    <w:uiPriority w:val="99"/>
    <w:semiHidden/>
    <w:unhideWhenUsed/>
    <w:rsid w:val="00723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CD"/>
    <w:rPr>
      <w:rFonts w:ascii="Tahoma" w:hAnsi="Tahoma" w:cs="Tahoma"/>
      <w:sz w:val="16"/>
      <w:szCs w:val="16"/>
    </w:rPr>
  </w:style>
  <w:style w:type="character" w:customStyle="1" w:styleId="ListParagraphChar">
    <w:name w:val="List Paragraph Char"/>
    <w:link w:val="ListParagraph"/>
    <w:uiPriority w:val="34"/>
    <w:rsid w:val="00600274"/>
  </w:style>
  <w:style w:type="paragraph" w:styleId="ListNumber">
    <w:name w:val="List Number"/>
    <w:basedOn w:val="List"/>
    <w:rsid w:val="0029718F"/>
    <w:pPr>
      <w:spacing w:before="100" w:beforeAutospacing="1" w:after="240" w:afterAutospacing="1" w:line="240" w:lineRule="atLeast"/>
      <w:ind w:left="0" w:firstLine="0"/>
      <w:contextualSpacing w:val="0"/>
    </w:pPr>
    <w:rPr>
      <w:rFonts w:ascii="Garamond" w:eastAsia="Times New Roman" w:hAnsi="Garamond" w:cs="Times New Roman"/>
      <w:spacing w:val="-5"/>
      <w:sz w:val="24"/>
      <w:szCs w:val="20"/>
    </w:rPr>
  </w:style>
  <w:style w:type="paragraph" w:styleId="List">
    <w:name w:val="List"/>
    <w:basedOn w:val="Normal"/>
    <w:uiPriority w:val="99"/>
    <w:semiHidden/>
    <w:unhideWhenUsed/>
    <w:rsid w:val="0029718F"/>
    <w:pPr>
      <w:ind w:left="283" w:hanging="283"/>
      <w:contextualSpacing/>
    </w:pPr>
  </w:style>
  <w:style w:type="paragraph" w:styleId="Revision">
    <w:name w:val="Revision"/>
    <w:hidden/>
    <w:uiPriority w:val="99"/>
    <w:semiHidden/>
    <w:rsid w:val="000A4A96"/>
    <w:pPr>
      <w:spacing w:after="0" w:line="240" w:lineRule="auto"/>
    </w:pPr>
  </w:style>
  <w:style w:type="character" w:styleId="CommentReference">
    <w:name w:val="annotation reference"/>
    <w:basedOn w:val="DefaultParagraphFont"/>
    <w:uiPriority w:val="99"/>
    <w:semiHidden/>
    <w:unhideWhenUsed/>
    <w:rsid w:val="007F50BD"/>
    <w:rPr>
      <w:sz w:val="16"/>
      <w:szCs w:val="16"/>
    </w:rPr>
  </w:style>
  <w:style w:type="paragraph" w:styleId="CommentText">
    <w:name w:val="annotation text"/>
    <w:basedOn w:val="Normal"/>
    <w:link w:val="CommentTextChar"/>
    <w:uiPriority w:val="99"/>
    <w:unhideWhenUsed/>
    <w:rsid w:val="007F50BD"/>
    <w:pPr>
      <w:spacing w:line="240" w:lineRule="auto"/>
    </w:pPr>
    <w:rPr>
      <w:sz w:val="20"/>
      <w:szCs w:val="20"/>
    </w:rPr>
  </w:style>
  <w:style w:type="character" w:customStyle="1" w:styleId="CommentTextChar">
    <w:name w:val="Comment Text Char"/>
    <w:basedOn w:val="DefaultParagraphFont"/>
    <w:link w:val="CommentText"/>
    <w:uiPriority w:val="99"/>
    <w:rsid w:val="007F50BD"/>
    <w:rPr>
      <w:sz w:val="20"/>
      <w:szCs w:val="20"/>
    </w:rPr>
  </w:style>
  <w:style w:type="paragraph" w:styleId="CommentSubject">
    <w:name w:val="annotation subject"/>
    <w:basedOn w:val="CommentText"/>
    <w:next w:val="CommentText"/>
    <w:link w:val="CommentSubjectChar"/>
    <w:uiPriority w:val="99"/>
    <w:semiHidden/>
    <w:unhideWhenUsed/>
    <w:rsid w:val="001C5AFF"/>
    <w:rPr>
      <w:b/>
      <w:bCs/>
    </w:rPr>
  </w:style>
  <w:style w:type="character" w:customStyle="1" w:styleId="CommentSubjectChar">
    <w:name w:val="Comment Subject Char"/>
    <w:basedOn w:val="CommentTextChar"/>
    <w:link w:val="CommentSubject"/>
    <w:uiPriority w:val="99"/>
    <w:semiHidden/>
    <w:rsid w:val="001C5A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48407">
      <w:bodyDiv w:val="1"/>
      <w:marLeft w:val="0"/>
      <w:marRight w:val="0"/>
      <w:marTop w:val="0"/>
      <w:marBottom w:val="0"/>
      <w:divBdr>
        <w:top w:val="none" w:sz="0" w:space="0" w:color="auto"/>
        <w:left w:val="none" w:sz="0" w:space="0" w:color="auto"/>
        <w:bottom w:val="none" w:sz="0" w:space="0" w:color="auto"/>
        <w:right w:val="none" w:sz="0" w:space="0" w:color="auto"/>
      </w:divBdr>
    </w:div>
    <w:div w:id="733357820">
      <w:bodyDiv w:val="1"/>
      <w:marLeft w:val="0"/>
      <w:marRight w:val="0"/>
      <w:marTop w:val="0"/>
      <w:marBottom w:val="0"/>
      <w:divBdr>
        <w:top w:val="none" w:sz="0" w:space="0" w:color="auto"/>
        <w:left w:val="none" w:sz="0" w:space="0" w:color="auto"/>
        <w:bottom w:val="none" w:sz="0" w:space="0" w:color="auto"/>
        <w:right w:val="none" w:sz="0" w:space="0" w:color="auto"/>
      </w:divBdr>
    </w:div>
    <w:div w:id="908223012">
      <w:bodyDiv w:val="1"/>
      <w:marLeft w:val="0"/>
      <w:marRight w:val="0"/>
      <w:marTop w:val="0"/>
      <w:marBottom w:val="0"/>
      <w:divBdr>
        <w:top w:val="none" w:sz="0" w:space="0" w:color="auto"/>
        <w:left w:val="none" w:sz="0" w:space="0" w:color="auto"/>
        <w:bottom w:val="none" w:sz="0" w:space="0" w:color="auto"/>
        <w:right w:val="none" w:sz="0" w:space="0" w:color="auto"/>
      </w:divBdr>
    </w:div>
    <w:div w:id="918903881">
      <w:bodyDiv w:val="1"/>
      <w:marLeft w:val="0"/>
      <w:marRight w:val="0"/>
      <w:marTop w:val="0"/>
      <w:marBottom w:val="0"/>
      <w:divBdr>
        <w:top w:val="none" w:sz="0" w:space="0" w:color="auto"/>
        <w:left w:val="none" w:sz="0" w:space="0" w:color="auto"/>
        <w:bottom w:val="none" w:sz="0" w:space="0" w:color="auto"/>
        <w:right w:val="none" w:sz="0" w:space="0" w:color="auto"/>
      </w:divBdr>
    </w:div>
    <w:div w:id="1272979856">
      <w:bodyDiv w:val="1"/>
      <w:marLeft w:val="0"/>
      <w:marRight w:val="0"/>
      <w:marTop w:val="0"/>
      <w:marBottom w:val="0"/>
      <w:divBdr>
        <w:top w:val="none" w:sz="0" w:space="0" w:color="auto"/>
        <w:left w:val="none" w:sz="0" w:space="0" w:color="auto"/>
        <w:bottom w:val="none" w:sz="0" w:space="0" w:color="auto"/>
        <w:right w:val="none" w:sz="0" w:space="0" w:color="auto"/>
      </w:divBdr>
    </w:div>
    <w:div w:id="1414665921">
      <w:bodyDiv w:val="1"/>
      <w:marLeft w:val="0"/>
      <w:marRight w:val="0"/>
      <w:marTop w:val="0"/>
      <w:marBottom w:val="0"/>
      <w:divBdr>
        <w:top w:val="none" w:sz="0" w:space="0" w:color="auto"/>
        <w:left w:val="none" w:sz="0" w:space="0" w:color="auto"/>
        <w:bottom w:val="none" w:sz="0" w:space="0" w:color="auto"/>
        <w:right w:val="none" w:sz="0" w:space="0" w:color="auto"/>
      </w:divBdr>
    </w:div>
    <w:div w:id="2032485547">
      <w:bodyDiv w:val="1"/>
      <w:marLeft w:val="0"/>
      <w:marRight w:val="0"/>
      <w:marTop w:val="0"/>
      <w:marBottom w:val="0"/>
      <w:divBdr>
        <w:top w:val="none" w:sz="0" w:space="0" w:color="auto"/>
        <w:left w:val="none" w:sz="0" w:space="0" w:color="auto"/>
        <w:bottom w:val="none" w:sz="0" w:space="0" w:color="auto"/>
        <w:right w:val="none" w:sz="0" w:space="0" w:color="auto"/>
      </w:divBdr>
    </w:div>
    <w:div w:id="21226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41AEF-7E77-4BC5-A38F-CA38F6EE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17</Pages>
  <Words>5660</Words>
  <Characters>32264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East Lancs Hospitals NHS Trust</Company>
  <LinksUpToDate>false</LinksUpToDate>
  <CharactersWithSpaces>37849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Counsell Anna (ELHT) System Support</dc:creator>
  <cp:keywords/>
  <dc:description/>
  <cp:lastModifiedBy>felipesd</cp:lastModifiedBy>
  <cp:revision>28</cp:revision>
  <cp:lastPrinted>2016-04-15T13:55:00Z</cp:lastPrinted>
  <dcterms:created xsi:type="dcterms:W3CDTF">2023-04-03T14:43:00Z</dcterms:created>
  <dcterms:modified xsi:type="dcterms:W3CDTF">2023-05-14T20:37:00Z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dc592020-3e9a-43b4-9336-68bb57c47c5b</vt:lpwstr>
  </property>
</Properties>
</file>